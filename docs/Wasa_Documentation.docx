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40BB3" w:rsidRDefault="00A40BB3">
      <w:pPr>
        <w:jc w:val="center"/>
        <w:rPr>
          <w:b/>
          <w:sz w:val="40"/>
          <w:szCs w:val="40"/>
        </w:rPr>
      </w:pPr>
    </w:p>
    <w:p w:rsidR="00A40BB3" w:rsidRDefault="00A40BB3">
      <w:pPr>
        <w:jc w:val="center"/>
        <w:rPr>
          <w:b/>
          <w:sz w:val="40"/>
          <w:szCs w:val="40"/>
        </w:rPr>
      </w:pPr>
    </w:p>
    <w:p w:rsidR="00A40BB3" w:rsidRDefault="00A40BB3">
      <w:pPr>
        <w:jc w:val="center"/>
        <w:rPr>
          <w:b/>
          <w:sz w:val="40"/>
          <w:szCs w:val="40"/>
        </w:rPr>
      </w:pPr>
    </w:p>
    <w:p w:rsidR="00A40BB3" w:rsidRDefault="00A40BB3">
      <w:pPr>
        <w:jc w:val="center"/>
        <w:rPr>
          <w:b/>
          <w:sz w:val="40"/>
          <w:szCs w:val="40"/>
        </w:rPr>
      </w:pPr>
    </w:p>
    <w:p w:rsidR="00A40BB3" w:rsidRDefault="00A40BB3">
      <w:pPr>
        <w:jc w:val="center"/>
        <w:rPr>
          <w:b/>
          <w:sz w:val="40"/>
          <w:szCs w:val="40"/>
        </w:rPr>
      </w:pPr>
    </w:p>
    <w:p w:rsidR="00A40BB3" w:rsidRPr="009146C8" w:rsidRDefault="00A40BB3">
      <w:pPr>
        <w:jc w:val="center"/>
        <w:rPr>
          <w:b/>
          <w:sz w:val="70"/>
          <w:szCs w:val="70"/>
        </w:rPr>
      </w:pPr>
      <w:r>
        <w:rPr>
          <w:b/>
          <w:sz w:val="70"/>
          <w:szCs w:val="70"/>
        </w:rPr>
        <w:t>WASA-SED</w:t>
      </w:r>
    </w:p>
    <w:p w:rsidR="00A40BB3" w:rsidRPr="009146C8" w:rsidRDefault="00406C69">
      <w:pPr>
        <w:jc w:val="center"/>
        <w:rPr>
          <w:b/>
          <w:bCs/>
          <w:sz w:val="10"/>
          <w:szCs w:val="32"/>
        </w:rPr>
      </w:pPr>
      <w:r>
        <w:rPr>
          <w:b/>
          <w:sz w:val="70"/>
          <w:szCs w:val="70"/>
        </w:rPr>
        <w:t>User</w:t>
      </w:r>
      <w:r w:rsidR="00A40BB3">
        <w:rPr>
          <w:b/>
          <w:sz w:val="70"/>
          <w:szCs w:val="70"/>
        </w:rPr>
        <w:t xml:space="preserve"> Manual</w:t>
      </w: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Pr="009146C8" w:rsidRDefault="00A40BB3">
      <w:pPr>
        <w:jc w:val="center"/>
        <w:rPr>
          <w:sz w:val="28"/>
          <w:szCs w:val="28"/>
          <w:vertAlign w:val="superscript"/>
        </w:rPr>
      </w:pPr>
      <w:r>
        <w:rPr>
          <w:sz w:val="28"/>
          <w:szCs w:val="28"/>
        </w:rPr>
        <w:t>Eva Nora Müller, Till Francke, George Mamede and Andreas Güntner</w:t>
      </w: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Pr="009146C8" w:rsidRDefault="00A40BB3">
      <w:pPr>
        <w:jc w:val="center"/>
        <w:rPr>
          <w:sz w:val="28"/>
          <w:szCs w:val="28"/>
        </w:rPr>
      </w:pPr>
    </w:p>
    <w:p w:rsidR="00A40BB3" w:rsidRDefault="00552E2A">
      <w:pPr>
        <w:jc w:val="center"/>
      </w:pPr>
      <w:r>
        <w:rPr>
          <w:b/>
          <w:sz w:val="28"/>
          <w:szCs w:val="28"/>
        </w:rPr>
        <w:t>30</w:t>
      </w:r>
      <w:bookmarkStart w:id="0" w:name="_GoBack"/>
      <w:bookmarkEnd w:id="0"/>
      <w:r w:rsidR="00A40BB3">
        <w:rPr>
          <w:b/>
          <w:sz w:val="28"/>
          <w:szCs w:val="28"/>
        </w:rPr>
        <w:t>.</w:t>
      </w:r>
      <w:r w:rsidR="00FB4D8E">
        <w:rPr>
          <w:b/>
          <w:sz w:val="28"/>
          <w:szCs w:val="28"/>
        </w:rPr>
        <w:t>1</w:t>
      </w:r>
      <w:r w:rsidR="00434FD6">
        <w:rPr>
          <w:b/>
          <w:sz w:val="28"/>
          <w:szCs w:val="28"/>
        </w:rPr>
        <w:t>.</w:t>
      </w:r>
      <w:r w:rsidR="00D54335">
        <w:rPr>
          <w:b/>
          <w:sz w:val="28"/>
          <w:szCs w:val="28"/>
        </w:rPr>
        <w:t>201</w:t>
      </w:r>
      <w:r w:rsidR="005F11C2">
        <w:rPr>
          <w:b/>
          <w:sz w:val="28"/>
          <w:szCs w:val="28"/>
        </w:rPr>
        <w:t>8</w:t>
      </w:r>
    </w:p>
    <w:p w:rsidR="00A40BB3" w:rsidRDefault="00A40BB3">
      <w:pPr>
        <w:jc w:val="center"/>
      </w:pPr>
      <w:r>
        <w:rPr>
          <w:b/>
          <w:sz w:val="28"/>
          <w:szCs w:val="28"/>
        </w:rPr>
        <w:t xml:space="preserve">WASA-SED rev. </w:t>
      </w:r>
      <w:r w:rsidR="00473671">
        <w:rPr>
          <w:b/>
          <w:sz w:val="28"/>
          <w:szCs w:val="28"/>
        </w:rPr>
        <w:t>25</w:t>
      </w:r>
      <w:r w:rsidR="00B35D9E">
        <w:rPr>
          <w:b/>
          <w:sz w:val="28"/>
          <w:szCs w:val="28"/>
        </w:rPr>
        <w:t>5</w:t>
      </w: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Pr="009146C8" w:rsidRDefault="00A40BB3">
      <w:pPr>
        <w:jc w:val="center"/>
        <w:rPr>
          <w:sz w:val="28"/>
          <w:szCs w:val="28"/>
        </w:rPr>
      </w:pPr>
      <w:r>
        <w:rPr>
          <w:sz w:val="28"/>
          <w:szCs w:val="28"/>
        </w:rPr>
        <w:t>Developed within the SESAM-Project:</w:t>
      </w:r>
    </w:p>
    <w:p w:rsidR="00A40BB3" w:rsidRPr="009146C8" w:rsidRDefault="00A40BB3">
      <w:pPr>
        <w:jc w:val="center"/>
        <w:rPr>
          <w:sz w:val="28"/>
          <w:szCs w:val="28"/>
        </w:rPr>
      </w:pPr>
      <w:r>
        <w:rPr>
          <w:sz w:val="28"/>
          <w:szCs w:val="28"/>
        </w:rPr>
        <w:t>Sediment Export of Semi-Arid Catchment: Monitoring and Modelling 2005-2008</w:t>
      </w:r>
    </w:p>
    <w:p w:rsidR="00284A8A" w:rsidRDefault="00A40BB3">
      <w:pPr>
        <w:jc w:val="center"/>
        <w:rPr>
          <w:sz w:val="28"/>
          <w:szCs w:val="28"/>
        </w:rPr>
      </w:pPr>
      <w:r>
        <w:rPr>
          <w:sz w:val="28"/>
          <w:szCs w:val="28"/>
        </w:rPr>
        <w:t>SESAM II 2010-2014</w:t>
      </w:r>
      <w:r w:rsidR="00C83470">
        <w:rPr>
          <w:sz w:val="28"/>
          <w:szCs w:val="28"/>
        </w:rPr>
        <w:t xml:space="preserve">, </w:t>
      </w:r>
    </w:p>
    <w:p w:rsidR="00A40BB3" w:rsidRPr="009146C8" w:rsidRDefault="00C83470">
      <w:pPr>
        <w:jc w:val="center"/>
        <w:rPr>
          <w:sz w:val="28"/>
          <w:szCs w:val="28"/>
        </w:rPr>
      </w:pPr>
      <w:r>
        <w:rPr>
          <w:sz w:val="28"/>
          <w:szCs w:val="28"/>
        </w:rPr>
        <w:t>2015</w:t>
      </w:r>
      <w:r w:rsidR="00284A8A">
        <w:rPr>
          <w:sz w:val="28"/>
          <w:szCs w:val="28"/>
        </w:rPr>
        <w:t>-201</w:t>
      </w:r>
      <w:r w:rsidR="005F11C2">
        <w:rPr>
          <w:sz w:val="28"/>
          <w:szCs w:val="28"/>
        </w:rPr>
        <w:t>8</w:t>
      </w: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Pr="009146C8" w:rsidRDefault="00A40BB3">
      <w:pPr>
        <w:jc w:val="center"/>
        <w:rPr>
          <w:sz w:val="28"/>
          <w:szCs w:val="28"/>
        </w:rPr>
      </w:pPr>
      <w:r>
        <w:rPr>
          <w:sz w:val="28"/>
          <w:szCs w:val="28"/>
        </w:rPr>
        <w:t xml:space="preserve">Institute of Earth and Environmental Science, University of Potsdam, Potsdam, </w:t>
      </w:r>
    </w:p>
    <w:p w:rsidR="00A40BB3" w:rsidRPr="00807852" w:rsidRDefault="00406C69">
      <w:pPr>
        <w:jc w:val="center"/>
        <w:rPr>
          <w:sz w:val="28"/>
          <w:szCs w:val="28"/>
          <w:lang w:val="de-DE"/>
        </w:rPr>
      </w:pPr>
      <w:r>
        <w:rPr>
          <w:sz w:val="28"/>
          <w:szCs w:val="28"/>
        </w:rPr>
        <w:t xml:space="preserve"> </w:t>
      </w:r>
      <w:r w:rsidRPr="00807852">
        <w:rPr>
          <w:sz w:val="28"/>
          <w:szCs w:val="28"/>
          <w:lang w:val="de-DE"/>
        </w:rPr>
        <w:t xml:space="preserve">Deutsches </w:t>
      </w:r>
      <w:r w:rsidR="00A40BB3" w:rsidRPr="00807852">
        <w:rPr>
          <w:sz w:val="28"/>
          <w:szCs w:val="28"/>
          <w:lang w:val="de-DE"/>
        </w:rPr>
        <w:t xml:space="preserve">Geoforschungszentrum Potsdam, </w:t>
      </w:r>
    </w:p>
    <w:p w:rsidR="00A40BB3" w:rsidRPr="00807852" w:rsidRDefault="00A40BB3">
      <w:pPr>
        <w:jc w:val="center"/>
        <w:rPr>
          <w:sz w:val="24"/>
          <w:lang w:val="de-DE"/>
        </w:rPr>
      </w:pPr>
      <w:r w:rsidRPr="00807852">
        <w:rPr>
          <w:sz w:val="28"/>
          <w:szCs w:val="28"/>
          <w:lang w:val="de-DE"/>
        </w:rPr>
        <w:t>Germany</w:t>
      </w:r>
    </w:p>
    <w:p w:rsidR="00A40BB3" w:rsidRPr="00807852" w:rsidRDefault="00A40BB3">
      <w:pPr>
        <w:jc w:val="center"/>
        <w:rPr>
          <w:sz w:val="24"/>
          <w:lang w:val="de-DE"/>
        </w:rPr>
      </w:pPr>
    </w:p>
    <w:p w:rsidR="0050307E" w:rsidRPr="00807852" w:rsidRDefault="0050307E" w:rsidP="0050307E">
      <w:pPr>
        <w:jc w:val="center"/>
        <w:rPr>
          <w:b/>
          <w:color w:val="FF0000"/>
          <w:sz w:val="24"/>
          <w:lang w:val="de-DE"/>
        </w:rPr>
      </w:pPr>
      <w:r w:rsidRPr="00807852">
        <w:rPr>
          <w:b/>
          <w:color w:val="FF0000"/>
          <w:sz w:val="24"/>
          <w:lang w:val="de-DE"/>
        </w:rPr>
        <w:lastRenderedPageBreak/>
        <w:t>Recent change: snow module (“WASA-SNOW” by Erwin Rottler)</w:t>
      </w:r>
    </w:p>
    <w:p w:rsidR="0050307E" w:rsidRPr="0050307E" w:rsidRDefault="0050307E" w:rsidP="0050307E">
      <w:pPr>
        <w:jc w:val="center"/>
        <w:rPr>
          <w:color w:val="FF0000"/>
          <w:sz w:val="24"/>
        </w:rPr>
      </w:pPr>
      <w:r>
        <w:rPr>
          <w:color w:val="FF0000"/>
          <w:sz w:val="24"/>
        </w:rPr>
        <w:t xml:space="preserve">The respective documentation has not been included yet. It can be found in Rottler’s thesis (on request, to be published on </w:t>
      </w:r>
      <w:r w:rsidRPr="0050307E">
        <w:rPr>
          <w:color w:val="FF0000"/>
          <w:sz w:val="24"/>
        </w:rPr>
        <w:t>https://publishup.uni-potsdam.de/opus4-ubp/home</w:t>
      </w:r>
      <w:r>
        <w:rPr>
          <w:color w:val="FF0000"/>
          <w:sz w:val="24"/>
        </w:rPr>
        <w:t>)</w:t>
      </w:r>
      <w:r>
        <w:rPr>
          <w:color w:val="FF0000"/>
          <w:sz w:val="24"/>
        </w:rPr>
        <w:br/>
      </w:r>
    </w:p>
    <w:p w:rsidR="00A40BB3" w:rsidRDefault="00A40BB3">
      <w:pPr>
        <w:jc w:val="left"/>
        <w:rPr>
          <w:sz w:val="24"/>
        </w:rPr>
      </w:pPr>
      <w:r>
        <w:rPr>
          <w:sz w:val="24"/>
        </w:rPr>
        <w:t>Updates of WASA-SED Manual (this file):</w:t>
      </w:r>
    </w:p>
    <w:p w:rsidR="00284A8A" w:rsidRDefault="0033524E">
      <w:pPr>
        <w:jc w:val="left"/>
      </w:pPr>
      <w:hyperlink r:id="rId8" w:history="1">
        <w:r w:rsidR="00284A8A" w:rsidRPr="002E4397">
          <w:rPr>
            <w:rStyle w:val="Hyperlink"/>
          </w:rPr>
          <w:t>https://github.com/TillF/WASA-SED</w:t>
        </w:r>
      </w:hyperlink>
    </w:p>
    <w:p w:rsidR="00A40BB3" w:rsidRDefault="00A40BB3">
      <w:pPr>
        <w:jc w:val="left"/>
        <w:rPr>
          <w:sz w:val="24"/>
        </w:rPr>
      </w:pPr>
    </w:p>
    <w:p w:rsidR="00A40BB3" w:rsidRDefault="00A40BB3">
      <w:pPr>
        <w:jc w:val="left"/>
      </w:pPr>
      <w:r>
        <w:rPr>
          <w:sz w:val="24"/>
          <w:lang w:val="fr-FR"/>
        </w:rPr>
        <w:t xml:space="preserve">Source-code (Fortran90) </w:t>
      </w:r>
      <w:r w:rsidR="00284A8A">
        <w:rPr>
          <w:sz w:val="24"/>
          <w:lang w:val="fr-FR"/>
        </w:rPr>
        <w:t>git</w:t>
      </w:r>
      <w:r>
        <w:rPr>
          <w:sz w:val="24"/>
          <w:lang w:val="fr-FR"/>
        </w:rPr>
        <w:t>-repository:</w:t>
      </w:r>
    </w:p>
    <w:p w:rsidR="00A40BB3" w:rsidRDefault="0033524E">
      <w:pPr>
        <w:jc w:val="left"/>
      </w:pPr>
      <w:hyperlink r:id="rId9" w:history="1">
        <w:r w:rsidR="00284A8A" w:rsidRPr="002E4397">
          <w:rPr>
            <w:rStyle w:val="Hyperlink"/>
          </w:rPr>
          <w:t>https://github.com/TillF/WASA-SED</w:t>
        </w:r>
      </w:hyperlink>
    </w:p>
    <w:p w:rsidR="00A40BB3" w:rsidRDefault="00A40BB3">
      <w:pPr>
        <w:jc w:val="left"/>
        <w:rPr>
          <w:sz w:val="24"/>
          <w:lang w:val="fr-FR"/>
        </w:rPr>
      </w:pPr>
    </w:p>
    <w:p w:rsidR="00A40BB3" w:rsidRPr="009146C8" w:rsidRDefault="00A40BB3">
      <w:pPr>
        <w:rPr>
          <w:sz w:val="24"/>
        </w:rPr>
      </w:pPr>
      <w:r>
        <w:rPr>
          <w:sz w:val="24"/>
        </w:rPr>
        <w:t>Theoretical description of the WASA-SED model:</w:t>
      </w:r>
    </w:p>
    <w:p w:rsidR="00A40BB3" w:rsidRDefault="00A40BB3">
      <w:pPr>
        <w:spacing w:before="280" w:after="280" w:line="240" w:lineRule="auto"/>
        <w:ind w:left="480" w:hanging="480"/>
        <w:jc w:val="left"/>
        <w:rPr>
          <w:sz w:val="24"/>
        </w:rPr>
      </w:pPr>
      <w:r>
        <w:rPr>
          <w:sz w:val="24"/>
        </w:rPr>
        <w:t xml:space="preserve">Mueller EN, Güntner A, Francke T, Mamede G (2010) Modelling sediment export, retention and reservoir sedimentation in drylands with the WASA-SED model. </w:t>
      </w:r>
      <w:r>
        <w:rPr>
          <w:i/>
          <w:iCs/>
          <w:sz w:val="24"/>
          <w:lang w:val="en-US"/>
        </w:rPr>
        <w:t>Geosci Model Dev</w:t>
      </w:r>
      <w:r>
        <w:rPr>
          <w:sz w:val="24"/>
          <w:lang w:val="en-US"/>
        </w:rPr>
        <w:t xml:space="preserve"> 3:275–291. </w:t>
      </w:r>
      <w:proofErr w:type="gramStart"/>
      <w:r>
        <w:rPr>
          <w:sz w:val="24"/>
          <w:lang w:val="en-US"/>
        </w:rPr>
        <w:t>doi:</w:t>
      </w:r>
      <w:proofErr w:type="gramEnd"/>
      <w:r>
        <w:rPr>
          <w:sz w:val="24"/>
          <w:lang w:val="en-US"/>
        </w:rPr>
        <w:t xml:space="preserve">10.5194/gmd-3-275-2010. </w:t>
      </w:r>
      <w:hyperlink r:id="rId10" w:history="1">
        <w:r>
          <w:rPr>
            <w:rStyle w:val="Hyperlink"/>
            <w:sz w:val="24"/>
            <w:lang w:val="en-US"/>
          </w:rPr>
          <w:t>http://www.geosci-model-dev.net/3/275/2010/</w:t>
        </w:r>
      </w:hyperlink>
    </w:p>
    <w:p w:rsidR="00A40BB3" w:rsidRDefault="00A40BB3">
      <w:r>
        <w:rPr>
          <w:sz w:val="24"/>
        </w:rPr>
        <w:t>Information about the SESAM-Project:</w:t>
      </w:r>
    </w:p>
    <w:p w:rsidR="00A40BB3" w:rsidRDefault="0033524E">
      <w:pPr>
        <w:rPr>
          <w:sz w:val="24"/>
        </w:rPr>
      </w:pPr>
      <w:hyperlink r:id="rId11" w:history="1">
        <w:r w:rsidR="00A40BB3">
          <w:rPr>
            <w:rStyle w:val="Hyperlink"/>
            <w:sz w:val="24"/>
          </w:rPr>
          <w:t>http://uni-potsdam.de/sesam/</w:t>
        </w:r>
      </w:hyperlink>
    </w:p>
    <w:p w:rsidR="00A40BB3" w:rsidRDefault="00A40BB3">
      <w:pPr>
        <w:rPr>
          <w:sz w:val="24"/>
        </w:rPr>
      </w:pPr>
    </w:p>
    <w:p w:rsidR="00A40BB3" w:rsidRPr="009146C8" w:rsidRDefault="00A40BB3">
      <w:pPr>
        <w:rPr>
          <w:sz w:val="24"/>
        </w:rPr>
      </w:pPr>
      <w:r>
        <w:rPr>
          <w:sz w:val="24"/>
        </w:rPr>
        <w:t>Contact:</w:t>
      </w:r>
    </w:p>
    <w:p w:rsidR="00A40BB3" w:rsidRPr="009146C8" w:rsidRDefault="00A40BB3">
      <w:pPr>
        <w:jc w:val="left"/>
        <w:rPr>
          <w:sz w:val="24"/>
        </w:rPr>
      </w:pPr>
      <w:r>
        <w:rPr>
          <w:sz w:val="24"/>
        </w:rPr>
        <w:t>Till Francke</w:t>
      </w:r>
    </w:p>
    <w:p w:rsidR="00A40BB3" w:rsidRPr="009146C8" w:rsidRDefault="00A40BB3">
      <w:pPr>
        <w:jc w:val="left"/>
        <w:rPr>
          <w:sz w:val="24"/>
        </w:rPr>
      </w:pPr>
      <w:r>
        <w:rPr>
          <w:sz w:val="24"/>
        </w:rPr>
        <w:t xml:space="preserve">Institute of Earth and Environmental Sciences </w:t>
      </w:r>
    </w:p>
    <w:p w:rsidR="00A40BB3" w:rsidRPr="009146C8" w:rsidRDefault="00A40BB3">
      <w:pPr>
        <w:jc w:val="left"/>
        <w:rPr>
          <w:sz w:val="24"/>
        </w:rPr>
      </w:pPr>
      <w:r>
        <w:rPr>
          <w:sz w:val="24"/>
        </w:rPr>
        <w:t xml:space="preserve">University of Potsdam </w:t>
      </w:r>
    </w:p>
    <w:p w:rsidR="00A40BB3" w:rsidRPr="009146C8" w:rsidRDefault="00A40BB3">
      <w:pPr>
        <w:jc w:val="left"/>
        <w:rPr>
          <w:sz w:val="24"/>
        </w:rPr>
      </w:pPr>
      <w:r>
        <w:rPr>
          <w:sz w:val="24"/>
        </w:rPr>
        <w:t xml:space="preserve">Karl-Liebknecht-Str. 24-25 </w:t>
      </w:r>
    </w:p>
    <w:p w:rsidR="00A40BB3" w:rsidRPr="009146C8" w:rsidRDefault="00A40BB3">
      <w:pPr>
        <w:jc w:val="left"/>
        <w:rPr>
          <w:sz w:val="24"/>
        </w:rPr>
      </w:pPr>
      <w:r>
        <w:rPr>
          <w:sz w:val="24"/>
        </w:rPr>
        <w:t>14476 Potsdam, Germany</w:t>
      </w:r>
    </w:p>
    <w:p w:rsidR="00A40BB3" w:rsidRPr="009146C8" w:rsidRDefault="00A40BB3">
      <w:pPr>
        <w:rPr>
          <w:sz w:val="24"/>
        </w:rPr>
      </w:pPr>
      <w:r>
        <w:rPr>
          <w:sz w:val="24"/>
        </w:rPr>
        <w:t>Email: till.francke@uni-potsdam.de</w:t>
      </w:r>
    </w:p>
    <w:p w:rsidR="00A40BB3" w:rsidRPr="009146C8" w:rsidRDefault="00A40BB3">
      <w:pPr>
        <w:rPr>
          <w:sz w:val="18"/>
          <w:szCs w:val="18"/>
        </w:rPr>
      </w:pPr>
      <w:r>
        <w:rPr>
          <w:sz w:val="24"/>
        </w:rPr>
        <w:t xml:space="preserve"> </w:t>
      </w:r>
    </w:p>
    <w:p w:rsidR="00A40BB3" w:rsidRDefault="00A40BB3">
      <w:pPr>
        <w:jc w:val="center"/>
        <w:rPr>
          <w:sz w:val="18"/>
          <w:szCs w:val="18"/>
        </w:rPr>
      </w:pPr>
    </w:p>
    <w:p w:rsidR="00A40BB3" w:rsidRPr="009146C8" w:rsidRDefault="00A40BB3">
      <w:pPr>
        <w:jc w:val="left"/>
        <w:rPr>
          <w:sz w:val="24"/>
        </w:rPr>
      </w:pPr>
      <w:r>
        <w:rPr>
          <w:sz w:val="24"/>
        </w:rPr>
        <w:t>Copyrights and ownership:</w:t>
      </w:r>
    </w:p>
    <w:p w:rsidR="00A40BB3" w:rsidRPr="00E71941" w:rsidRDefault="00A40BB3">
      <w:pPr>
        <w:jc w:val="left"/>
        <w:rPr>
          <w:sz w:val="24"/>
          <w:lang w:val="de-DE"/>
        </w:rPr>
      </w:pPr>
      <w:r w:rsidRPr="00E71941">
        <w:rPr>
          <w:sz w:val="24"/>
          <w:lang w:val="de-DE"/>
        </w:rPr>
        <w:t>For the original WASA code: Andreas Güntner, Geoforschungszentrum Potsdam, Telegrafenberg, 14473 Potsdam, Germany.</w:t>
      </w:r>
    </w:p>
    <w:p w:rsidR="00A40BB3" w:rsidRPr="009146C8" w:rsidRDefault="00A40BB3">
      <w:pPr>
        <w:jc w:val="left"/>
        <w:rPr>
          <w:sz w:val="24"/>
        </w:rPr>
      </w:pPr>
      <w:r>
        <w:rPr>
          <w:sz w:val="24"/>
        </w:rPr>
        <w:t xml:space="preserve">For </w:t>
      </w:r>
      <w:r w:rsidR="00434FD6">
        <w:rPr>
          <w:sz w:val="24"/>
        </w:rPr>
        <w:t>all extensions</w:t>
      </w:r>
      <w:r>
        <w:rPr>
          <w:sz w:val="24"/>
        </w:rPr>
        <w:t xml:space="preserve"> of WASA-SED: SESAM-project team, University of Potsdam, 14476 Potsdam, Germany.</w:t>
      </w:r>
    </w:p>
    <w:p w:rsidR="00A40BB3" w:rsidRDefault="00284A8A">
      <w:pPr>
        <w:jc w:val="left"/>
        <w:rPr>
          <w:sz w:val="24"/>
        </w:rPr>
      </w:pPr>
      <w:r w:rsidRPr="00284A8A">
        <w:rPr>
          <w:sz w:val="24"/>
        </w:rPr>
        <w:t>* Creative Commons Attribution 4.0 International License</w:t>
      </w:r>
    </w:p>
    <w:p w:rsidR="00A40BB3" w:rsidRDefault="00A40BB3">
      <w:pPr>
        <w:jc w:val="left"/>
        <w:rPr>
          <w:sz w:val="24"/>
        </w:rPr>
      </w:pPr>
    </w:p>
    <w:p w:rsidR="00A40BB3" w:rsidRPr="009146C8" w:rsidRDefault="00A40BB3">
      <w:pPr>
        <w:jc w:val="left"/>
        <w:rPr>
          <w:sz w:val="24"/>
        </w:rPr>
      </w:pPr>
      <w:r>
        <w:rPr>
          <w:sz w:val="24"/>
        </w:rPr>
        <w:t>Disclaimer:</w:t>
      </w:r>
    </w:p>
    <w:p w:rsidR="00A40BB3" w:rsidRPr="009146C8" w:rsidRDefault="00A40BB3">
      <w:pPr>
        <w:rPr>
          <w:sz w:val="18"/>
          <w:szCs w:val="18"/>
        </w:rPr>
      </w:pPr>
      <w:r>
        <w:rPr>
          <w:sz w:val="24"/>
        </w:rPr>
        <w:t xml:space="preserve">The WASA-SED program is large and complex and extensive knowledge of its design, purpose, and limitations is required in order to apply it properly. The WASA-SED and its source code is freely available under a </w:t>
      </w:r>
      <w:r w:rsidR="00284A8A">
        <w:rPr>
          <w:sz w:val="24"/>
        </w:rPr>
        <w:t>CC4</w:t>
      </w:r>
      <w:r>
        <w:rPr>
          <w:sz w:val="24"/>
        </w:rPr>
        <w:t xml:space="preserve"> licence (“use as you wish, don’t blame us, give credit</w:t>
      </w:r>
      <w:proofErr w:type="gramStart"/>
      <w:r>
        <w:rPr>
          <w:sz w:val="24"/>
        </w:rPr>
        <w:t>,…</w:t>
      </w:r>
      <w:proofErr w:type="gramEnd"/>
      <w:r>
        <w:rPr>
          <w:sz w:val="24"/>
        </w:rPr>
        <w:t>”).</w:t>
      </w:r>
      <w:r w:rsidR="00C83470">
        <w:rPr>
          <w:sz w:val="24"/>
        </w:rPr>
        <w:t xml:space="preserve"> See </w:t>
      </w:r>
      <w:r w:rsidR="00C83470" w:rsidRPr="00C83470">
        <w:rPr>
          <w:sz w:val="24"/>
        </w:rPr>
        <w:t>license.txt</w:t>
      </w:r>
      <w:r w:rsidR="00C83470">
        <w:rPr>
          <w:sz w:val="24"/>
        </w:rPr>
        <w:t>.</w:t>
      </w:r>
    </w:p>
    <w:p w:rsidR="00A40BB3" w:rsidRDefault="00A40BB3">
      <w:pPr>
        <w:jc w:val="center"/>
        <w:rPr>
          <w:sz w:val="18"/>
          <w:szCs w:val="18"/>
        </w:rPr>
      </w:pPr>
    </w:p>
    <w:p w:rsidR="00A40BB3" w:rsidRDefault="00A40BB3">
      <w:pPr>
        <w:pageBreakBefore/>
        <w:jc w:val="center"/>
        <w:rPr>
          <w:b/>
          <w:sz w:val="30"/>
          <w:szCs w:val="30"/>
        </w:rPr>
      </w:pPr>
    </w:p>
    <w:p w:rsidR="00A40BB3" w:rsidRDefault="00A40BB3">
      <w:pPr>
        <w:jc w:val="center"/>
        <w:rPr>
          <w:b/>
          <w:sz w:val="30"/>
          <w:szCs w:val="30"/>
        </w:rPr>
      </w:pPr>
    </w:p>
    <w:p w:rsidR="00A40BB3" w:rsidRPr="009146C8" w:rsidRDefault="00A40BB3">
      <w:pPr>
        <w:jc w:val="center"/>
        <w:rPr>
          <w:b/>
          <w:sz w:val="40"/>
          <w:szCs w:val="40"/>
        </w:rPr>
      </w:pPr>
      <w:r>
        <w:rPr>
          <w:b/>
          <w:sz w:val="50"/>
          <w:szCs w:val="50"/>
        </w:rPr>
        <w:t>Table of Content</w:t>
      </w:r>
    </w:p>
    <w:p w:rsidR="00A40BB3" w:rsidRDefault="00A40BB3">
      <w:pPr>
        <w:jc w:val="center"/>
        <w:rPr>
          <w:b/>
          <w:sz w:val="40"/>
          <w:szCs w:val="40"/>
        </w:rPr>
      </w:pPr>
    </w:p>
    <w:p w:rsidR="00A40BB3" w:rsidRDefault="00A40BB3">
      <w:pPr>
        <w:jc w:val="center"/>
        <w:rPr>
          <w:b/>
          <w:sz w:val="40"/>
          <w:szCs w:val="40"/>
        </w:rPr>
      </w:pPr>
    </w:p>
    <w:p w:rsidR="00A40BB3" w:rsidRDefault="00A40BB3">
      <w:pPr>
        <w:sectPr w:rsidR="00A40BB3">
          <w:footerReference w:type="default" r:id="rId12"/>
          <w:pgSz w:w="11906" w:h="16838"/>
          <w:pgMar w:top="1418" w:right="1134" w:bottom="1134" w:left="1134" w:header="720" w:footer="709" w:gutter="0"/>
          <w:cols w:space="720"/>
          <w:docGrid w:linePitch="360"/>
        </w:sectPr>
      </w:pPr>
    </w:p>
    <w:p w:rsidR="00A40BB3" w:rsidRDefault="0033524E">
      <w:pPr>
        <w:pStyle w:val="Verzeichnis1"/>
        <w:tabs>
          <w:tab w:val="right" w:leader="dot" w:pos="9638"/>
        </w:tabs>
      </w:pPr>
      <w:r>
        <w:lastRenderedPageBreak/>
        <w:fldChar w:fldCharType="begin"/>
      </w:r>
      <w:r w:rsidR="00A40BB3">
        <w:instrText xml:space="preserve"> TOC </w:instrText>
      </w:r>
      <w:r>
        <w:fldChar w:fldCharType="separate"/>
      </w:r>
      <w:hyperlink w:anchor="__RefHeading__29_804869012" w:history="1">
        <w:r w:rsidR="00A40BB3">
          <w:rPr>
            <w:rStyle w:val="Verzeichnissprung"/>
          </w:rPr>
          <w:t xml:space="preserve"> Introduction</w:t>
        </w:r>
        <w:r w:rsidR="00A40BB3">
          <w:rPr>
            <w:rStyle w:val="Verzeichnissprung"/>
          </w:rPr>
          <w:tab/>
          <w:t>4</w:t>
        </w:r>
      </w:hyperlink>
    </w:p>
    <w:p w:rsidR="00A40BB3" w:rsidRDefault="0033524E">
      <w:pPr>
        <w:pStyle w:val="Verzeichnis1"/>
        <w:tabs>
          <w:tab w:val="right" w:leader="dot" w:pos="9638"/>
        </w:tabs>
      </w:pPr>
      <w:hyperlink w:anchor="__RefHeading__31_804869012" w:history="1">
        <w:r w:rsidR="00A40BB3">
          <w:rPr>
            <w:rStyle w:val="Verzeichnissprung"/>
          </w:rPr>
          <w:t xml:space="preserve"> Program folders and structure</w:t>
        </w:r>
        <w:r w:rsidR="00A40BB3">
          <w:rPr>
            <w:rStyle w:val="Verzeichnissprung"/>
          </w:rPr>
          <w:tab/>
          <w:t>4</w:t>
        </w:r>
      </w:hyperlink>
    </w:p>
    <w:p w:rsidR="00A40BB3" w:rsidRDefault="0033524E">
      <w:pPr>
        <w:pStyle w:val="Verzeichnis2"/>
        <w:tabs>
          <w:tab w:val="right" w:leader="dot" w:pos="9638"/>
        </w:tabs>
      </w:pPr>
      <w:hyperlink w:anchor="__RefHeading__33_804869012" w:history="1">
        <w:r w:rsidR="00A40BB3">
          <w:rPr>
            <w:rStyle w:val="Verzeichnissprung"/>
          </w:rPr>
          <w:t xml:space="preserve"> Hillslope module</w:t>
        </w:r>
        <w:r w:rsidR="00A40BB3">
          <w:rPr>
            <w:rStyle w:val="Verzeichnissprung"/>
          </w:rPr>
          <w:tab/>
          <w:t>5</w:t>
        </w:r>
      </w:hyperlink>
    </w:p>
    <w:p w:rsidR="00A40BB3" w:rsidRDefault="0033524E">
      <w:pPr>
        <w:pStyle w:val="Verzeichnis2"/>
        <w:tabs>
          <w:tab w:val="right" w:leader="dot" w:pos="9638"/>
        </w:tabs>
      </w:pPr>
      <w:hyperlink w:anchor="__RefHeading__35_804869012" w:history="1">
        <w:r w:rsidR="00A40BB3">
          <w:rPr>
            <w:rStyle w:val="Verzeichnissprung"/>
          </w:rPr>
          <w:t xml:space="preserve"> River module</w:t>
        </w:r>
        <w:r w:rsidR="00A40BB3">
          <w:rPr>
            <w:rStyle w:val="Verzeichnissprung"/>
          </w:rPr>
          <w:tab/>
          <w:t>6</w:t>
        </w:r>
      </w:hyperlink>
    </w:p>
    <w:p w:rsidR="00A40BB3" w:rsidRDefault="0033524E">
      <w:pPr>
        <w:pStyle w:val="Verzeichnis2"/>
        <w:tabs>
          <w:tab w:val="right" w:leader="dot" w:pos="9638"/>
        </w:tabs>
      </w:pPr>
      <w:hyperlink w:anchor="__RefHeading__37_804869012" w:history="1">
        <w:r w:rsidR="00A40BB3">
          <w:rPr>
            <w:rStyle w:val="Verzeichnissprung"/>
          </w:rPr>
          <w:t xml:space="preserve"> Reservoir module</w:t>
        </w:r>
        <w:r w:rsidR="00A40BB3">
          <w:rPr>
            <w:rStyle w:val="Verzeichnissprung"/>
          </w:rPr>
          <w:tab/>
          <w:t>7</w:t>
        </w:r>
      </w:hyperlink>
    </w:p>
    <w:p w:rsidR="00A40BB3" w:rsidRDefault="0033524E">
      <w:pPr>
        <w:pStyle w:val="Verzeichnis2"/>
        <w:tabs>
          <w:tab w:val="right" w:leader="dot" w:pos="9638"/>
        </w:tabs>
      </w:pPr>
      <w:hyperlink w:anchor="__RefHeading__39_804869012" w:history="1">
        <w:r w:rsidR="00A40BB3">
          <w:rPr>
            <w:rStyle w:val="Verzeichnissprung"/>
          </w:rPr>
          <w:t xml:space="preserve"> Input Data</w:t>
        </w:r>
        <w:r w:rsidR="00A40BB3">
          <w:rPr>
            <w:rStyle w:val="Verzeichnissprung"/>
          </w:rPr>
          <w:tab/>
          <w:t>8</w:t>
        </w:r>
      </w:hyperlink>
    </w:p>
    <w:p w:rsidR="00A40BB3" w:rsidRDefault="0033524E">
      <w:pPr>
        <w:pStyle w:val="Verzeichnis2"/>
        <w:tabs>
          <w:tab w:val="right" w:leader="dot" w:pos="9638"/>
        </w:tabs>
      </w:pPr>
      <w:hyperlink w:anchor="__RefHeading__41_804869012" w:history="1">
        <w:r w:rsidR="00A40BB3">
          <w:rPr>
            <w:rStyle w:val="Verzeichnissprung"/>
          </w:rPr>
          <w:t xml:space="preserve"> General parameter and control files</w:t>
        </w:r>
        <w:r w:rsidR="00A40BB3">
          <w:rPr>
            <w:rStyle w:val="Verzeichnissprung"/>
          </w:rPr>
          <w:tab/>
          <w:t>10</w:t>
        </w:r>
      </w:hyperlink>
    </w:p>
    <w:p w:rsidR="00A40BB3" w:rsidRDefault="0033524E">
      <w:pPr>
        <w:pStyle w:val="Verzeichnis2"/>
        <w:tabs>
          <w:tab w:val="right" w:leader="dot" w:pos="9638"/>
        </w:tabs>
      </w:pPr>
      <w:hyperlink w:anchor="__RefHeading__43_804869012" w:history="1">
        <w:r w:rsidR="00A40BB3">
          <w:rPr>
            <w:rStyle w:val="Verzeichnissprung"/>
          </w:rPr>
          <w:t xml:space="preserve"> Input files for the hillslope module</w:t>
        </w:r>
        <w:r w:rsidR="00A40BB3">
          <w:rPr>
            <w:rStyle w:val="Verzeichnissprung"/>
          </w:rPr>
          <w:tab/>
          <w:t>13</w:t>
        </w:r>
      </w:hyperlink>
    </w:p>
    <w:p w:rsidR="00A40BB3" w:rsidRDefault="0033524E">
      <w:pPr>
        <w:pStyle w:val="Verzeichnis2"/>
        <w:tabs>
          <w:tab w:val="right" w:leader="dot" w:pos="9638"/>
        </w:tabs>
      </w:pPr>
      <w:hyperlink w:anchor="__RefHeading__45_804869012" w:history="1">
        <w:r w:rsidR="00A40BB3">
          <w:rPr>
            <w:rStyle w:val="Verzeichnissprung"/>
          </w:rPr>
          <w:t xml:space="preserve"> Input files for the river module</w:t>
        </w:r>
        <w:r w:rsidR="00A40BB3">
          <w:rPr>
            <w:rStyle w:val="Verzeichnissprung"/>
          </w:rPr>
          <w:tab/>
          <w:t>24</w:t>
        </w:r>
      </w:hyperlink>
    </w:p>
    <w:p w:rsidR="00A40BB3" w:rsidRDefault="0033524E">
      <w:pPr>
        <w:pStyle w:val="Verzeichnis2"/>
        <w:tabs>
          <w:tab w:val="right" w:leader="dot" w:pos="9638"/>
        </w:tabs>
      </w:pPr>
      <w:hyperlink w:anchor="__RefHeading__47_804869012" w:history="1">
        <w:r w:rsidR="00A40BB3">
          <w:rPr>
            <w:rStyle w:val="Verzeichnissprung"/>
          </w:rPr>
          <w:t xml:space="preserve"> Input files for the reservoir module</w:t>
        </w:r>
        <w:r w:rsidR="00A40BB3">
          <w:rPr>
            <w:rStyle w:val="Verzeichnissprung"/>
          </w:rPr>
          <w:tab/>
          <w:t>27</w:t>
        </w:r>
      </w:hyperlink>
    </w:p>
    <w:p w:rsidR="00A40BB3" w:rsidRDefault="0033524E">
      <w:pPr>
        <w:pStyle w:val="Verzeichnis2"/>
        <w:tabs>
          <w:tab w:val="right" w:leader="dot" w:pos="9638"/>
        </w:tabs>
      </w:pPr>
      <w:hyperlink w:anchor="__RefHeading__49_804869012" w:history="1">
        <w:r w:rsidR="00A40BB3">
          <w:rPr>
            <w:rStyle w:val="Verzeichnissprung"/>
          </w:rPr>
          <w:t xml:space="preserve"> Input of climate data</w:t>
        </w:r>
        <w:r w:rsidR="00A40BB3">
          <w:rPr>
            <w:rStyle w:val="Verzeichnissprung"/>
          </w:rPr>
          <w:tab/>
          <w:t>36</w:t>
        </w:r>
      </w:hyperlink>
    </w:p>
    <w:p w:rsidR="00A40BB3" w:rsidRDefault="0033524E">
      <w:pPr>
        <w:pStyle w:val="Verzeichnis1"/>
        <w:tabs>
          <w:tab w:val="right" w:leader="dot" w:pos="9638"/>
        </w:tabs>
      </w:pPr>
      <w:hyperlink w:anchor="__RefHeading__51_804869012" w:history="1">
        <w:r w:rsidR="00A40BB3">
          <w:rPr>
            <w:rStyle w:val="Verzeichnissprung"/>
          </w:rPr>
          <w:t xml:space="preserve"> Output Data</w:t>
        </w:r>
        <w:r w:rsidR="00A40BB3">
          <w:rPr>
            <w:rStyle w:val="Verzeichnissprung"/>
          </w:rPr>
          <w:tab/>
          <w:t>37</w:t>
        </w:r>
      </w:hyperlink>
    </w:p>
    <w:p w:rsidR="00A40BB3" w:rsidRDefault="0033524E">
      <w:pPr>
        <w:pStyle w:val="Verzeichnis2"/>
        <w:tabs>
          <w:tab w:val="right" w:leader="dot" w:pos="9638"/>
        </w:tabs>
      </w:pPr>
      <w:hyperlink w:anchor="__RefHeading__53_804869012" w:history="1">
        <w:r w:rsidR="00A40BB3">
          <w:rPr>
            <w:rStyle w:val="Verzeichnissprung"/>
          </w:rPr>
          <w:t xml:space="preserve"> Output of the hillslope module</w:t>
        </w:r>
        <w:r w:rsidR="00A40BB3">
          <w:rPr>
            <w:rStyle w:val="Verzeichnissprung"/>
          </w:rPr>
          <w:tab/>
          <w:t>37</w:t>
        </w:r>
      </w:hyperlink>
    </w:p>
    <w:p w:rsidR="00A40BB3" w:rsidRDefault="0033524E">
      <w:pPr>
        <w:pStyle w:val="Verzeichnis2"/>
        <w:tabs>
          <w:tab w:val="right" w:leader="dot" w:pos="9638"/>
        </w:tabs>
      </w:pPr>
      <w:hyperlink w:anchor="__RefHeading__55_804869012" w:history="1">
        <w:r w:rsidR="00A40BB3">
          <w:rPr>
            <w:rStyle w:val="Verzeichnissprung"/>
          </w:rPr>
          <w:t xml:space="preserve"> Output of the river module</w:t>
        </w:r>
        <w:r w:rsidR="00A40BB3">
          <w:rPr>
            <w:rStyle w:val="Verzeichnissprung"/>
          </w:rPr>
          <w:tab/>
          <w:t>38</w:t>
        </w:r>
      </w:hyperlink>
    </w:p>
    <w:p w:rsidR="00A40BB3" w:rsidRDefault="0033524E">
      <w:pPr>
        <w:pStyle w:val="Verzeichnis2"/>
        <w:tabs>
          <w:tab w:val="right" w:leader="dot" w:pos="9638"/>
        </w:tabs>
      </w:pPr>
      <w:hyperlink w:anchor="__RefHeading__57_804869012" w:history="1">
        <w:r w:rsidR="00A40BB3">
          <w:rPr>
            <w:rStyle w:val="Verzeichnissprung"/>
          </w:rPr>
          <w:t xml:space="preserve"> Output of the reservoir module</w:t>
        </w:r>
        <w:r w:rsidR="00A40BB3">
          <w:rPr>
            <w:rStyle w:val="Verzeichnissprung"/>
          </w:rPr>
          <w:tab/>
          <w:t>39</w:t>
        </w:r>
      </w:hyperlink>
    </w:p>
    <w:p w:rsidR="00A40BB3" w:rsidRDefault="0033524E">
      <w:pPr>
        <w:pStyle w:val="Verzeichnis1"/>
        <w:tabs>
          <w:tab w:val="right" w:leader="dot" w:pos="9638"/>
        </w:tabs>
      </w:pPr>
      <w:hyperlink w:anchor="__RefHeading__59_804869012" w:history="1">
        <w:r w:rsidR="00A40BB3">
          <w:rPr>
            <w:rStyle w:val="Verzeichnissprung"/>
          </w:rPr>
          <w:t xml:space="preserve"> Relevant Literature for the WASA-SED Model</w:t>
        </w:r>
        <w:r w:rsidR="00A40BB3">
          <w:rPr>
            <w:rStyle w:val="Verzeichnissprung"/>
          </w:rPr>
          <w:tab/>
          <w:t>46</w:t>
        </w:r>
      </w:hyperlink>
    </w:p>
    <w:p w:rsidR="00A40BB3" w:rsidRDefault="0033524E">
      <w:pPr>
        <w:pStyle w:val="Verzeichnis1"/>
        <w:tabs>
          <w:tab w:val="right" w:leader="dot" w:pos="9638"/>
        </w:tabs>
        <w:rPr>
          <w:sz w:val="40"/>
          <w:szCs w:val="40"/>
        </w:rPr>
        <w:sectPr w:rsidR="00A40BB3">
          <w:type w:val="continuous"/>
          <w:pgSz w:w="11906" w:h="16838"/>
          <w:pgMar w:top="1418" w:right="1134" w:bottom="1134" w:left="1134" w:header="720" w:footer="709" w:gutter="0"/>
          <w:cols w:space="720"/>
          <w:docGrid w:linePitch="360"/>
        </w:sectPr>
      </w:pPr>
      <w:hyperlink w:anchor="__RefHeading__61_804869012" w:history="1">
        <w:r w:rsidR="00A40BB3">
          <w:rPr>
            <w:rStyle w:val="Verzeichnissprung"/>
          </w:rPr>
          <w:t xml:space="preserve"> Reference</w:t>
        </w:r>
        <w:r w:rsidR="00A40BB3">
          <w:rPr>
            <w:rStyle w:val="Verzeichnissprung"/>
          </w:rPr>
          <w:tab/>
          <w:t>47</w:t>
        </w:r>
      </w:hyperlink>
      <w:r>
        <w:fldChar w:fldCharType="end"/>
      </w:r>
    </w:p>
    <w:p w:rsidR="00A40BB3" w:rsidRDefault="00A40BB3">
      <w:pPr>
        <w:tabs>
          <w:tab w:val="left" w:pos="480"/>
          <w:tab w:val="right" w:leader="dot" w:pos="9628"/>
        </w:tabs>
        <w:spacing w:line="360" w:lineRule="auto"/>
        <w:jc w:val="center"/>
        <w:rPr>
          <w:sz w:val="40"/>
          <w:szCs w:val="40"/>
        </w:rPr>
      </w:pPr>
    </w:p>
    <w:p w:rsidR="00A40BB3" w:rsidRDefault="00A40BB3">
      <w:pPr>
        <w:pStyle w:val="FormatvorlageFormatvorlage1Automatisch"/>
        <w:pageBreakBefore/>
      </w:pPr>
      <w:bookmarkStart w:id="7" w:name="__RefHeading__12_1995814553"/>
      <w:bookmarkStart w:id="8" w:name="__RefHeading__29_804869012"/>
      <w:bookmarkEnd w:id="7"/>
      <w:bookmarkEnd w:id="8"/>
      <w:r>
        <w:lastRenderedPageBreak/>
        <w:t>Introduction</w:t>
      </w:r>
    </w:p>
    <w:p w:rsidR="00A40BB3" w:rsidRDefault="00A40BB3">
      <w:r>
        <w:t xml:space="preserve">The WASA-SED model simulates the runoff and erosion processes at the hillslope scale, the transport processes of suspended and bedload fluxes at the river scale and the retention and remobilisation processes of sediments in large reservoirs. The modelling tool enables the evaluation of management options both for sustainable land-use change scenarios to reduce erosion in the headwater catchments as well as adequate reservoir management options to lessen sedimentation in large reservoirs and reservoir networks. The model concept, its spatial discretisation and the numerical components of the hillslope, river and reservoir processes are summarised and current model applications are reviewed in Mueller </w:t>
      </w:r>
      <w:r>
        <w:rPr>
          <w:i/>
        </w:rPr>
        <w:t>et al.</w:t>
      </w:r>
      <w:r>
        <w:t xml:space="preserve"> (2008). The hydrological routines of the model are based on the WASA model (Model for Water Availability in Semi-Arid environments), which was developed by Güntner (2002) and Güntner and Bronstert (2002, 2003) to enable the quantification of water availability in semi-arid regions. The WASA-SED model was developed within the joint Spanish-Brazilian-German research project SESAM (Sediment Export from Semi-Arid Catchments: Measurement and Modelling). The existing WASA model code has been extended to include sediment-transport routines for the three new conceptual levels of the WASA-SED model: the hillslope scale, river scale and the reservoir scale for the calculation of sedimentation. This documentation gives a short outline of the structure, computational routines and folder system of the WASA-SED code in Chapter 2, followed by a description of the input files </w:t>
      </w:r>
      <w:proofErr w:type="gramStart"/>
      <w:r>
        <w:t>for model parameterisation in Chapter 3 and output files for the hillslope, river and reservoir modules in Chapter 4</w:t>
      </w:r>
      <w:proofErr w:type="gramEnd"/>
      <w:r>
        <w:t>.</w:t>
      </w:r>
    </w:p>
    <w:p w:rsidR="00A40BB3" w:rsidRDefault="00A40BB3"/>
    <w:p w:rsidR="00A40BB3" w:rsidRDefault="00A40BB3">
      <w:pPr>
        <w:pStyle w:val="FormatvorlageFormatvorlage1Automatisch"/>
      </w:pPr>
      <w:bookmarkStart w:id="9" w:name="__RefHeading__31_804869012"/>
      <w:bookmarkStart w:id="10" w:name="__RefHeading__14_1995814553"/>
      <w:bookmarkEnd w:id="9"/>
      <w:bookmarkEnd w:id="10"/>
      <w:r>
        <w:t>Program folders and structure</w:t>
      </w:r>
    </w:p>
    <w:p w:rsidR="00A40BB3" w:rsidRPr="009146C8" w:rsidRDefault="00A40BB3">
      <w:pPr>
        <w:rPr>
          <w:rStyle w:val="FormatvorlageBeschriftungArialNichtFettChar"/>
          <w:b w:val="0"/>
        </w:rPr>
      </w:pPr>
      <w:r>
        <w:t xml:space="preserve">The WASA-SED model is programmed in Fortran 90 </w:t>
      </w:r>
      <w:r w:rsidR="00117FE0">
        <w:t xml:space="preserve">and </w:t>
      </w:r>
      <w:r w:rsidR="00117FE0" w:rsidRPr="00A76753">
        <w:t xml:space="preserve">was tested </w:t>
      </w:r>
      <w:r w:rsidR="00117FE0">
        <w:t xml:space="preserve">with </w:t>
      </w:r>
      <w:r w:rsidR="00117FE0" w:rsidRPr="00A76753">
        <w:t>Compaq Visual Fortran (6.6.a) and gfortran 4.x compilers on Windows gfortran-4.3 under Linux</w:t>
      </w:r>
      <w:r>
        <w:t xml:space="preserve">. The WASA-SED code is organised as presented in </w:t>
      </w:r>
      <w:r w:rsidR="0033524E">
        <w:fldChar w:fldCharType="begin"/>
      </w:r>
      <w:r>
        <w:instrText xml:space="preserve"> REF _Ref99271672 \h </w:instrText>
      </w:r>
      <w:r w:rsidR="0033524E">
        <w:fldChar w:fldCharType="separate"/>
      </w:r>
      <w:r>
        <w:t>Table 1</w:t>
      </w:r>
      <w:r w:rsidR="0033524E">
        <w:fldChar w:fldCharType="end"/>
      </w:r>
      <w:r>
        <w:rPr>
          <w:b/>
        </w:rPr>
        <w:t xml:space="preserve">. </w:t>
      </w:r>
      <w:r>
        <w:t>The main program is named wasa.f90 and calls the key subroutines as summarised in Table 2.</w:t>
      </w:r>
    </w:p>
    <w:p w:rsidR="00A40BB3" w:rsidRDefault="00A40BB3">
      <w:pPr>
        <w:pStyle w:val="Beschriftung"/>
      </w:pPr>
      <w:bookmarkStart w:id="11" w:name="_Ref99271672"/>
      <w:r>
        <w:rPr>
          <w:rStyle w:val="FormatvorlageBeschriftungArialNichtFettChar"/>
        </w:rPr>
        <w:t xml:space="preserve">Table </w:t>
      </w:r>
      <w:r w:rsidR="0033524E">
        <w:rPr>
          <w:b w:val="0"/>
        </w:rPr>
        <w:fldChar w:fldCharType="begin"/>
      </w:r>
      <w:r>
        <w:rPr>
          <w:b w:val="0"/>
        </w:rPr>
        <w:instrText xml:space="preserve"> SEQ "Table" \*Arabic </w:instrText>
      </w:r>
      <w:r w:rsidR="0033524E">
        <w:rPr>
          <w:b w:val="0"/>
        </w:rPr>
        <w:fldChar w:fldCharType="separate"/>
      </w:r>
      <w:r>
        <w:rPr>
          <w:b w:val="0"/>
        </w:rPr>
        <w:t>1</w:t>
      </w:r>
      <w:r w:rsidR="0033524E">
        <w:rPr>
          <w:b w:val="0"/>
        </w:rPr>
        <w:fldChar w:fldCharType="end"/>
      </w:r>
      <w:bookmarkEnd w:id="11"/>
      <w:r>
        <w:rPr>
          <w:rStyle w:val="FormatvorlageBeschriftungArialNichtFettChar"/>
        </w:rPr>
        <w:t xml:space="preserve"> Folder structure of WASA code</w:t>
      </w:r>
    </w:p>
    <w:tbl>
      <w:tblPr>
        <w:tblW w:w="0" w:type="auto"/>
        <w:tblInd w:w="108" w:type="dxa"/>
        <w:tblLayout w:type="fixed"/>
        <w:tblLook w:val="0000"/>
      </w:tblPr>
      <w:tblGrid>
        <w:gridCol w:w="1800"/>
        <w:gridCol w:w="5440"/>
      </w:tblGrid>
      <w:tr w:rsidR="00A40BB3">
        <w:tc>
          <w:tcPr>
            <w:tcW w:w="1800" w:type="dxa"/>
            <w:tcBorders>
              <w:top w:val="single" w:sz="4" w:space="0" w:color="000000"/>
              <w:bottom w:val="single" w:sz="4" w:space="0" w:color="000000"/>
            </w:tcBorders>
            <w:shd w:val="clear" w:color="auto" w:fill="auto"/>
          </w:tcPr>
          <w:p w:rsidR="00A40BB3" w:rsidRPr="009146C8" w:rsidRDefault="00A40BB3">
            <w:pPr>
              <w:spacing w:line="240" w:lineRule="auto"/>
              <w:jc w:val="center"/>
              <w:rPr>
                <w:b/>
              </w:rPr>
            </w:pPr>
            <w:r>
              <w:rPr>
                <w:b/>
              </w:rPr>
              <w:t>Folder Name</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center"/>
            </w:pPr>
            <w:r>
              <w:rPr>
                <w:b/>
              </w:rPr>
              <w:t>Content</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\General\</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Main program and utility routines of the WASA model</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\Hillslope\</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Hillslope routines (Overland, sub-surface flow, evapotranspiration, sediment production etc.)</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\River\</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River routines (Routing of water and sediment in the river network)</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\Reservoir\</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Reservoir water and sediment modelling routines (Water balance, bed elevation change, management options)</w:t>
            </w:r>
          </w:p>
        </w:tc>
      </w:tr>
      <w:tr w:rsidR="00A40BB3" w:rsidTr="009146C8">
        <w:tc>
          <w:tcPr>
            <w:tcW w:w="1800" w:type="dxa"/>
            <w:vMerge w:val="restart"/>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\Input\</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ind w:left="2124" w:hanging="2124"/>
              <w:jc w:val="left"/>
            </w:pPr>
            <w:r>
              <w:t>Input data, contains parameter file: do.dat</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\Input\Hillslope</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\Input\River</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\Input\Reservoir</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\Input\Time_series</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\Output\</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 xml:space="preserve">Output files of model scenarios </w:t>
            </w:r>
          </w:p>
        </w:tc>
      </w:tr>
    </w:tbl>
    <w:p w:rsidR="00A40BB3" w:rsidRDefault="00A40BB3">
      <w:pPr>
        <w:spacing w:line="100" w:lineRule="exact"/>
      </w:pPr>
      <w:bookmarkStart w:id="12" w:name="_Ref99257818"/>
    </w:p>
    <w:p w:rsidR="00A40BB3" w:rsidRDefault="00A40BB3">
      <w:r>
        <w:t xml:space="preserve">A complete example input-data set is part of the Subversion repository (see top of document). Model parameterisations are available e.g. for meso-scale catchments in dryland areas of Spain and Brazil (Bengue Catchment in Spain: Mamede 2008, Ribera Salada Catchment in Spain: Mueller </w:t>
      </w:r>
      <w:r>
        <w:rPr>
          <w:i/>
        </w:rPr>
        <w:t>et al.</w:t>
      </w:r>
      <w:r>
        <w:t xml:space="preserve"> 2008, Mueller </w:t>
      </w:r>
      <w:r>
        <w:rPr>
          <w:i/>
        </w:rPr>
        <w:t>et al.</w:t>
      </w:r>
      <w:r>
        <w:t xml:space="preserve"> submitted to CATENA, Isábena Catchment in Spain: Francke 2009).</w:t>
      </w:r>
    </w:p>
    <w:p w:rsidR="00A40BB3" w:rsidRPr="009146C8" w:rsidRDefault="00A40BB3">
      <w:pPr>
        <w:rPr>
          <w:rStyle w:val="FormatvorlageBeschriftungArialNichtFettChar"/>
          <w:b w:val="0"/>
        </w:rPr>
      </w:pPr>
      <w:proofErr w:type="gramStart"/>
      <w:r>
        <w:lastRenderedPageBreak/>
        <w:t>The original WASA code version (Güntner 2002, Güntner and Bronstert 2004) was extended within the SESAM-Project to include sediment-transport processes at the hillslope scale using various USLE-derivative approaches, a spatially distributed, semi-process-based modelling approach for the modelling of water and sediment transport through the river network and a reservoir module that computes the transport of water and sediment as well as sedimentation processes in reservoirs.</w:t>
      </w:r>
      <w:proofErr w:type="gramEnd"/>
    </w:p>
    <w:p w:rsidR="00A40BB3" w:rsidRDefault="00A40BB3">
      <w:pPr>
        <w:pStyle w:val="Beschriftung"/>
      </w:pPr>
      <w:r>
        <w:rPr>
          <w:rStyle w:val="FormatvorlageBeschriftungArialNichtFettChar"/>
        </w:rPr>
        <w:t xml:space="preserve">Table </w:t>
      </w:r>
      <w:r w:rsidR="0033524E">
        <w:rPr>
          <w:b w:val="0"/>
          <w:bCs w:val="0"/>
        </w:rPr>
        <w:fldChar w:fldCharType="begin"/>
      </w:r>
      <w:r>
        <w:rPr>
          <w:b w:val="0"/>
          <w:bCs w:val="0"/>
        </w:rPr>
        <w:instrText xml:space="preserve"> SEQ "Table" \*Arabic </w:instrText>
      </w:r>
      <w:r w:rsidR="0033524E">
        <w:rPr>
          <w:b w:val="0"/>
          <w:bCs w:val="0"/>
        </w:rPr>
        <w:fldChar w:fldCharType="separate"/>
      </w:r>
      <w:r>
        <w:rPr>
          <w:b w:val="0"/>
          <w:bCs w:val="0"/>
        </w:rPr>
        <w:t>2</w:t>
      </w:r>
      <w:r w:rsidR="0033524E">
        <w:rPr>
          <w:b w:val="0"/>
          <w:bCs w:val="0"/>
        </w:rPr>
        <w:fldChar w:fldCharType="end"/>
      </w:r>
      <w:bookmarkEnd w:id="12"/>
      <w:r>
        <w:rPr>
          <w:rStyle w:val="FormatvorlageBeschriftungArialNichtFettChar"/>
        </w:rPr>
        <w:t xml:space="preserve"> Main subroutines of the main program (wasa.f90)</w:t>
      </w:r>
    </w:p>
    <w:tbl>
      <w:tblPr>
        <w:tblW w:w="0" w:type="auto"/>
        <w:tblInd w:w="108" w:type="dxa"/>
        <w:tblLayout w:type="fixed"/>
        <w:tblLook w:val="0000"/>
      </w:tblPr>
      <w:tblGrid>
        <w:gridCol w:w="2197"/>
        <w:gridCol w:w="7549"/>
      </w:tblGrid>
      <w:tr w:rsidR="00A40BB3">
        <w:tc>
          <w:tcPr>
            <w:tcW w:w="2197" w:type="dxa"/>
            <w:tcBorders>
              <w:top w:val="single" w:sz="4" w:space="0" w:color="000000"/>
              <w:bottom w:val="single" w:sz="4" w:space="0" w:color="000000"/>
            </w:tcBorders>
            <w:shd w:val="clear" w:color="auto" w:fill="auto"/>
            <w:vAlign w:val="center"/>
          </w:tcPr>
          <w:p w:rsidR="00A40BB3" w:rsidRPr="009146C8" w:rsidRDefault="00A40BB3">
            <w:pPr>
              <w:spacing w:line="240" w:lineRule="auto"/>
              <w:jc w:val="left"/>
              <w:rPr>
                <w:b/>
              </w:rPr>
            </w:pPr>
            <w:r>
              <w:rPr>
                <w:b/>
              </w:rPr>
              <w:t>Routine</w:t>
            </w:r>
          </w:p>
        </w:tc>
        <w:tc>
          <w:tcPr>
            <w:tcW w:w="7549"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pPr>
            <w:r>
              <w:rPr>
                <w:b/>
              </w:rPr>
              <w:t>Content</w:t>
            </w:r>
          </w:p>
        </w:tc>
      </w:tr>
      <w:tr w:rsidR="00A40BB3">
        <w:tc>
          <w:tcPr>
            <w:tcW w:w="2197" w:type="dxa"/>
            <w:tcBorders>
              <w:top w:val="single" w:sz="4" w:space="0" w:color="000000"/>
            </w:tcBorders>
            <w:shd w:val="clear" w:color="auto" w:fill="auto"/>
            <w:vAlign w:val="center"/>
          </w:tcPr>
          <w:p w:rsidR="00A40BB3" w:rsidRDefault="00A40BB3">
            <w:pPr>
              <w:spacing w:line="240" w:lineRule="auto"/>
            </w:pPr>
            <w:r>
              <w:rPr>
                <w:rFonts w:ascii="Courier New" w:hAnsi="Courier New" w:cs="Courier New"/>
              </w:rPr>
              <w:t>readgen.f90</w:t>
            </w:r>
          </w:p>
        </w:tc>
        <w:tc>
          <w:tcPr>
            <w:tcW w:w="7549" w:type="dxa"/>
            <w:tcBorders>
              <w:top w:val="single" w:sz="4" w:space="0" w:color="000000"/>
              <w:left w:val="single" w:sz="4" w:space="0" w:color="000000"/>
            </w:tcBorders>
            <w:shd w:val="clear" w:color="auto" w:fill="auto"/>
            <w:vAlign w:val="center"/>
          </w:tcPr>
          <w:p w:rsidR="00A40BB3" w:rsidRDefault="00A40BB3">
            <w:pPr>
              <w:spacing w:line="240" w:lineRule="auto"/>
              <w:jc w:val="left"/>
            </w:pPr>
            <w:r>
              <w:t>Reads parameter file: do.dat</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calcyear.f90</w:t>
            </w:r>
          </w:p>
        </w:tc>
        <w:tc>
          <w:tcPr>
            <w:tcW w:w="7549" w:type="dxa"/>
            <w:tcBorders>
              <w:left w:val="single" w:sz="4" w:space="0" w:color="000000"/>
            </w:tcBorders>
            <w:shd w:val="clear" w:color="auto" w:fill="auto"/>
            <w:vAlign w:val="center"/>
          </w:tcPr>
          <w:p w:rsidR="00A40BB3" w:rsidRDefault="00A40BB3">
            <w:pPr>
              <w:spacing w:line="240" w:lineRule="auto"/>
              <w:jc w:val="left"/>
            </w:pPr>
            <w:r>
              <w:t>Counter for time</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calcday.f90</w:t>
            </w:r>
          </w:p>
        </w:tc>
        <w:tc>
          <w:tcPr>
            <w:tcW w:w="7549" w:type="dxa"/>
            <w:tcBorders>
              <w:left w:val="single" w:sz="4" w:space="0" w:color="000000"/>
            </w:tcBorders>
            <w:shd w:val="clear" w:color="auto" w:fill="auto"/>
            <w:vAlign w:val="center"/>
          </w:tcPr>
          <w:p w:rsidR="00A40BB3" w:rsidRDefault="00A40BB3">
            <w:pPr>
              <w:spacing w:line="240" w:lineRule="auto"/>
              <w:jc w:val="left"/>
            </w:pPr>
            <w:r>
              <w:t>Number of days per month</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climo.f90</w:t>
            </w:r>
          </w:p>
        </w:tc>
        <w:tc>
          <w:tcPr>
            <w:tcW w:w="7549" w:type="dxa"/>
            <w:tcBorders>
              <w:left w:val="single" w:sz="4" w:space="0" w:color="000000"/>
            </w:tcBorders>
            <w:shd w:val="clear" w:color="auto" w:fill="auto"/>
            <w:vAlign w:val="center"/>
          </w:tcPr>
          <w:p w:rsidR="00A40BB3" w:rsidRDefault="00A40BB3">
            <w:pPr>
              <w:spacing w:line="240" w:lineRule="auto"/>
              <w:jc w:val="left"/>
            </w:pPr>
            <w:r>
              <w:t>Climate calculations</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hymo_all.f90</w:t>
            </w:r>
          </w:p>
        </w:tc>
        <w:tc>
          <w:tcPr>
            <w:tcW w:w="7549" w:type="dxa"/>
            <w:tcBorders>
              <w:left w:val="single" w:sz="4" w:space="0" w:color="000000"/>
            </w:tcBorders>
            <w:shd w:val="clear" w:color="auto" w:fill="auto"/>
            <w:vAlign w:val="center"/>
          </w:tcPr>
          <w:p w:rsidR="00A40BB3" w:rsidRDefault="00A40BB3">
            <w:pPr>
              <w:spacing w:line="240" w:lineRule="auto"/>
              <w:jc w:val="left"/>
            </w:pPr>
            <w:r>
              <w:t xml:space="preserve">Hydrological </w:t>
            </w:r>
          </w:p>
        </w:tc>
      </w:tr>
      <w:tr w:rsidR="00A40BB3">
        <w:tc>
          <w:tcPr>
            <w:tcW w:w="2197" w:type="dxa"/>
            <w:tcBorders>
              <w:bottom w:val="single" w:sz="4" w:space="0" w:color="000000"/>
            </w:tcBorders>
            <w:shd w:val="clear" w:color="auto" w:fill="auto"/>
            <w:vAlign w:val="center"/>
          </w:tcPr>
          <w:p w:rsidR="00A40BB3" w:rsidRDefault="00A40BB3">
            <w:pPr>
              <w:spacing w:line="240" w:lineRule="auto"/>
            </w:pPr>
            <w:r>
              <w:rPr>
                <w:rFonts w:ascii="Courier New" w:hAnsi="Courier New" w:cs="Courier New"/>
              </w:rPr>
              <w:t>routing.f90, routing_new.f90</w:t>
            </w:r>
          </w:p>
        </w:tc>
        <w:tc>
          <w:tcPr>
            <w:tcW w:w="7549" w:type="dxa"/>
            <w:tcBorders>
              <w:left w:val="single" w:sz="4" w:space="0" w:color="000000"/>
              <w:bottom w:val="single" w:sz="4" w:space="0" w:color="000000"/>
            </w:tcBorders>
            <w:shd w:val="clear" w:color="auto" w:fill="auto"/>
            <w:vAlign w:val="center"/>
          </w:tcPr>
          <w:p w:rsidR="00A40BB3" w:rsidRDefault="00A40BB3">
            <w:pPr>
              <w:spacing w:line="240" w:lineRule="auto"/>
              <w:jc w:val="left"/>
            </w:pPr>
            <w:r>
              <w:t>Old river routing routine without sediment transport</w:t>
            </w:r>
            <w:r w:rsidR="00284A8A">
              <w:t xml:space="preserve"> (unit hydrograph)</w:t>
            </w:r>
          </w:p>
          <w:p w:rsidR="00A40BB3" w:rsidRDefault="00A40BB3">
            <w:pPr>
              <w:spacing w:line="240" w:lineRule="auto"/>
              <w:jc w:val="left"/>
            </w:pPr>
            <w:r>
              <w:t>New river routine with Muskingum and sediment transport, calls reservoir routines</w:t>
            </w:r>
          </w:p>
        </w:tc>
      </w:tr>
    </w:tbl>
    <w:p w:rsidR="00A40BB3" w:rsidRDefault="00A40BB3">
      <w:r>
        <w:t>The following sections give some information on the computational background and the functional structure of the corresponding routines for each of the three conceptual levels: hillslope, river and reservoir.</w:t>
      </w:r>
    </w:p>
    <w:p w:rsidR="00A40BB3" w:rsidRDefault="00A40BB3">
      <w:pPr>
        <w:pStyle w:val="Formatvorlageberschrift212ptNichtKursiv"/>
      </w:pPr>
      <w:bookmarkStart w:id="13" w:name="__RefHeading__33_804869012"/>
      <w:bookmarkStart w:id="14" w:name="__RefHeading__16_1995814553"/>
      <w:bookmarkEnd w:id="13"/>
      <w:bookmarkEnd w:id="14"/>
      <w:r>
        <w:t>Hillslope module</w:t>
      </w:r>
    </w:p>
    <w:p w:rsidR="00A40BB3" w:rsidRPr="009146C8" w:rsidRDefault="00A40BB3">
      <w:pPr>
        <w:rPr>
          <w:rStyle w:val="FormatvorlageBeschriftungArialNichtFettChar"/>
          <w:b w:val="0"/>
        </w:rPr>
      </w:pPr>
      <w:r>
        <w:t xml:space="preserve">The hillslope module comprises the modelling of the hydrological and sediment-transport processes. The hydrological modelling accounts for interception, evaporation, infiltration, surface and subsurface runoff, transpiration and ground water recharge. Details are given in Güntner (2002, Chapter 4). The main hydrological calculations are carried out in hymo_all.f90 (for daily or hourly time steps). The subroutines that are called within hymo_all.f90 are summarised in </w:t>
      </w:r>
      <w:r w:rsidR="0033524E">
        <w:fldChar w:fldCharType="begin"/>
      </w:r>
      <w:r>
        <w:instrText xml:space="preserve"> REF _Ref99265474 \h </w:instrText>
      </w:r>
      <w:r w:rsidR="0033524E">
        <w:fldChar w:fldCharType="separate"/>
      </w:r>
      <w:r>
        <w:t>Table 3</w:t>
      </w:r>
      <w:r w:rsidR="0033524E">
        <w:fldChar w:fldCharType="end"/>
      </w:r>
      <w:r>
        <w:t>. The temporal sequence of hydrological process modelling is summarised in Güntner (p. 36-37).</w:t>
      </w:r>
    </w:p>
    <w:p w:rsidR="00A40BB3" w:rsidRDefault="00A40BB3">
      <w:pPr>
        <w:pStyle w:val="Beschriftung"/>
      </w:pPr>
      <w:bookmarkStart w:id="15" w:name="_Ref99265474"/>
      <w:r>
        <w:rPr>
          <w:rStyle w:val="FormatvorlageBeschriftungArialNichtFettChar"/>
        </w:rPr>
        <w:t xml:space="preserve">Table </w:t>
      </w:r>
      <w:r w:rsidR="0033524E">
        <w:rPr>
          <w:b w:val="0"/>
        </w:rPr>
        <w:fldChar w:fldCharType="begin"/>
      </w:r>
      <w:r>
        <w:rPr>
          <w:b w:val="0"/>
        </w:rPr>
        <w:instrText xml:space="preserve"> SEQ "Table" \*Arabic </w:instrText>
      </w:r>
      <w:r w:rsidR="0033524E">
        <w:rPr>
          <w:b w:val="0"/>
        </w:rPr>
        <w:fldChar w:fldCharType="separate"/>
      </w:r>
      <w:r>
        <w:rPr>
          <w:b w:val="0"/>
        </w:rPr>
        <w:t>3</w:t>
      </w:r>
      <w:r w:rsidR="0033524E">
        <w:rPr>
          <w:b w:val="0"/>
        </w:rPr>
        <w:fldChar w:fldCharType="end"/>
      </w:r>
      <w:bookmarkEnd w:id="15"/>
      <w:r>
        <w:rPr>
          <w:rStyle w:val="FormatvorlageBeschriftungArialNichtFettChar"/>
        </w:rPr>
        <w:t xml:space="preserve"> Main subroutines of hymo_all.f90 (hydrological subroutines)</w:t>
      </w:r>
    </w:p>
    <w:tbl>
      <w:tblPr>
        <w:tblW w:w="0" w:type="auto"/>
        <w:tblInd w:w="108" w:type="dxa"/>
        <w:tblLayout w:type="fixed"/>
        <w:tblLook w:val="0000"/>
      </w:tblPr>
      <w:tblGrid>
        <w:gridCol w:w="1801"/>
        <w:gridCol w:w="2727"/>
        <w:gridCol w:w="1469"/>
        <w:gridCol w:w="3749"/>
      </w:tblGrid>
      <w:tr w:rsidR="00A40BB3">
        <w:tc>
          <w:tcPr>
            <w:tcW w:w="1801" w:type="dxa"/>
            <w:tcBorders>
              <w:top w:val="single" w:sz="4" w:space="0" w:color="000000"/>
              <w:bottom w:val="single" w:sz="4" w:space="0" w:color="000000"/>
            </w:tcBorders>
            <w:shd w:val="clear" w:color="auto" w:fill="auto"/>
            <w:vAlign w:val="center"/>
          </w:tcPr>
          <w:p w:rsidR="00A40BB3" w:rsidRPr="009146C8" w:rsidRDefault="00A40BB3">
            <w:pPr>
              <w:spacing w:line="240" w:lineRule="auto"/>
              <w:jc w:val="center"/>
              <w:rPr>
                <w:b/>
              </w:rPr>
            </w:pPr>
            <w:r>
              <w:rPr>
                <w:b/>
              </w:rPr>
              <w:t>Routine</w:t>
            </w:r>
          </w:p>
        </w:tc>
        <w:tc>
          <w:tcPr>
            <w:tcW w:w="2727"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center"/>
              <w:rPr>
                <w:b/>
              </w:rPr>
            </w:pPr>
            <w:r>
              <w:rPr>
                <w:b/>
              </w:rPr>
              <w:t>Content</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rPr>
            </w:pPr>
            <w:r>
              <w:rPr>
                <w:b/>
              </w:rPr>
              <w:t>Subroutine</w:t>
            </w:r>
          </w:p>
        </w:tc>
        <w:tc>
          <w:tcPr>
            <w:tcW w:w="3749"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center"/>
            </w:pPr>
            <w:r>
              <w:rPr>
                <w:b/>
              </w:rPr>
              <w:t>Content of Subroutine</w:t>
            </w:r>
          </w:p>
        </w:tc>
      </w:tr>
      <w:tr w:rsidR="00A40BB3">
        <w:tc>
          <w:tcPr>
            <w:tcW w:w="1801" w:type="dxa"/>
            <w:tcBorders>
              <w:top w:val="single" w:sz="4" w:space="0" w:color="000000"/>
              <w:bottom w:val="single" w:sz="4" w:space="0" w:color="000000"/>
            </w:tcBorders>
            <w:shd w:val="clear" w:color="auto" w:fill="auto"/>
            <w:vAlign w:val="center"/>
          </w:tcPr>
          <w:p w:rsidR="00A40BB3" w:rsidRDefault="00A40BB3">
            <w:pPr>
              <w:spacing w:line="240" w:lineRule="auto"/>
            </w:pPr>
            <w:r>
              <w:rPr>
                <w:rFonts w:ascii="Courier New" w:hAnsi="Courier New" w:cs="Courier New"/>
              </w:rPr>
              <w:t>readhymo.f90</w:t>
            </w:r>
          </w:p>
        </w:tc>
        <w:tc>
          <w:tcPr>
            <w:tcW w:w="2727"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reads input data</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soildistr.f90</w:t>
            </w:r>
          </w:p>
        </w:tc>
        <w:tc>
          <w:tcPr>
            <w:tcW w:w="374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distribution functions for soil parameters</w:t>
            </w:r>
          </w:p>
        </w:tc>
      </w:tr>
      <w:tr w:rsidR="00A40BB3">
        <w:tc>
          <w:tcPr>
            <w:tcW w:w="1801" w:type="dxa"/>
            <w:tcBorders>
              <w:top w:val="single" w:sz="4" w:space="0" w:color="000000"/>
              <w:bottom w:val="single" w:sz="4" w:space="0" w:color="000000"/>
            </w:tcBorders>
            <w:shd w:val="clear" w:color="auto" w:fill="auto"/>
            <w:vAlign w:val="center"/>
          </w:tcPr>
          <w:p w:rsidR="00A40BB3" w:rsidRDefault="00A40BB3">
            <w:pPr>
              <w:spacing w:line="240" w:lineRule="auto"/>
            </w:pPr>
            <w:r>
              <w:rPr>
                <w:rFonts w:ascii="Courier New" w:hAnsi="Courier New" w:cs="Courier New"/>
              </w:rPr>
              <w:t>lake.f90</w:t>
            </w:r>
          </w:p>
        </w:tc>
        <w:tc>
          <w:tcPr>
            <w:tcW w:w="2727"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water balance for small reservoirs</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center"/>
            </w:pPr>
            <w:r>
              <w:t>-</w:t>
            </w:r>
          </w:p>
        </w:tc>
        <w:tc>
          <w:tcPr>
            <w:tcW w:w="374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center"/>
            </w:pPr>
            <w:r>
              <w:t>-</w:t>
            </w:r>
          </w:p>
        </w:tc>
      </w:tr>
      <w:tr w:rsidR="00A40BB3">
        <w:tc>
          <w:tcPr>
            <w:tcW w:w="1801" w:type="dxa"/>
            <w:tcBorders>
              <w:top w:val="single" w:sz="4" w:space="0" w:color="000000"/>
              <w:bottom w:val="single" w:sz="4" w:space="0" w:color="000000"/>
            </w:tcBorders>
            <w:shd w:val="clear" w:color="auto" w:fill="auto"/>
            <w:vAlign w:val="center"/>
          </w:tcPr>
          <w:p w:rsidR="00A40BB3" w:rsidRDefault="00A40BB3">
            <w:pPr>
              <w:spacing w:line="240" w:lineRule="auto"/>
            </w:pPr>
            <w:r>
              <w:rPr>
                <w:rFonts w:ascii="Courier New" w:hAnsi="Courier New" w:cs="Courier New"/>
              </w:rPr>
              <w:t>soilwat.f90</w:t>
            </w:r>
          </w:p>
        </w:tc>
        <w:tc>
          <w:tcPr>
            <w:tcW w:w="2727"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soil water components (infiltration, percolation, runoff generation)</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etp_max.f90</w:t>
            </w:r>
          </w:p>
          <w:p w:rsidR="00A40BB3" w:rsidRDefault="00A40BB3">
            <w:pPr>
              <w:spacing w:line="240" w:lineRule="auto"/>
              <w:jc w:val="left"/>
            </w:pPr>
            <w:r>
              <w:t>etp_soil.f90 sedi_yield.f90</w:t>
            </w:r>
          </w:p>
        </w:tc>
        <w:tc>
          <w:tcPr>
            <w:tcW w:w="374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maximal evapotranspiration</w:t>
            </w:r>
          </w:p>
          <w:p w:rsidR="00A40BB3" w:rsidRDefault="00A40BB3">
            <w:pPr>
              <w:spacing w:line="240" w:lineRule="auto"/>
              <w:jc w:val="left"/>
            </w:pPr>
            <w:r>
              <w:t>daily evapotranspiration</w:t>
            </w:r>
          </w:p>
          <w:p w:rsidR="00A40BB3" w:rsidRDefault="00A40BB3">
            <w:pPr>
              <w:spacing w:line="240" w:lineRule="auto"/>
              <w:jc w:val="left"/>
            </w:pPr>
            <w:r>
              <w:t>hillslope erosion</w:t>
            </w:r>
          </w:p>
        </w:tc>
      </w:tr>
    </w:tbl>
    <w:p w:rsidR="00A40BB3" w:rsidRDefault="00A40BB3">
      <w:pPr>
        <w:spacing w:line="100" w:lineRule="exact"/>
      </w:pPr>
    </w:p>
    <w:p w:rsidR="00A40BB3" w:rsidRDefault="00A40BB3">
      <w:r>
        <w:t>Sediment generation on the hillslopes in the form of soil erosion by water is modelled with four erosion equations (USLE, Onstad-Foster, MUSLE and MUST after Williams, 1995). The following subroutines contain the main calculations for the water and sediment production for the hillslopes:</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hymo_all.f90</w:t>
      </w:r>
      <w:r>
        <w:t>: general loop in daily or hourly timesteps</w:t>
      </w:r>
    </w:p>
    <w:p w:rsidR="00A40BB3" w:rsidRPr="009146C8" w:rsidRDefault="00A40BB3">
      <w:pPr>
        <w:numPr>
          <w:ilvl w:val="1"/>
          <w:numId w:val="6"/>
        </w:numPr>
        <w:rPr>
          <w:sz w:val="20"/>
          <w:szCs w:val="20"/>
        </w:rPr>
      </w:pPr>
      <w:r>
        <w:rPr>
          <w:sz w:val="20"/>
          <w:szCs w:val="20"/>
        </w:rPr>
        <w:t>Initialisation and reading of hillslope input data, preparation of output files</w:t>
      </w:r>
    </w:p>
    <w:p w:rsidR="00A40BB3" w:rsidRPr="009146C8" w:rsidRDefault="00A40BB3">
      <w:pPr>
        <w:numPr>
          <w:ilvl w:val="1"/>
          <w:numId w:val="6"/>
        </w:numPr>
        <w:rPr>
          <w:sz w:val="20"/>
          <w:szCs w:val="20"/>
        </w:rPr>
      </w:pPr>
      <w:r>
        <w:rPr>
          <w:sz w:val="20"/>
          <w:szCs w:val="20"/>
        </w:rPr>
        <w:t>For each timestep</w:t>
      </w:r>
    </w:p>
    <w:p w:rsidR="00A40BB3" w:rsidRPr="009146C8" w:rsidRDefault="00A40BB3">
      <w:pPr>
        <w:numPr>
          <w:ilvl w:val="0"/>
          <w:numId w:val="4"/>
        </w:numPr>
        <w:rPr>
          <w:sz w:val="20"/>
          <w:szCs w:val="20"/>
        </w:rPr>
      </w:pPr>
      <w:r>
        <w:rPr>
          <w:sz w:val="20"/>
          <w:szCs w:val="20"/>
        </w:rPr>
        <w:t>nested loop that contains the calculation for hydrological and sediment budgets for each sub-basin, landscape unit, terrain component, soil-vegetation component (</w:t>
      </w:r>
      <w:r>
        <w:rPr>
          <w:rFonts w:ascii="Courier New" w:hAnsi="Courier New" w:cs="Courier New"/>
          <w:sz w:val="20"/>
          <w:szCs w:val="20"/>
        </w:rPr>
        <w:t>soilwat.f90</w:t>
      </w:r>
      <w:r>
        <w:rPr>
          <w:sz w:val="20"/>
          <w:szCs w:val="20"/>
        </w:rPr>
        <w:t>)</w:t>
      </w:r>
    </w:p>
    <w:p w:rsidR="00A40BB3" w:rsidRPr="009146C8" w:rsidRDefault="00A40BB3">
      <w:pPr>
        <w:numPr>
          <w:ilvl w:val="0"/>
          <w:numId w:val="4"/>
        </w:numPr>
        <w:rPr>
          <w:sz w:val="20"/>
          <w:szCs w:val="20"/>
        </w:rPr>
      </w:pPr>
      <w:r>
        <w:rPr>
          <w:sz w:val="20"/>
          <w:szCs w:val="20"/>
        </w:rPr>
        <w:t xml:space="preserve">aggregated runoff refers to the whole available area including reservoir areas; the corresponding reservoir areal fraction is substracted afterwards if reservoirs / </w:t>
      </w:r>
      <w:r w:rsidR="00117FE0">
        <w:rPr>
          <w:sz w:val="20"/>
          <w:szCs w:val="20"/>
        </w:rPr>
        <w:t>small reservoirs</w:t>
      </w:r>
      <w:r>
        <w:rPr>
          <w:sz w:val="20"/>
          <w:szCs w:val="20"/>
        </w:rPr>
        <w:t xml:space="preserve"> are considered</w:t>
      </w:r>
    </w:p>
    <w:p w:rsidR="00A40BB3" w:rsidRPr="009146C8" w:rsidRDefault="00A40BB3">
      <w:pPr>
        <w:numPr>
          <w:ilvl w:val="0"/>
          <w:numId w:val="4"/>
        </w:numPr>
        <w:rPr>
          <w:sz w:val="20"/>
          <w:szCs w:val="20"/>
        </w:rPr>
      </w:pPr>
      <w:r>
        <w:rPr>
          <w:sz w:val="20"/>
          <w:szCs w:val="20"/>
        </w:rPr>
        <w:t>call module for small (diffuse, unlocated) reservoirs (</w:t>
      </w:r>
      <w:r>
        <w:rPr>
          <w:rFonts w:ascii="Courier New" w:hAnsi="Courier New" w:cs="Courier New"/>
          <w:sz w:val="20"/>
          <w:szCs w:val="20"/>
        </w:rPr>
        <w:t>lake.f90</w:t>
      </w:r>
      <w:r>
        <w:rPr>
          <w:sz w:val="20"/>
          <w:szCs w:val="20"/>
        </w:rPr>
        <w:t>)</w:t>
      </w:r>
    </w:p>
    <w:p w:rsidR="00A40BB3" w:rsidRDefault="00A40BB3">
      <w:pPr>
        <w:numPr>
          <w:ilvl w:val="0"/>
          <w:numId w:val="4"/>
        </w:numPr>
      </w:pPr>
      <w:r>
        <w:rPr>
          <w:sz w:val="20"/>
          <w:szCs w:val="20"/>
        </w:rPr>
        <w:lastRenderedPageBreak/>
        <w:t>write daily results into output files</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soilwat.f90</w:t>
      </w:r>
      <w:r>
        <w:t>: computes water and sediment balance for a terrain component in a given landscape unit of a given sub-basin</w:t>
      </w:r>
    </w:p>
    <w:p w:rsidR="00A40BB3" w:rsidRPr="009146C8" w:rsidRDefault="00A40BB3">
      <w:pPr>
        <w:numPr>
          <w:ilvl w:val="0"/>
          <w:numId w:val="2"/>
        </w:numPr>
        <w:rPr>
          <w:sz w:val="20"/>
          <w:szCs w:val="20"/>
        </w:rPr>
      </w:pPr>
      <w:r>
        <w:rPr>
          <w:sz w:val="20"/>
          <w:szCs w:val="20"/>
        </w:rPr>
        <w:t>For each soil vegetation component (SVCs) in the terrain component:</w:t>
      </w:r>
    </w:p>
    <w:p w:rsidR="00A40BB3" w:rsidRPr="009146C8" w:rsidRDefault="00A40BB3">
      <w:pPr>
        <w:numPr>
          <w:ilvl w:val="0"/>
          <w:numId w:val="7"/>
        </w:numPr>
        <w:rPr>
          <w:sz w:val="20"/>
          <w:szCs w:val="20"/>
        </w:rPr>
      </w:pPr>
      <w:proofErr w:type="gramStart"/>
      <w:r>
        <w:rPr>
          <w:sz w:val="20"/>
          <w:szCs w:val="20"/>
        </w:rPr>
        <w:t>calculate</w:t>
      </w:r>
      <w:proofErr w:type="gramEnd"/>
      <w:r>
        <w:rPr>
          <w:sz w:val="20"/>
          <w:szCs w:val="20"/>
        </w:rPr>
        <w:t xml:space="preserve"> hydrological variables (infiltration, surface runoff, subsurface runoff, evapotranspiration, etc.)</w:t>
      </w:r>
    </w:p>
    <w:p w:rsidR="00A40BB3" w:rsidRPr="009146C8" w:rsidRDefault="00A40BB3">
      <w:pPr>
        <w:numPr>
          <w:ilvl w:val="0"/>
          <w:numId w:val="2"/>
        </w:numPr>
        <w:rPr>
          <w:sz w:val="20"/>
          <w:szCs w:val="20"/>
        </w:rPr>
      </w:pPr>
      <w:r>
        <w:rPr>
          <w:sz w:val="20"/>
          <w:szCs w:val="20"/>
        </w:rPr>
        <w:t>Re-distribute surface runoff, subsurface runoff among SVCs, allow re-infiltration and compute overall water balance for terrain component</w:t>
      </w:r>
    </w:p>
    <w:p w:rsidR="00A40BB3" w:rsidRPr="009146C8" w:rsidRDefault="00A40BB3">
      <w:pPr>
        <w:numPr>
          <w:ilvl w:val="0"/>
          <w:numId w:val="2"/>
        </w:numPr>
        <w:rPr>
          <w:sz w:val="20"/>
          <w:szCs w:val="20"/>
        </w:rPr>
      </w:pPr>
      <w:r>
        <w:rPr>
          <w:sz w:val="20"/>
          <w:szCs w:val="20"/>
        </w:rPr>
        <w:t>Estimate runoff height and peak-runoff using Manning Equation</w:t>
      </w:r>
    </w:p>
    <w:p w:rsidR="00A40BB3" w:rsidRDefault="00A40BB3">
      <w:pPr>
        <w:numPr>
          <w:ilvl w:val="0"/>
          <w:numId w:val="2"/>
        </w:numPr>
      </w:pPr>
      <w:r>
        <w:rPr>
          <w:sz w:val="20"/>
          <w:szCs w:val="20"/>
        </w:rPr>
        <w:t>Call module for hillslope erosion (</w:t>
      </w:r>
      <w:r>
        <w:rPr>
          <w:rFonts w:ascii="Courier New" w:hAnsi="Courier New" w:cs="Courier New"/>
          <w:sz w:val="20"/>
          <w:szCs w:val="20"/>
        </w:rPr>
        <w:t>sedi_yield.f90)</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sedi_yield.f90</w:t>
      </w:r>
      <w:r>
        <w:t>: computes sediment production and sediment export for a TC</w:t>
      </w:r>
    </w:p>
    <w:p w:rsidR="00A40BB3" w:rsidRPr="009146C8" w:rsidRDefault="00A40BB3">
      <w:pPr>
        <w:numPr>
          <w:ilvl w:val="1"/>
          <w:numId w:val="7"/>
        </w:numPr>
        <w:rPr>
          <w:sz w:val="20"/>
          <w:szCs w:val="20"/>
        </w:rPr>
      </w:pPr>
      <w:r>
        <w:rPr>
          <w:sz w:val="20"/>
          <w:szCs w:val="20"/>
        </w:rPr>
        <w:t>No sediment export without surface runoff out of terrain component</w:t>
      </w:r>
    </w:p>
    <w:p w:rsidR="00A40BB3" w:rsidRPr="009146C8" w:rsidRDefault="00A40BB3">
      <w:pPr>
        <w:numPr>
          <w:ilvl w:val="1"/>
          <w:numId w:val="7"/>
        </w:numPr>
        <w:rPr>
          <w:sz w:val="20"/>
          <w:szCs w:val="20"/>
        </w:rPr>
      </w:pPr>
      <w:r>
        <w:rPr>
          <w:sz w:val="20"/>
          <w:szCs w:val="20"/>
        </w:rPr>
        <w:t>Otherwise, compute gross erosion for current terrain component using one of four erosion equations</w:t>
      </w:r>
    </w:p>
    <w:p w:rsidR="00A40BB3" w:rsidRPr="009146C8" w:rsidRDefault="00A40BB3">
      <w:pPr>
        <w:numPr>
          <w:ilvl w:val="1"/>
          <w:numId w:val="7"/>
        </w:numPr>
        <w:rPr>
          <w:sz w:val="20"/>
          <w:szCs w:val="20"/>
        </w:rPr>
      </w:pPr>
      <w:r>
        <w:rPr>
          <w:sz w:val="20"/>
          <w:szCs w:val="20"/>
        </w:rPr>
        <w:t>Distribute gross erosion among particle classes according to constitution of uppermost horizons in the current terrain component</w:t>
      </w:r>
    </w:p>
    <w:p w:rsidR="00A40BB3" w:rsidRPr="009146C8" w:rsidRDefault="00A40BB3">
      <w:pPr>
        <w:numPr>
          <w:ilvl w:val="1"/>
          <w:numId w:val="7"/>
        </w:numPr>
        <w:rPr>
          <w:sz w:val="20"/>
          <w:szCs w:val="20"/>
        </w:rPr>
      </w:pPr>
      <w:r>
        <w:rPr>
          <w:sz w:val="20"/>
          <w:szCs w:val="20"/>
        </w:rPr>
        <w:t>Completely mix the newly generated sediment with any sediment coming from upslope terrain components</w:t>
      </w:r>
    </w:p>
    <w:p w:rsidR="00A40BB3" w:rsidRDefault="00A40BB3">
      <w:pPr>
        <w:numPr>
          <w:ilvl w:val="1"/>
          <w:numId w:val="7"/>
        </w:numPr>
      </w:pPr>
      <w:r>
        <w:rPr>
          <w:sz w:val="20"/>
          <w:szCs w:val="20"/>
        </w:rPr>
        <w:t>If necessary, limit sediment export by transport capacity.</w:t>
      </w:r>
    </w:p>
    <w:p w:rsidR="00A40BB3" w:rsidRDefault="00A40BB3">
      <w:pPr>
        <w:pStyle w:val="Formatvorlageberschrift212ptNichtKursiv"/>
      </w:pPr>
      <w:bookmarkStart w:id="16" w:name="__RefHeading__35_804869012"/>
      <w:bookmarkStart w:id="17" w:name="__RefHeading__18_1995814553"/>
      <w:bookmarkEnd w:id="16"/>
      <w:bookmarkEnd w:id="17"/>
      <w:r>
        <w:t>River module</w:t>
      </w:r>
    </w:p>
    <w:p w:rsidR="00A40BB3" w:rsidRDefault="00A40BB3">
      <w:r>
        <w:t xml:space="preserve">The </w:t>
      </w:r>
      <w:r w:rsidR="00284A8A">
        <w:t>river routing</w:t>
      </w:r>
      <w:r>
        <w:t xml:space="preserve"> of the </w:t>
      </w:r>
      <w:r w:rsidR="00284A8A">
        <w:t xml:space="preserve">original </w:t>
      </w:r>
      <w:r>
        <w:t xml:space="preserve">WASA model (Güntner 2002) </w:t>
      </w:r>
      <w:r w:rsidR="00284A8A">
        <w:t xml:space="preserve">bases on daily linear response functions (Bronstert </w:t>
      </w:r>
      <w:r w:rsidR="00284A8A">
        <w:rPr>
          <w:i/>
        </w:rPr>
        <w:t>et al.</w:t>
      </w:r>
      <w:r w:rsidR="00284A8A">
        <w:t xml:space="preserve"> 1999) similar to a triangular unit hydrograph. Its implementation does not support output in hourly resolution (only daily is produced) and sediment transport. It </w:t>
      </w:r>
      <w:r>
        <w:t xml:space="preserve">was extended to include a spatially </w:t>
      </w:r>
      <w:r w:rsidR="00284A8A">
        <w:t>semi-</w:t>
      </w:r>
      <w:r>
        <w:t xml:space="preserve">distributed, semi-process-based modelling approach for the modelling of water and sediment transport through the river network. The implemented water modelling approach is similar to the routing routines from the SWAT model (Soil Water Assessment Tool, Neitsch </w:t>
      </w:r>
      <w:r>
        <w:rPr>
          <w:i/>
        </w:rPr>
        <w:t>et al.</w:t>
      </w:r>
      <w:r>
        <w:t xml:space="preserve"> 2002) model and the SWIM model (Soil Water Integrated Modelling, Krysanova </w:t>
      </w:r>
      <w:r>
        <w:rPr>
          <w:i/>
        </w:rPr>
        <w:t>et al.</w:t>
      </w:r>
      <w:r>
        <w:t xml:space="preserve"> 2000). The new water routing is based on the Muskingum kinematic wave approximation. Suspended sediment transport and bedload is modelled using the transport capacity concept. The river module can be run with variable time steps. Transmission losses through riverbed infiltration and evaporation are accounted for. The main routing calculations as well as the initialisation and reading of the river input files are carried out in </w:t>
      </w:r>
      <w:r>
        <w:rPr>
          <w:rFonts w:ascii="Courier New" w:hAnsi="Courier New" w:cs="Courier New"/>
          <w:szCs w:val="22"/>
        </w:rPr>
        <w:t>routing.f90</w:t>
      </w:r>
      <w:r>
        <w:t xml:space="preserve">. The following sub-routines are called from </w:t>
      </w:r>
      <w:r>
        <w:rPr>
          <w:rFonts w:ascii="Courier New" w:hAnsi="Courier New" w:cs="Courier New"/>
        </w:rPr>
        <w:t>routing.f90</w:t>
      </w:r>
      <w:r>
        <w:t>:</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muskingum.f90</w:t>
      </w:r>
      <w:r>
        <w:t>: contains the flow calculation using the Muskingum method</w:t>
      </w:r>
    </w:p>
    <w:p w:rsidR="00A40BB3" w:rsidRPr="009146C8" w:rsidRDefault="00A40BB3">
      <w:pPr>
        <w:ind w:left="397"/>
        <w:rPr>
          <w:sz w:val="20"/>
          <w:szCs w:val="20"/>
        </w:rPr>
      </w:pPr>
      <w:r>
        <w:rPr>
          <w:sz w:val="20"/>
          <w:szCs w:val="20"/>
        </w:rPr>
        <w:t>1. Calculation of water volume in reach</w:t>
      </w:r>
    </w:p>
    <w:p w:rsidR="00A40BB3" w:rsidRPr="009146C8" w:rsidRDefault="00A40BB3">
      <w:pPr>
        <w:ind w:left="397"/>
        <w:rPr>
          <w:sz w:val="20"/>
          <w:szCs w:val="20"/>
        </w:rPr>
      </w:pPr>
      <w:r>
        <w:rPr>
          <w:sz w:val="20"/>
          <w:szCs w:val="20"/>
        </w:rPr>
        <w:t>2. Calculation of cross-section area of current flow, flow depth, wetted perimeter and hydraulic radius</w:t>
      </w:r>
    </w:p>
    <w:p w:rsidR="00A40BB3" w:rsidRPr="009146C8" w:rsidRDefault="00A40BB3">
      <w:pPr>
        <w:ind w:left="397"/>
        <w:rPr>
          <w:sz w:val="20"/>
          <w:szCs w:val="20"/>
        </w:rPr>
      </w:pPr>
      <w:r>
        <w:rPr>
          <w:sz w:val="20"/>
          <w:szCs w:val="20"/>
        </w:rPr>
        <w:t>3. Calculation of flow in reach with Manning Equation</w:t>
      </w:r>
    </w:p>
    <w:p w:rsidR="00A40BB3" w:rsidRPr="009146C8" w:rsidRDefault="00A40BB3">
      <w:pPr>
        <w:ind w:left="397"/>
        <w:rPr>
          <w:sz w:val="20"/>
          <w:szCs w:val="20"/>
        </w:rPr>
      </w:pPr>
      <w:r>
        <w:rPr>
          <w:sz w:val="20"/>
          <w:szCs w:val="20"/>
        </w:rPr>
        <w:t>4. Calculation of Muskingum coefficients</w:t>
      </w:r>
    </w:p>
    <w:p w:rsidR="00A40BB3" w:rsidRDefault="00A40BB3">
      <w:pPr>
        <w:ind w:firstLine="397"/>
      </w:pPr>
      <w:r>
        <w:rPr>
          <w:sz w:val="20"/>
          <w:szCs w:val="20"/>
        </w:rPr>
        <w:t>5. Calculation of discharge out of the reach and water storage in reach at end of time step</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routing_coefficients.f90</w:t>
      </w:r>
      <w:r>
        <w:t>: contains the calculations for travel time and flow depth</w:t>
      </w:r>
    </w:p>
    <w:p w:rsidR="00A40BB3" w:rsidRPr="009146C8" w:rsidRDefault="00A40BB3">
      <w:pPr>
        <w:ind w:left="397"/>
        <w:rPr>
          <w:sz w:val="20"/>
          <w:szCs w:val="20"/>
        </w:rPr>
      </w:pPr>
      <w:r>
        <w:rPr>
          <w:sz w:val="20"/>
          <w:szCs w:val="20"/>
        </w:rPr>
        <w:t>1. Calculation of initial water storage for each river stretch</w:t>
      </w:r>
    </w:p>
    <w:p w:rsidR="00A40BB3" w:rsidRPr="009146C8" w:rsidRDefault="00A40BB3">
      <w:pPr>
        <w:ind w:left="397"/>
        <w:rPr>
          <w:sz w:val="20"/>
          <w:szCs w:val="20"/>
        </w:rPr>
      </w:pPr>
      <w:r>
        <w:rPr>
          <w:sz w:val="20"/>
          <w:szCs w:val="20"/>
        </w:rPr>
        <w:t>2. Calculation of channel dimensions</w:t>
      </w:r>
    </w:p>
    <w:p w:rsidR="00A40BB3" w:rsidRDefault="00A40BB3">
      <w:pPr>
        <w:ind w:left="397"/>
      </w:pPr>
      <w:r>
        <w:rPr>
          <w:sz w:val="20"/>
          <w:szCs w:val="20"/>
        </w:rPr>
        <w:t>3. Calculation of flow and travel time at 100 % bankfull depth, 120 % bankfull depth and 10 % bankfull depth</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route_sediments.f90</w:t>
      </w:r>
      <w:r>
        <w:t>: contains the calculation for suspended sediment-transport routing</w:t>
      </w:r>
    </w:p>
    <w:p w:rsidR="00A40BB3" w:rsidRPr="009146C8" w:rsidRDefault="00A40BB3">
      <w:pPr>
        <w:ind w:left="397"/>
        <w:rPr>
          <w:sz w:val="20"/>
          <w:szCs w:val="20"/>
        </w:rPr>
      </w:pPr>
      <w:r>
        <w:rPr>
          <w:sz w:val="20"/>
          <w:szCs w:val="20"/>
        </w:rPr>
        <w:t>1. Calculation of water volume and sediment mass in reach</w:t>
      </w:r>
    </w:p>
    <w:p w:rsidR="00A40BB3" w:rsidRPr="009146C8" w:rsidRDefault="00A40BB3">
      <w:pPr>
        <w:ind w:left="397"/>
        <w:rPr>
          <w:sz w:val="20"/>
          <w:szCs w:val="20"/>
        </w:rPr>
      </w:pPr>
      <w:r>
        <w:rPr>
          <w:sz w:val="20"/>
          <w:szCs w:val="20"/>
        </w:rPr>
        <w:t>2. Calculation of peak flow and peak velocity</w:t>
      </w:r>
    </w:p>
    <w:p w:rsidR="00A40BB3" w:rsidRPr="009146C8" w:rsidRDefault="00A40BB3">
      <w:pPr>
        <w:ind w:left="397"/>
        <w:rPr>
          <w:sz w:val="20"/>
          <w:szCs w:val="20"/>
        </w:rPr>
      </w:pPr>
      <w:r>
        <w:rPr>
          <w:sz w:val="20"/>
          <w:szCs w:val="20"/>
        </w:rPr>
        <w:t>3. Calculation of maximum sediment carrying capacity concentration</w:t>
      </w:r>
    </w:p>
    <w:p w:rsidR="00A40BB3" w:rsidRPr="009146C8" w:rsidRDefault="00A40BB3">
      <w:pPr>
        <w:ind w:left="397"/>
        <w:rPr>
          <w:sz w:val="20"/>
          <w:szCs w:val="20"/>
        </w:rPr>
      </w:pPr>
      <w:r>
        <w:rPr>
          <w:sz w:val="20"/>
          <w:szCs w:val="20"/>
        </w:rPr>
        <w:t>4. Comparison with current concentration</w:t>
      </w:r>
    </w:p>
    <w:p w:rsidR="00A40BB3" w:rsidRPr="009146C8" w:rsidRDefault="00A40BB3">
      <w:pPr>
        <w:ind w:left="397"/>
        <w:rPr>
          <w:sz w:val="20"/>
          <w:szCs w:val="20"/>
        </w:rPr>
      </w:pPr>
      <w:r>
        <w:rPr>
          <w:sz w:val="20"/>
          <w:szCs w:val="20"/>
        </w:rPr>
        <w:t>5. Calculation of net deposition and degradation</w:t>
      </w:r>
    </w:p>
    <w:p w:rsidR="00A40BB3" w:rsidRPr="009146C8" w:rsidRDefault="00A40BB3">
      <w:pPr>
        <w:ind w:left="397"/>
        <w:rPr>
          <w:rFonts w:ascii="Courier New" w:hAnsi="Courier New" w:cs="Courier New"/>
        </w:rPr>
      </w:pPr>
      <w:r>
        <w:rPr>
          <w:sz w:val="20"/>
          <w:szCs w:val="20"/>
        </w:rPr>
        <w:t>6. Calculation of sediment mass out of the reach and sediment storage in reach at end of time step</w:t>
      </w:r>
    </w:p>
    <w:p w:rsidR="00A40BB3" w:rsidRPr="009146C8" w:rsidRDefault="00A40BB3">
      <w:pPr>
        <w:numPr>
          <w:ilvl w:val="0"/>
          <w:numId w:val="3"/>
        </w:numPr>
        <w:rPr>
          <w:sz w:val="20"/>
          <w:szCs w:val="20"/>
        </w:rPr>
      </w:pPr>
      <w:r>
        <w:rPr>
          <w:rFonts w:ascii="Courier New" w:hAnsi="Courier New" w:cs="Courier New"/>
        </w:rPr>
        <w:t>bedload.f90</w:t>
      </w:r>
      <w:r>
        <w:t>: contains the calculation for bedload transport using 5 different formulas</w:t>
      </w:r>
    </w:p>
    <w:p w:rsidR="00A40BB3" w:rsidRPr="009146C8" w:rsidRDefault="00A40BB3">
      <w:pPr>
        <w:numPr>
          <w:ilvl w:val="0"/>
          <w:numId w:val="8"/>
        </w:numPr>
        <w:rPr>
          <w:sz w:val="20"/>
          <w:szCs w:val="20"/>
        </w:rPr>
      </w:pPr>
      <w:r>
        <w:rPr>
          <w:sz w:val="20"/>
          <w:szCs w:val="20"/>
        </w:rPr>
        <w:t>Calculation of current width of the river</w:t>
      </w:r>
    </w:p>
    <w:p w:rsidR="00A40BB3" w:rsidRDefault="00A40BB3">
      <w:pPr>
        <w:numPr>
          <w:ilvl w:val="0"/>
          <w:numId w:val="8"/>
        </w:numPr>
      </w:pPr>
      <w:r>
        <w:rPr>
          <w:sz w:val="20"/>
          <w:szCs w:val="20"/>
        </w:rPr>
        <w:t xml:space="preserve">Bedload formulas after Meyer-Peter &amp; Müller (1948), Schoklitsch (1950), Smart &amp; Jaeggi (1983), Bagnold (1956) und Rickenmann (2001), see Mueller </w:t>
      </w:r>
      <w:r>
        <w:rPr>
          <w:i/>
          <w:sz w:val="20"/>
          <w:szCs w:val="20"/>
        </w:rPr>
        <w:t>et al.</w:t>
      </w:r>
      <w:r>
        <w:rPr>
          <w:sz w:val="20"/>
          <w:szCs w:val="20"/>
        </w:rPr>
        <w:t xml:space="preserve"> 2008 relevant references</w:t>
      </w:r>
    </w:p>
    <w:p w:rsidR="00A40BB3" w:rsidRDefault="00A40BB3">
      <w:pPr>
        <w:pStyle w:val="Formatvorlageberschrift212ptNichtKursiv"/>
      </w:pPr>
      <w:bookmarkStart w:id="18" w:name="__RefHeading__37_804869012"/>
      <w:bookmarkStart w:id="19" w:name="__RefHeading__20_1995814553"/>
      <w:bookmarkEnd w:id="18"/>
      <w:bookmarkEnd w:id="19"/>
      <w:r>
        <w:t>Reservoir module</w:t>
      </w:r>
    </w:p>
    <w:p w:rsidR="00A40BB3" w:rsidRDefault="00A40BB3">
      <w:r>
        <w:t xml:space="preserve">The reservoir sedimentation routine was included into the WASA-SED model by Mamede (2008) to enable the calculation of non-uniform sediment transport along the longitudinal profile of a reservoir, of the reservoir bed changes caused by deposition/erosion processes and of reservoir management options. </w:t>
      </w:r>
    </w:p>
    <w:p w:rsidR="00A40BB3" w:rsidRDefault="00A40BB3">
      <w:r>
        <w:t xml:space="preserve">In order to perform the simulation of sediment transport in reservoirs, four important processes have to be considered: (1) reservoir water balance, (2) hydraulic calculations in the reservoir, (3) sediment transport along the longitudinal profile of the reservoir and (4) reservoir bed elevation changes. For the calculation of sediment transport in the reservoir, four different equations for the calculation of total sediment load were selected from recent literature. The </w:t>
      </w:r>
      <w:proofErr w:type="gramStart"/>
      <w:r>
        <w:t>reservoir bed elevation changes</w:t>
      </w:r>
      <w:proofErr w:type="gramEnd"/>
      <w:r>
        <w:t xml:space="preserve"> are calculated through the sediment balance at each cross section, taking into account three conceptual sediment layers above the original bed material. The reservoir sedimentation module is composed by the following subroutines:</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reservoir.f90</w:t>
      </w:r>
      <w:r>
        <w:t>: contains the reservoir water balance</w:t>
      </w:r>
    </w:p>
    <w:p w:rsidR="00A40BB3" w:rsidRPr="009146C8" w:rsidRDefault="00A40BB3">
      <w:pPr>
        <w:ind w:left="397"/>
        <w:rPr>
          <w:sz w:val="20"/>
          <w:szCs w:val="20"/>
        </w:rPr>
      </w:pPr>
      <w:r>
        <w:rPr>
          <w:sz w:val="20"/>
          <w:szCs w:val="20"/>
        </w:rPr>
        <w:t>1. Calculation of reservoir level</w:t>
      </w:r>
    </w:p>
    <w:p w:rsidR="00A40BB3" w:rsidRDefault="00A40BB3">
      <w:pPr>
        <w:ind w:left="397"/>
      </w:pPr>
      <w:r>
        <w:rPr>
          <w:sz w:val="20"/>
          <w:szCs w:val="20"/>
        </w:rPr>
        <w:t>2. Calculation of controlled and uncontrolled outflow</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semres.f90</w:t>
      </w:r>
      <w:r>
        <w:t>: contains the sediment balance for each cross section</w:t>
      </w:r>
    </w:p>
    <w:p w:rsidR="00A40BB3" w:rsidRPr="009146C8" w:rsidRDefault="00A40BB3">
      <w:pPr>
        <w:ind w:left="397"/>
        <w:rPr>
          <w:sz w:val="20"/>
          <w:szCs w:val="20"/>
        </w:rPr>
      </w:pPr>
      <w:r>
        <w:rPr>
          <w:sz w:val="20"/>
          <w:szCs w:val="20"/>
        </w:rPr>
        <w:t>1. Calculation of sediment deposition for each cross section</w:t>
      </w:r>
    </w:p>
    <w:p w:rsidR="00A40BB3" w:rsidRPr="009146C8" w:rsidRDefault="00A40BB3">
      <w:pPr>
        <w:ind w:left="397"/>
        <w:rPr>
          <w:sz w:val="20"/>
          <w:szCs w:val="20"/>
        </w:rPr>
      </w:pPr>
      <w:r>
        <w:rPr>
          <w:sz w:val="20"/>
          <w:szCs w:val="20"/>
        </w:rPr>
        <w:t>2. Calculation of sediment entrainment for each cross section</w:t>
      </w:r>
    </w:p>
    <w:p w:rsidR="00A40BB3" w:rsidRPr="009146C8" w:rsidRDefault="00A40BB3">
      <w:pPr>
        <w:ind w:left="397"/>
        <w:rPr>
          <w:sz w:val="20"/>
          <w:szCs w:val="20"/>
        </w:rPr>
      </w:pPr>
      <w:r>
        <w:rPr>
          <w:sz w:val="20"/>
          <w:szCs w:val="20"/>
        </w:rPr>
        <w:t>3. Calculation of sediment compaction for each cross section</w:t>
      </w:r>
    </w:p>
    <w:p w:rsidR="00A40BB3" w:rsidRPr="009146C8" w:rsidRDefault="00A40BB3">
      <w:pPr>
        <w:ind w:left="397"/>
        <w:rPr>
          <w:sz w:val="20"/>
          <w:szCs w:val="20"/>
        </w:rPr>
      </w:pPr>
      <w:r>
        <w:rPr>
          <w:sz w:val="20"/>
          <w:szCs w:val="20"/>
        </w:rPr>
        <w:t>4. Calculation of total load transport</w:t>
      </w:r>
    </w:p>
    <w:p w:rsidR="00A40BB3" w:rsidRPr="009146C8" w:rsidRDefault="00A40BB3">
      <w:pPr>
        <w:ind w:firstLine="397"/>
        <w:rPr>
          <w:sz w:val="20"/>
          <w:szCs w:val="20"/>
        </w:rPr>
      </w:pPr>
      <w:r>
        <w:rPr>
          <w:sz w:val="20"/>
          <w:szCs w:val="20"/>
        </w:rPr>
        <w:t>5. Calculation of storage capacity reduction because of the accumulated sediment</w:t>
      </w:r>
    </w:p>
    <w:p w:rsidR="00A40BB3" w:rsidRDefault="00A40BB3">
      <w:pPr>
        <w:ind w:firstLine="397"/>
      </w:pPr>
      <w:r>
        <w:rPr>
          <w:sz w:val="20"/>
          <w:szCs w:val="20"/>
        </w:rPr>
        <w:t xml:space="preserve">6. Calculation of </w:t>
      </w:r>
      <w:proofErr w:type="gramStart"/>
      <w:r>
        <w:rPr>
          <w:sz w:val="20"/>
          <w:szCs w:val="20"/>
        </w:rPr>
        <w:t>effluent grain size distribution</w:t>
      </w:r>
      <w:proofErr w:type="gramEnd"/>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sedbal.f90</w:t>
      </w:r>
      <w:r>
        <w:t>: contains a simplified sediment balance of the reservoir whenever its geometry is not provided (no cross-section)</w:t>
      </w:r>
    </w:p>
    <w:p w:rsidR="00A40BB3" w:rsidRPr="009146C8" w:rsidRDefault="00A40BB3">
      <w:pPr>
        <w:ind w:left="397"/>
        <w:rPr>
          <w:sz w:val="20"/>
          <w:szCs w:val="20"/>
        </w:rPr>
      </w:pPr>
      <w:r>
        <w:rPr>
          <w:sz w:val="20"/>
          <w:szCs w:val="20"/>
        </w:rPr>
        <w:t>1. Calculation of sediment deposition in the reservoir</w:t>
      </w:r>
    </w:p>
    <w:p w:rsidR="00A40BB3" w:rsidRPr="009146C8" w:rsidRDefault="00A40BB3">
      <w:pPr>
        <w:ind w:left="397"/>
        <w:rPr>
          <w:sz w:val="20"/>
          <w:szCs w:val="20"/>
        </w:rPr>
      </w:pPr>
      <w:r>
        <w:rPr>
          <w:sz w:val="20"/>
          <w:szCs w:val="20"/>
        </w:rPr>
        <w:t>2. Calculation of trapping efficiency</w:t>
      </w:r>
    </w:p>
    <w:p w:rsidR="00A40BB3" w:rsidRPr="009146C8" w:rsidRDefault="00A40BB3">
      <w:pPr>
        <w:ind w:firstLine="397"/>
        <w:rPr>
          <w:sz w:val="20"/>
          <w:szCs w:val="20"/>
        </w:rPr>
      </w:pPr>
      <w:r>
        <w:rPr>
          <w:sz w:val="20"/>
          <w:szCs w:val="20"/>
        </w:rPr>
        <w:t>3. Calculation of storage capacity reduction because of the accumulated sediment</w:t>
      </w:r>
    </w:p>
    <w:p w:rsidR="00A40BB3" w:rsidRDefault="00A40BB3">
      <w:pPr>
        <w:ind w:firstLine="397"/>
      </w:pPr>
      <w:r>
        <w:rPr>
          <w:sz w:val="20"/>
          <w:szCs w:val="20"/>
        </w:rPr>
        <w:t xml:space="preserve">4. Calculation of </w:t>
      </w:r>
      <w:proofErr w:type="gramStart"/>
      <w:r>
        <w:rPr>
          <w:sz w:val="20"/>
          <w:szCs w:val="20"/>
        </w:rPr>
        <w:t>effluent grain size distribution</w:t>
      </w:r>
      <w:proofErr w:type="gramEnd"/>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hydraul_res.f90</w:t>
      </w:r>
      <w:r>
        <w:t>: contains the hydraulic calculations for each cross section in the reservoir</w:t>
      </w:r>
    </w:p>
    <w:p w:rsidR="00A40BB3" w:rsidRPr="009146C8" w:rsidRDefault="00A40BB3">
      <w:pPr>
        <w:ind w:left="397"/>
        <w:rPr>
          <w:sz w:val="20"/>
          <w:szCs w:val="20"/>
        </w:rPr>
      </w:pPr>
      <w:r>
        <w:rPr>
          <w:sz w:val="20"/>
          <w:szCs w:val="20"/>
        </w:rPr>
        <w:t>1. Calculation of mean velocity of current flow for each cross section</w:t>
      </w:r>
    </w:p>
    <w:p w:rsidR="00A40BB3" w:rsidRPr="009146C8" w:rsidRDefault="00A40BB3">
      <w:pPr>
        <w:ind w:left="397"/>
        <w:rPr>
          <w:sz w:val="20"/>
          <w:szCs w:val="20"/>
        </w:rPr>
      </w:pPr>
      <w:r>
        <w:rPr>
          <w:sz w:val="20"/>
          <w:szCs w:val="20"/>
        </w:rPr>
        <w:lastRenderedPageBreak/>
        <w:t>2. Calculation of hydraulic radius for each cross section</w:t>
      </w:r>
    </w:p>
    <w:p w:rsidR="00A40BB3" w:rsidRPr="009146C8" w:rsidRDefault="00A40BB3">
      <w:pPr>
        <w:ind w:left="397"/>
        <w:rPr>
          <w:sz w:val="20"/>
          <w:szCs w:val="20"/>
        </w:rPr>
      </w:pPr>
      <w:r>
        <w:rPr>
          <w:sz w:val="20"/>
          <w:szCs w:val="20"/>
        </w:rPr>
        <w:t>3. Calculation of slope of energy-grade line for each cross section</w:t>
      </w:r>
    </w:p>
    <w:p w:rsidR="00A40BB3" w:rsidRPr="009146C8" w:rsidRDefault="00A40BB3">
      <w:pPr>
        <w:ind w:left="397"/>
        <w:rPr>
          <w:sz w:val="20"/>
          <w:szCs w:val="20"/>
        </w:rPr>
      </w:pPr>
      <w:r>
        <w:rPr>
          <w:sz w:val="20"/>
          <w:szCs w:val="20"/>
        </w:rPr>
        <w:t>4. Calculation of top width for each cross section</w:t>
      </w:r>
    </w:p>
    <w:p w:rsidR="00A40BB3" w:rsidRDefault="00A40BB3">
      <w:pPr>
        <w:ind w:firstLine="397"/>
      </w:pPr>
      <w:r>
        <w:rPr>
          <w:sz w:val="20"/>
          <w:szCs w:val="20"/>
        </w:rPr>
        <w:t>5. Calculation of water depth for each cross section</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eq1_wu.f90, eq2_ashida.f90, eq3_tsinghua.f90 and eq4_ackers.f90</w:t>
      </w:r>
      <w:r>
        <w:t>: each sub-routine contains a specific sediment transport function, mentioned in Table 4</w:t>
      </w:r>
    </w:p>
    <w:p w:rsidR="00A40BB3" w:rsidRPr="009146C8" w:rsidRDefault="00A40BB3">
      <w:pPr>
        <w:ind w:left="397"/>
        <w:rPr>
          <w:sz w:val="20"/>
          <w:szCs w:val="20"/>
        </w:rPr>
      </w:pPr>
      <w:r>
        <w:rPr>
          <w:sz w:val="20"/>
          <w:szCs w:val="20"/>
        </w:rPr>
        <w:t>1. Calculation of fractional bed load transport for each cross section</w:t>
      </w:r>
    </w:p>
    <w:p w:rsidR="00A40BB3" w:rsidRDefault="00A40BB3">
      <w:pPr>
        <w:ind w:left="397"/>
      </w:pPr>
      <w:r>
        <w:rPr>
          <w:sz w:val="20"/>
          <w:szCs w:val="20"/>
        </w:rPr>
        <w:t>2. Calculation of fractional suspended load transport for each cross section</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change_sec.f90</w:t>
      </w:r>
      <w:r>
        <w:t>: contains the calculation of reservoir geometry changes</w:t>
      </w:r>
    </w:p>
    <w:p w:rsidR="00A40BB3" w:rsidRPr="009146C8" w:rsidRDefault="00A40BB3">
      <w:pPr>
        <w:ind w:left="397"/>
        <w:rPr>
          <w:rFonts w:ascii="Courier New" w:hAnsi="Courier New" w:cs="Courier New"/>
          <w:szCs w:val="22"/>
        </w:rPr>
      </w:pPr>
      <w:r>
        <w:rPr>
          <w:sz w:val="20"/>
          <w:szCs w:val="20"/>
        </w:rPr>
        <w:t>1. Calculation of bed elevation changes for each cross section.</w:t>
      </w:r>
    </w:p>
    <w:p w:rsidR="00A40BB3" w:rsidRPr="009146C8" w:rsidRDefault="00A40BB3">
      <w:pPr>
        <w:numPr>
          <w:ilvl w:val="0"/>
          <w:numId w:val="3"/>
        </w:numPr>
        <w:rPr>
          <w:sz w:val="20"/>
          <w:szCs w:val="20"/>
        </w:rPr>
      </w:pPr>
      <w:r>
        <w:rPr>
          <w:rFonts w:ascii="Courier New" w:hAnsi="Courier New" w:cs="Courier New"/>
          <w:szCs w:val="22"/>
        </w:rPr>
        <w:t>reservoir_routing.f90</w:t>
      </w:r>
      <w:r>
        <w:t xml:space="preserve">: contains the calculation of level-pool reservoir routing </w:t>
      </w:r>
    </w:p>
    <w:p w:rsidR="00A40BB3" w:rsidRPr="009146C8" w:rsidRDefault="00A40BB3">
      <w:pPr>
        <w:ind w:left="397"/>
        <w:rPr>
          <w:rFonts w:ascii="Courier New" w:hAnsi="Courier New" w:cs="Courier New"/>
          <w:szCs w:val="22"/>
        </w:rPr>
      </w:pPr>
      <w:r>
        <w:rPr>
          <w:sz w:val="20"/>
          <w:szCs w:val="20"/>
        </w:rPr>
        <w:t xml:space="preserve">1. Calculation of water routing </w:t>
      </w:r>
      <w:r>
        <w:t>for reservoirs with uncontrolled overflow spillways</w:t>
      </w:r>
    </w:p>
    <w:p w:rsidR="00A40BB3" w:rsidRPr="009146C8" w:rsidRDefault="00A40BB3">
      <w:pPr>
        <w:numPr>
          <w:ilvl w:val="0"/>
          <w:numId w:val="3"/>
        </w:numPr>
        <w:rPr>
          <w:sz w:val="20"/>
          <w:szCs w:val="20"/>
        </w:rPr>
      </w:pPr>
      <w:r>
        <w:rPr>
          <w:rFonts w:ascii="Courier New" w:hAnsi="Courier New" w:cs="Courier New"/>
          <w:szCs w:val="22"/>
        </w:rPr>
        <w:t>vert_dist.f90</w:t>
      </w:r>
      <w:r>
        <w:t xml:space="preserve">: contains the calculation of vertical distribution of sediment concentration in the reservoir </w:t>
      </w:r>
    </w:p>
    <w:p w:rsidR="00A40BB3" w:rsidRPr="009146C8" w:rsidRDefault="00A40BB3">
      <w:pPr>
        <w:ind w:left="397"/>
        <w:rPr>
          <w:rFonts w:ascii="Courier New" w:hAnsi="Courier New" w:cs="Courier New"/>
          <w:szCs w:val="22"/>
        </w:rPr>
      </w:pPr>
      <w:r>
        <w:rPr>
          <w:sz w:val="20"/>
          <w:szCs w:val="20"/>
        </w:rPr>
        <w:t>1. Calculation of sediment concentration at the reservoir outlets</w:t>
      </w:r>
    </w:p>
    <w:p w:rsidR="00A40BB3" w:rsidRPr="009146C8" w:rsidRDefault="00A40BB3">
      <w:pPr>
        <w:numPr>
          <w:ilvl w:val="0"/>
          <w:numId w:val="3"/>
        </w:numPr>
        <w:rPr>
          <w:sz w:val="20"/>
          <w:szCs w:val="20"/>
        </w:rPr>
      </w:pPr>
      <w:r>
        <w:rPr>
          <w:rFonts w:ascii="Courier New" w:hAnsi="Courier New" w:cs="Courier New"/>
          <w:szCs w:val="22"/>
        </w:rPr>
        <w:t>lake.f90</w:t>
      </w:r>
      <w:r>
        <w:t xml:space="preserve">: contains the water balance for networks of small reservoirs </w:t>
      </w:r>
    </w:p>
    <w:p w:rsidR="00A40BB3" w:rsidRPr="009146C8" w:rsidRDefault="00A40BB3">
      <w:pPr>
        <w:ind w:left="397"/>
        <w:rPr>
          <w:sz w:val="20"/>
          <w:szCs w:val="20"/>
        </w:rPr>
      </w:pPr>
      <w:r>
        <w:rPr>
          <w:sz w:val="20"/>
          <w:szCs w:val="20"/>
        </w:rPr>
        <w:t>1. Calculation of water level in the reservoirs</w:t>
      </w:r>
    </w:p>
    <w:p w:rsidR="00A40BB3" w:rsidRPr="009146C8" w:rsidRDefault="00A40BB3">
      <w:pPr>
        <w:ind w:left="397"/>
        <w:rPr>
          <w:rFonts w:ascii="Courier New" w:hAnsi="Courier New" w:cs="Courier New"/>
          <w:szCs w:val="22"/>
        </w:rPr>
      </w:pPr>
      <w:r>
        <w:rPr>
          <w:sz w:val="20"/>
          <w:szCs w:val="20"/>
        </w:rPr>
        <w:t>2. Calculation of controlled and uncontrolled outflow out the small reservoirs</w:t>
      </w:r>
    </w:p>
    <w:p w:rsidR="00A40BB3" w:rsidRPr="009146C8" w:rsidRDefault="00A40BB3">
      <w:pPr>
        <w:numPr>
          <w:ilvl w:val="0"/>
          <w:numId w:val="3"/>
        </w:numPr>
        <w:rPr>
          <w:sz w:val="20"/>
          <w:szCs w:val="20"/>
        </w:rPr>
      </w:pPr>
      <w:r>
        <w:rPr>
          <w:rFonts w:ascii="Courier New" w:hAnsi="Courier New" w:cs="Courier New"/>
          <w:szCs w:val="22"/>
        </w:rPr>
        <w:t>sedbal_lake.f90</w:t>
      </w:r>
      <w:r>
        <w:t>: contains a simplified sediment balance for networks of small reservoirs</w:t>
      </w:r>
    </w:p>
    <w:p w:rsidR="00A40BB3" w:rsidRPr="009146C8" w:rsidRDefault="00A40BB3">
      <w:pPr>
        <w:ind w:left="397"/>
        <w:rPr>
          <w:sz w:val="20"/>
          <w:szCs w:val="20"/>
        </w:rPr>
      </w:pPr>
      <w:r>
        <w:rPr>
          <w:sz w:val="20"/>
          <w:szCs w:val="20"/>
        </w:rPr>
        <w:t>1. Calculation of sediment deposition in small reservoir</w:t>
      </w:r>
    </w:p>
    <w:p w:rsidR="00A40BB3" w:rsidRPr="009146C8" w:rsidRDefault="00A40BB3">
      <w:pPr>
        <w:ind w:left="397"/>
        <w:rPr>
          <w:sz w:val="20"/>
          <w:szCs w:val="20"/>
        </w:rPr>
      </w:pPr>
      <w:r>
        <w:rPr>
          <w:sz w:val="20"/>
          <w:szCs w:val="20"/>
        </w:rPr>
        <w:t>2. Calculation of trapping efficiency in small reservoirs</w:t>
      </w:r>
    </w:p>
    <w:p w:rsidR="00A40BB3" w:rsidRPr="009146C8" w:rsidRDefault="00A40BB3">
      <w:pPr>
        <w:ind w:firstLine="397"/>
        <w:rPr>
          <w:sz w:val="20"/>
          <w:szCs w:val="20"/>
        </w:rPr>
      </w:pPr>
      <w:r>
        <w:rPr>
          <w:sz w:val="20"/>
          <w:szCs w:val="20"/>
        </w:rPr>
        <w:t>3. Calculation of storage capacity reduction because of the accumulated sediment in small reservoirs</w:t>
      </w:r>
    </w:p>
    <w:p w:rsidR="00A40BB3" w:rsidRPr="009146C8" w:rsidRDefault="00A40BB3">
      <w:pPr>
        <w:ind w:firstLine="397"/>
        <w:rPr>
          <w:rFonts w:ascii="Courier New" w:hAnsi="Courier New" w:cs="Courier New"/>
          <w:szCs w:val="22"/>
        </w:rPr>
      </w:pPr>
      <w:r>
        <w:rPr>
          <w:sz w:val="20"/>
          <w:szCs w:val="20"/>
        </w:rPr>
        <w:t xml:space="preserve">4. Calculation of </w:t>
      </w:r>
      <w:proofErr w:type="gramStart"/>
      <w:r>
        <w:rPr>
          <w:sz w:val="20"/>
          <w:szCs w:val="20"/>
        </w:rPr>
        <w:t>effluent grain size distribution</w:t>
      </w:r>
      <w:proofErr w:type="gramEnd"/>
      <w:r>
        <w:rPr>
          <w:sz w:val="20"/>
          <w:szCs w:val="20"/>
        </w:rPr>
        <w:t xml:space="preserve"> in small reservoirs</w:t>
      </w:r>
    </w:p>
    <w:p w:rsidR="00A40BB3" w:rsidRPr="009146C8" w:rsidRDefault="00A40BB3">
      <w:pPr>
        <w:numPr>
          <w:ilvl w:val="0"/>
          <w:numId w:val="3"/>
        </w:numPr>
        <w:rPr>
          <w:sz w:val="20"/>
          <w:szCs w:val="20"/>
        </w:rPr>
      </w:pPr>
      <w:r>
        <w:rPr>
          <w:rFonts w:ascii="Courier New" w:hAnsi="Courier New" w:cs="Courier New"/>
          <w:szCs w:val="22"/>
        </w:rPr>
        <w:t>lake_routing.f90</w:t>
      </w:r>
      <w:r>
        <w:t>: contains the calculation of level-pool routing for networks of small reservoirs</w:t>
      </w:r>
    </w:p>
    <w:p w:rsidR="00A40BB3" w:rsidRDefault="00A40BB3">
      <w:pPr>
        <w:ind w:left="397"/>
      </w:pPr>
      <w:r>
        <w:rPr>
          <w:sz w:val="20"/>
          <w:szCs w:val="20"/>
        </w:rPr>
        <w:t xml:space="preserve">1. Calculation of water routing </w:t>
      </w:r>
      <w:r>
        <w:t>for small reservoirs</w:t>
      </w:r>
    </w:p>
    <w:p w:rsidR="00A40BB3" w:rsidRDefault="00A40BB3">
      <w:pPr>
        <w:pStyle w:val="Formatvorlageberschrift212ptNichtKursiv"/>
        <w:ind w:left="578" w:hanging="578"/>
      </w:pPr>
      <w:bookmarkStart w:id="20" w:name="__RefHeading__39_804869012"/>
      <w:bookmarkStart w:id="21" w:name="__RefHeading__22_1995814553"/>
      <w:bookmarkStart w:id="22" w:name="_Ref99417410"/>
      <w:bookmarkEnd w:id="20"/>
      <w:bookmarkEnd w:id="21"/>
      <w:r>
        <w:t>Input Data</w:t>
      </w:r>
      <w:bookmarkEnd w:id="22"/>
    </w:p>
    <w:p w:rsidR="00A40BB3" w:rsidRDefault="00A40BB3">
      <w:pPr>
        <w:rPr>
          <w:iCs/>
        </w:rPr>
      </w:pPr>
      <w:r>
        <w:t xml:space="preserve">The model runs as a </w:t>
      </w:r>
      <w:proofErr w:type="gramStart"/>
      <w:r>
        <w:t>Fortran</w:t>
      </w:r>
      <w:proofErr w:type="gramEnd"/>
      <w:r>
        <w:t xml:space="preserve"> </w:t>
      </w:r>
      <w:r w:rsidR="00117FE0">
        <w:t>console</w:t>
      </w:r>
      <w:r>
        <w:t xml:space="preserve"> </w:t>
      </w:r>
      <w:r w:rsidR="00117FE0">
        <w:t>a</w:t>
      </w:r>
      <w:r>
        <w:t xml:space="preserve">pplication for catchment </w:t>
      </w:r>
      <w:r w:rsidR="00117FE0">
        <w:t xml:space="preserve">from a few km² up to several 100,000 km²) </w:t>
      </w:r>
      <w:r>
        <w:t>on daily</w:t>
      </w:r>
      <w:r w:rsidR="00117FE0">
        <w:t xml:space="preserve"> or hourly</w:t>
      </w:r>
      <w:r>
        <w:t xml:space="preserve"> time steps. Climatic drivers are daily</w:t>
      </w:r>
      <w:r w:rsidR="00117FE0">
        <w:t>/hourly</w:t>
      </w:r>
      <w:r>
        <w:t xml:space="preserve"> time series for precipitation, humidity, short-wave radiation and temperature. For model parameterisation, regional digital maps on soil associations, land-use and vegetation cover, a digital elevation model with a cell size of 100 metres (or smaller) and, optional, bathymetric surveys of the reservoirs are required. The soil, vegetation and terrain maps are processed with the LUMP tool (see above) to derive the spatial discretisation into soil-vegetation units, terrain components and landscape units. </w:t>
      </w:r>
      <w:r w:rsidR="0033524E">
        <w:fldChar w:fldCharType="begin"/>
      </w:r>
      <w:r>
        <w:instrText xml:space="preserve"> REF _Ref207599527 \h </w:instrText>
      </w:r>
      <w:r w:rsidR="0033524E">
        <w:fldChar w:fldCharType="separate"/>
      </w:r>
      <w:r>
        <w:t>Table 4</w:t>
      </w:r>
      <w:r w:rsidR="0033524E">
        <w:fldChar w:fldCharType="end"/>
      </w:r>
      <w:r>
        <w:t xml:space="preserve"> summarises the input parameters for the climatic drivers and the hillslope, river and reservoir modules. The vegetation parameters may be derived with the comprehensive study of, for example, Breuer </w:t>
      </w:r>
      <w:r>
        <w:rPr>
          <w:i/>
          <w:iCs/>
        </w:rPr>
        <w:t>et al.</w:t>
      </w:r>
      <w:r>
        <w:t xml:space="preserve"> (2003), the soil and erosion parameters with the data compilation of FAO (1993, 2001), Morgan (1995), Maidment (1993) and </w:t>
      </w:r>
      <w:r>
        <w:rPr>
          <w:iCs/>
        </w:rPr>
        <w:t xml:space="preserve">Antronico </w:t>
      </w:r>
      <w:r>
        <w:rPr>
          <w:i/>
        </w:rPr>
        <w:t>et al.</w:t>
      </w:r>
      <w:r>
        <w:rPr>
          <w:iCs/>
        </w:rPr>
        <w:t xml:space="preserve"> (2005).</w:t>
      </w:r>
    </w:p>
    <w:p w:rsidR="00A40BB3" w:rsidRDefault="00A40BB3">
      <w:pPr>
        <w:rPr>
          <w:iCs/>
        </w:rPr>
      </w:pPr>
    </w:p>
    <w:p w:rsidR="00634652" w:rsidRDefault="00A40BB3">
      <w:r>
        <w:t xml:space="preserve">For a semi-automated discretisation of the model domain into landscape units and terrain components, the software tool LUMP (Landscape Unit Mapping Program) is available (Francke </w:t>
      </w:r>
      <w:r>
        <w:rPr>
          <w:i/>
        </w:rPr>
        <w:t>et al.</w:t>
      </w:r>
      <w:r>
        <w:t xml:space="preserve"> 2008). LUMP incorporates an algorithm that delineates areas with similar hillslope characteristics by retrieving homogeneous catenas with regard to e.g. hillslope shape, flow length and slope (provided by a digital </w:t>
      </w:r>
      <w:r>
        <w:lastRenderedPageBreak/>
        <w:t xml:space="preserve">elevation model), and additional properties such as for soil and land-use and optionally for specific model parameters such as leaf area index, albedo or soil aggregate stability. The LUMP tool is linked with the WASA-SED parameterisation procedure through a databank management tool, which allows to process and store digital soil, vegetation and topographical data in a coherent way and facilitates the generation of the required input files for the model. </w:t>
      </w:r>
      <w:r w:rsidR="00634652">
        <w:t>LUMP and further WASA</w:t>
      </w:r>
      <w:r w:rsidR="002E272F">
        <w:t>-SED</w:t>
      </w:r>
      <w:r w:rsidR="00634652">
        <w:t xml:space="preserve"> pre-processing tools have been tran</w:t>
      </w:r>
      <w:r w:rsidR="002E272F">
        <w:t>s</w:t>
      </w:r>
      <w:r w:rsidR="00634652">
        <w:t xml:space="preserve">ferred to </w:t>
      </w:r>
      <w:r w:rsidR="00D54335">
        <w:t>the</w:t>
      </w:r>
      <w:r w:rsidR="00634652">
        <w:t xml:space="preserve"> package</w:t>
      </w:r>
      <w:r w:rsidR="00D54335">
        <w:t xml:space="preserve"> lumpR</w:t>
      </w:r>
      <w:r w:rsidR="00634652">
        <w:t xml:space="preserve"> for the free software environment for statistical computing and graphics R which is available </w:t>
      </w:r>
      <w:r w:rsidR="002E272F">
        <w:t>from</w:t>
      </w:r>
      <w:r w:rsidR="00634652">
        <w:t xml:space="preserve"> https://github.com/tpilz/</w:t>
      </w:r>
      <w:r w:rsidR="00D54335">
        <w:t>lumpR</w:t>
      </w:r>
      <w:r w:rsidR="00634652">
        <w:t>.</w:t>
      </w:r>
    </w:p>
    <w:p w:rsidR="00A40BB3" w:rsidRDefault="00A40BB3">
      <w:r>
        <w:t xml:space="preserve">The input files for general purpose, the hillslope, </w:t>
      </w:r>
      <w:proofErr w:type="gramStart"/>
      <w:r>
        <w:t>river</w:t>
      </w:r>
      <w:proofErr w:type="gramEnd"/>
      <w:r>
        <w:t xml:space="preserve"> and reservoir routines are explained below with details on parameter type, units, data structure including examples parameterisation files.</w:t>
      </w:r>
    </w:p>
    <w:p w:rsidR="00A40BB3" w:rsidRDefault="00A40BB3">
      <w:pPr>
        <w:pStyle w:val="Beschriftung"/>
      </w:pPr>
      <w:bookmarkStart w:id="23" w:name="_Ref207599527"/>
      <w:r>
        <w:t xml:space="preserve">Table </w:t>
      </w:r>
      <w:r w:rsidR="0033524E">
        <w:fldChar w:fldCharType="begin"/>
      </w:r>
      <w:r>
        <w:instrText xml:space="preserve"> SEQ "Table" \*Arabic </w:instrText>
      </w:r>
      <w:r w:rsidR="0033524E">
        <w:fldChar w:fldCharType="separate"/>
      </w:r>
      <w:r>
        <w:t>4</w:t>
      </w:r>
      <w:r w:rsidR="0033524E">
        <w:fldChar w:fldCharType="end"/>
      </w:r>
      <w:bookmarkEnd w:id="23"/>
      <w:r>
        <w:t xml:space="preserve">: </w:t>
      </w:r>
      <w:r>
        <w:rPr>
          <w:b w:val="0"/>
        </w:rPr>
        <w:t>Summary of model input parameters</w:t>
      </w:r>
    </w:p>
    <w:tbl>
      <w:tblPr>
        <w:tblW w:w="0" w:type="auto"/>
        <w:tblInd w:w="70" w:type="dxa"/>
        <w:tblLayout w:type="fixed"/>
        <w:tblCellMar>
          <w:left w:w="70" w:type="dxa"/>
          <w:right w:w="70" w:type="dxa"/>
        </w:tblCellMar>
        <w:tblLook w:val="0000"/>
      </w:tblPr>
      <w:tblGrid>
        <w:gridCol w:w="1440"/>
        <w:gridCol w:w="4860"/>
      </w:tblGrid>
      <w:tr w:rsidR="00A40BB3">
        <w:tc>
          <w:tcPr>
            <w:tcW w:w="1440" w:type="dxa"/>
            <w:tcBorders>
              <w:top w:val="single" w:sz="4" w:space="0" w:color="000000"/>
              <w:bottom w:val="single" w:sz="4" w:space="0" w:color="000000"/>
            </w:tcBorders>
            <w:shd w:val="clear" w:color="auto" w:fill="auto"/>
          </w:tcPr>
          <w:p w:rsidR="00A40BB3" w:rsidRPr="009146C8" w:rsidRDefault="00A40BB3">
            <w:pPr>
              <w:pStyle w:val="Textkrper"/>
              <w:ind w:firstLine="0"/>
              <w:jc w:val="left"/>
              <w:rPr>
                <w:b/>
                <w:bCs/>
                <w:sz w:val="20"/>
              </w:rPr>
            </w:pPr>
            <w:r>
              <w:rPr>
                <w:b/>
                <w:bCs/>
                <w:sz w:val="20"/>
              </w:rPr>
              <w:t>Type</w:t>
            </w:r>
          </w:p>
        </w:tc>
        <w:tc>
          <w:tcPr>
            <w:tcW w:w="4860" w:type="dxa"/>
            <w:tcBorders>
              <w:top w:val="single" w:sz="4" w:space="0" w:color="000000"/>
              <w:left w:val="single" w:sz="4" w:space="0" w:color="000000"/>
              <w:bottom w:val="single" w:sz="4" w:space="0" w:color="000000"/>
            </w:tcBorders>
            <w:shd w:val="clear" w:color="auto" w:fill="auto"/>
          </w:tcPr>
          <w:p w:rsidR="00A40BB3" w:rsidRDefault="00A40BB3">
            <w:pPr>
              <w:pStyle w:val="Textkrper"/>
              <w:ind w:firstLine="0"/>
              <w:jc w:val="left"/>
            </w:pPr>
            <w:r>
              <w:rPr>
                <w:b/>
                <w:bCs/>
                <w:sz w:val="20"/>
              </w:rPr>
              <w:t>Model input parameter</w:t>
            </w:r>
          </w:p>
        </w:tc>
      </w:tr>
      <w:tr w:rsidR="00A40BB3">
        <w:trPr>
          <w:trHeight w:val="495"/>
        </w:trPr>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szCs w:val="16"/>
              </w:rPr>
            </w:pPr>
            <w:r>
              <w:rPr>
                <w:sz w:val="20"/>
              </w:rPr>
              <w:t>Climate</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szCs w:val="16"/>
              </w:rPr>
            </w:pPr>
            <w:r>
              <w:rPr>
                <w:sz w:val="20"/>
                <w:szCs w:val="16"/>
              </w:rPr>
              <w:t>Daily or hourly time series on rainfall [mm/day, mm/h]</w:t>
            </w:r>
          </w:p>
          <w:p w:rsidR="00A40BB3" w:rsidRPr="009146C8" w:rsidRDefault="00A40BB3">
            <w:pPr>
              <w:pStyle w:val="Textkrper"/>
              <w:ind w:firstLine="0"/>
              <w:rPr>
                <w:sz w:val="20"/>
                <w:szCs w:val="16"/>
              </w:rPr>
            </w:pPr>
            <w:r>
              <w:rPr>
                <w:sz w:val="20"/>
                <w:szCs w:val="16"/>
              </w:rPr>
              <w:t>Daily time series for average short-wave radiation [W/m</w:t>
            </w:r>
            <w:r>
              <w:rPr>
                <w:sz w:val="20"/>
                <w:szCs w:val="16"/>
                <w:vertAlign w:val="superscript"/>
              </w:rPr>
              <w:t>2</w:t>
            </w:r>
            <w:r>
              <w:rPr>
                <w:sz w:val="20"/>
                <w:szCs w:val="16"/>
              </w:rPr>
              <w:t>]</w:t>
            </w:r>
          </w:p>
          <w:p w:rsidR="00A40BB3" w:rsidRPr="009146C8" w:rsidRDefault="00A40BB3">
            <w:pPr>
              <w:pStyle w:val="Textkrper"/>
              <w:ind w:firstLine="0"/>
              <w:rPr>
                <w:sz w:val="20"/>
                <w:szCs w:val="16"/>
              </w:rPr>
            </w:pPr>
            <w:r>
              <w:rPr>
                <w:sz w:val="20"/>
                <w:szCs w:val="16"/>
              </w:rPr>
              <w:t>Daily time series for humidity [%]</w:t>
            </w:r>
          </w:p>
          <w:p w:rsidR="00A40BB3" w:rsidRDefault="00A40BB3">
            <w:pPr>
              <w:pStyle w:val="Textkrper"/>
              <w:ind w:firstLine="0"/>
            </w:pPr>
            <w:r>
              <w:rPr>
                <w:sz w:val="20"/>
                <w:szCs w:val="16"/>
              </w:rPr>
              <w:t>Daily time series for temperature [°C]</w:t>
            </w:r>
          </w:p>
        </w:tc>
      </w:tr>
      <w:tr w:rsidR="00A40BB3">
        <w:trPr>
          <w:trHeight w:val="495"/>
        </w:trPr>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szCs w:val="16"/>
              </w:rPr>
            </w:pPr>
            <w:r>
              <w:rPr>
                <w:sz w:val="20"/>
              </w:rPr>
              <w:t>Vegetation</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szCs w:val="16"/>
              </w:rPr>
            </w:pPr>
            <w:r>
              <w:rPr>
                <w:sz w:val="20"/>
                <w:szCs w:val="16"/>
              </w:rPr>
              <w:t>Stomata resistance [s/m]</w:t>
            </w:r>
          </w:p>
          <w:p w:rsidR="00A40BB3" w:rsidRPr="009146C8" w:rsidRDefault="00A40BB3">
            <w:pPr>
              <w:pStyle w:val="Textkrper"/>
              <w:ind w:firstLine="0"/>
              <w:rPr>
                <w:sz w:val="20"/>
                <w:szCs w:val="16"/>
              </w:rPr>
            </w:pPr>
            <w:r>
              <w:rPr>
                <w:sz w:val="20"/>
                <w:szCs w:val="16"/>
              </w:rPr>
              <w:t>Minimum suction [hPa]</w:t>
            </w:r>
          </w:p>
          <w:p w:rsidR="00A40BB3" w:rsidRPr="009146C8" w:rsidRDefault="00A40BB3">
            <w:pPr>
              <w:pStyle w:val="Textkrper"/>
              <w:ind w:firstLine="0"/>
              <w:rPr>
                <w:sz w:val="20"/>
                <w:szCs w:val="16"/>
              </w:rPr>
            </w:pPr>
            <w:r>
              <w:rPr>
                <w:sz w:val="20"/>
                <w:szCs w:val="16"/>
              </w:rPr>
              <w:t>Maximum suction [hPa]</w:t>
            </w:r>
          </w:p>
          <w:p w:rsidR="00A40BB3" w:rsidRPr="009146C8" w:rsidRDefault="00A40BB3">
            <w:pPr>
              <w:pStyle w:val="Textkrper"/>
              <w:ind w:firstLine="0"/>
              <w:rPr>
                <w:sz w:val="20"/>
                <w:szCs w:val="16"/>
              </w:rPr>
            </w:pPr>
            <w:r>
              <w:rPr>
                <w:sz w:val="20"/>
                <w:szCs w:val="16"/>
              </w:rPr>
              <w:t>Height [m]</w:t>
            </w:r>
          </w:p>
          <w:p w:rsidR="00A40BB3" w:rsidRPr="009146C8" w:rsidRDefault="00A40BB3">
            <w:pPr>
              <w:pStyle w:val="Textkrper"/>
              <w:ind w:firstLine="0"/>
              <w:rPr>
                <w:sz w:val="20"/>
                <w:szCs w:val="16"/>
              </w:rPr>
            </w:pPr>
            <w:r>
              <w:rPr>
                <w:sz w:val="20"/>
                <w:szCs w:val="16"/>
              </w:rPr>
              <w:t>Root depth [m]</w:t>
            </w:r>
          </w:p>
          <w:p w:rsidR="00A40BB3" w:rsidRPr="009146C8" w:rsidRDefault="00A40BB3">
            <w:pPr>
              <w:pStyle w:val="Textkrper"/>
              <w:ind w:firstLine="0"/>
              <w:rPr>
                <w:sz w:val="20"/>
                <w:szCs w:val="16"/>
              </w:rPr>
            </w:pPr>
            <w:r>
              <w:rPr>
                <w:sz w:val="20"/>
                <w:szCs w:val="16"/>
              </w:rPr>
              <w:t>LAI [-]</w:t>
            </w:r>
          </w:p>
          <w:p w:rsidR="00A40BB3" w:rsidRPr="009146C8" w:rsidRDefault="00A40BB3">
            <w:pPr>
              <w:pStyle w:val="Textkrper"/>
              <w:ind w:firstLine="0"/>
              <w:rPr>
                <w:sz w:val="20"/>
                <w:szCs w:val="16"/>
              </w:rPr>
            </w:pPr>
            <w:r>
              <w:rPr>
                <w:sz w:val="20"/>
                <w:szCs w:val="16"/>
              </w:rPr>
              <w:t>Albedo [-]</w:t>
            </w:r>
          </w:p>
          <w:p w:rsidR="00A40BB3" w:rsidRPr="009146C8" w:rsidRDefault="00A40BB3">
            <w:pPr>
              <w:pStyle w:val="Textkrper"/>
              <w:ind w:firstLine="0"/>
              <w:rPr>
                <w:sz w:val="20"/>
                <w:szCs w:val="16"/>
              </w:rPr>
            </w:pPr>
            <w:r>
              <w:rPr>
                <w:sz w:val="20"/>
                <w:szCs w:val="16"/>
              </w:rPr>
              <w:t>Manning's n of hillslope[-]</w:t>
            </w:r>
          </w:p>
          <w:p w:rsidR="00A40BB3" w:rsidRDefault="00A40BB3">
            <w:pPr>
              <w:pStyle w:val="Textkrper"/>
              <w:ind w:firstLine="0"/>
            </w:pPr>
            <w:r>
              <w:rPr>
                <w:sz w:val="20"/>
                <w:szCs w:val="16"/>
              </w:rPr>
              <w:t>USLE C [-]</w:t>
            </w:r>
          </w:p>
        </w:tc>
      </w:tr>
      <w:tr w:rsidR="00A40BB3">
        <w:trPr>
          <w:trHeight w:val="255"/>
        </w:trPr>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szCs w:val="16"/>
              </w:rPr>
            </w:pPr>
            <w:r>
              <w:rPr>
                <w:sz w:val="20"/>
              </w:rPr>
              <w:t>Soil</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szCs w:val="16"/>
              </w:rPr>
            </w:pPr>
            <w:r>
              <w:rPr>
                <w:sz w:val="20"/>
                <w:szCs w:val="16"/>
              </w:rPr>
              <w:t>No. of horizons</w:t>
            </w:r>
            <w:r>
              <w:rPr>
                <w:sz w:val="20"/>
                <w:szCs w:val="16"/>
                <w:vertAlign w:val="superscript"/>
              </w:rPr>
              <w:t>*</w:t>
            </w:r>
          </w:p>
          <w:p w:rsidR="00A40BB3" w:rsidRPr="009146C8" w:rsidRDefault="00A40BB3">
            <w:pPr>
              <w:pStyle w:val="Textkrper"/>
              <w:ind w:firstLine="0"/>
              <w:rPr>
                <w:sz w:val="20"/>
                <w:szCs w:val="16"/>
              </w:rPr>
            </w:pPr>
            <w:r>
              <w:rPr>
                <w:sz w:val="20"/>
                <w:szCs w:val="16"/>
              </w:rPr>
              <w:t>Residual water content [Vol. %]</w:t>
            </w:r>
          </w:p>
          <w:p w:rsidR="00A40BB3" w:rsidRPr="009146C8" w:rsidRDefault="00A40BB3">
            <w:pPr>
              <w:pStyle w:val="Textkrper"/>
              <w:ind w:firstLine="0"/>
              <w:rPr>
                <w:sz w:val="20"/>
                <w:szCs w:val="16"/>
              </w:rPr>
            </w:pPr>
            <w:r>
              <w:rPr>
                <w:sz w:val="20"/>
                <w:szCs w:val="16"/>
              </w:rPr>
              <w:t>Water content at permanent wilting point [Vol. %]</w:t>
            </w:r>
          </w:p>
          <w:p w:rsidR="00A40BB3" w:rsidRPr="009146C8" w:rsidRDefault="00A40BB3">
            <w:pPr>
              <w:pStyle w:val="Textkrper"/>
              <w:ind w:firstLine="0"/>
              <w:rPr>
                <w:sz w:val="20"/>
                <w:szCs w:val="16"/>
              </w:rPr>
            </w:pPr>
            <w:r>
              <w:rPr>
                <w:sz w:val="20"/>
                <w:szCs w:val="16"/>
              </w:rPr>
              <w:t>Usable field capacity [Vol. %]</w:t>
            </w:r>
          </w:p>
          <w:p w:rsidR="00A40BB3" w:rsidRPr="009146C8" w:rsidRDefault="00A40BB3">
            <w:pPr>
              <w:pStyle w:val="Textkrper"/>
              <w:ind w:firstLine="0"/>
              <w:rPr>
                <w:sz w:val="20"/>
                <w:szCs w:val="16"/>
              </w:rPr>
            </w:pPr>
            <w:r>
              <w:rPr>
                <w:sz w:val="20"/>
                <w:szCs w:val="16"/>
              </w:rPr>
              <w:t>Saturated water content [Vol. %]</w:t>
            </w:r>
          </w:p>
          <w:p w:rsidR="00A40BB3" w:rsidRPr="009146C8" w:rsidRDefault="00A40BB3">
            <w:pPr>
              <w:pStyle w:val="Textkrper"/>
              <w:ind w:firstLine="0"/>
              <w:rPr>
                <w:sz w:val="20"/>
                <w:szCs w:val="16"/>
              </w:rPr>
            </w:pPr>
            <w:r>
              <w:rPr>
                <w:sz w:val="20"/>
                <w:szCs w:val="16"/>
              </w:rPr>
              <w:t>Saturated hydraulic conductivity (mm/h)</w:t>
            </w:r>
          </w:p>
          <w:p w:rsidR="00A40BB3" w:rsidRPr="009146C8" w:rsidRDefault="00A40BB3">
            <w:pPr>
              <w:pStyle w:val="Textkrper"/>
              <w:ind w:firstLine="0"/>
              <w:rPr>
                <w:sz w:val="20"/>
                <w:szCs w:val="16"/>
              </w:rPr>
            </w:pPr>
            <w:r>
              <w:rPr>
                <w:sz w:val="20"/>
                <w:szCs w:val="16"/>
              </w:rPr>
              <w:t>Thickness [mm]</w:t>
            </w:r>
          </w:p>
          <w:p w:rsidR="00A40BB3" w:rsidRPr="009146C8" w:rsidRDefault="00A40BB3">
            <w:pPr>
              <w:pStyle w:val="Textkrper"/>
              <w:ind w:firstLine="0"/>
              <w:rPr>
                <w:sz w:val="20"/>
                <w:szCs w:val="16"/>
              </w:rPr>
            </w:pPr>
            <w:r>
              <w:rPr>
                <w:sz w:val="20"/>
                <w:szCs w:val="16"/>
              </w:rPr>
              <w:t>Suction at wetting front [mm]</w:t>
            </w:r>
          </w:p>
          <w:p w:rsidR="00A40BB3" w:rsidRPr="009146C8" w:rsidRDefault="00A40BB3">
            <w:pPr>
              <w:pStyle w:val="Textkrper"/>
              <w:ind w:firstLine="0"/>
              <w:rPr>
                <w:sz w:val="20"/>
                <w:szCs w:val="16"/>
              </w:rPr>
            </w:pPr>
            <w:r>
              <w:rPr>
                <w:sz w:val="20"/>
                <w:szCs w:val="16"/>
              </w:rPr>
              <w:t>Pore size index [-]</w:t>
            </w:r>
          </w:p>
          <w:p w:rsidR="00A40BB3" w:rsidRPr="009146C8" w:rsidRDefault="00A40BB3">
            <w:pPr>
              <w:pStyle w:val="Textkrper"/>
              <w:ind w:firstLine="0"/>
              <w:rPr>
                <w:sz w:val="20"/>
                <w:szCs w:val="16"/>
              </w:rPr>
            </w:pPr>
            <w:r>
              <w:rPr>
                <w:sz w:val="20"/>
                <w:szCs w:val="16"/>
              </w:rPr>
              <w:t>Bubble pressure [cm]</w:t>
            </w:r>
          </w:p>
          <w:p w:rsidR="00A40BB3" w:rsidRPr="009146C8" w:rsidRDefault="00A40BB3">
            <w:pPr>
              <w:pStyle w:val="Textkrper"/>
              <w:ind w:firstLine="0"/>
              <w:rPr>
                <w:sz w:val="20"/>
                <w:szCs w:val="16"/>
              </w:rPr>
            </w:pPr>
            <w:r>
              <w:rPr>
                <w:sz w:val="20"/>
                <w:szCs w:val="16"/>
              </w:rPr>
              <w:t>USLE K [-]</w:t>
            </w:r>
            <w:r>
              <w:rPr>
                <w:sz w:val="20"/>
                <w:szCs w:val="16"/>
                <w:vertAlign w:val="superscript"/>
              </w:rPr>
              <w:t>**</w:t>
            </w:r>
          </w:p>
          <w:p w:rsidR="00A40BB3" w:rsidRDefault="00A40BB3">
            <w:pPr>
              <w:pStyle w:val="Textkrper"/>
              <w:ind w:firstLine="0"/>
            </w:pPr>
            <w:r>
              <w:rPr>
                <w:sz w:val="20"/>
                <w:szCs w:val="16"/>
              </w:rPr>
              <w:t>Particle size distribution</w:t>
            </w:r>
            <w:r>
              <w:rPr>
                <w:sz w:val="20"/>
                <w:szCs w:val="16"/>
                <w:vertAlign w:val="superscript"/>
              </w:rPr>
              <w:t>**</w:t>
            </w:r>
          </w:p>
        </w:tc>
      </w:tr>
      <w:tr w:rsidR="00A40BB3">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rPr>
            </w:pPr>
            <w:r>
              <w:rPr>
                <w:sz w:val="20"/>
              </w:rPr>
              <w:t>Terrain and river</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rPr>
            </w:pPr>
            <w:r>
              <w:rPr>
                <w:sz w:val="20"/>
              </w:rPr>
              <w:t>Hydraulic conductivity of bedrock [mm/d]</w:t>
            </w:r>
          </w:p>
          <w:p w:rsidR="00A40BB3" w:rsidRPr="009146C8" w:rsidRDefault="00A40BB3">
            <w:pPr>
              <w:pStyle w:val="Textkrper"/>
              <w:ind w:firstLine="0"/>
              <w:rPr>
                <w:sz w:val="20"/>
              </w:rPr>
            </w:pPr>
            <w:r>
              <w:rPr>
                <w:sz w:val="20"/>
              </w:rPr>
              <w:t>Mean maximum depth of soil zone [mm]</w:t>
            </w:r>
          </w:p>
          <w:p w:rsidR="00A40BB3" w:rsidRPr="009146C8" w:rsidRDefault="00A40BB3">
            <w:pPr>
              <w:pStyle w:val="Textkrper"/>
              <w:ind w:firstLine="0"/>
              <w:rPr>
                <w:sz w:val="20"/>
              </w:rPr>
            </w:pPr>
            <w:r>
              <w:rPr>
                <w:sz w:val="20"/>
              </w:rPr>
              <w:t>Depth of river bed below terrain component [mm]</w:t>
            </w:r>
          </w:p>
          <w:p w:rsidR="00A40BB3" w:rsidRPr="009146C8" w:rsidRDefault="00A40BB3">
            <w:pPr>
              <w:pStyle w:val="Textkrper"/>
              <w:ind w:firstLine="0"/>
              <w:rPr>
                <w:sz w:val="20"/>
              </w:rPr>
            </w:pPr>
            <w:r>
              <w:rPr>
                <w:sz w:val="20"/>
              </w:rPr>
              <w:t>Initial depth of groundwater below surface [mm]</w:t>
            </w:r>
          </w:p>
          <w:p w:rsidR="00A40BB3" w:rsidRPr="009146C8" w:rsidRDefault="00A40BB3">
            <w:pPr>
              <w:pStyle w:val="Textkrper"/>
              <w:ind w:firstLine="0"/>
              <w:rPr>
                <w:sz w:val="20"/>
                <w:szCs w:val="22"/>
              </w:rPr>
            </w:pPr>
            <w:r>
              <w:rPr>
                <w:sz w:val="20"/>
              </w:rPr>
              <w:t>Storage coefficient for groundwater outflow [day]</w:t>
            </w:r>
          </w:p>
          <w:p w:rsidR="00A40BB3" w:rsidRPr="009146C8" w:rsidRDefault="00A40BB3">
            <w:pPr>
              <w:pStyle w:val="Textkrper"/>
              <w:ind w:firstLine="0"/>
              <w:rPr>
                <w:sz w:val="20"/>
                <w:szCs w:val="22"/>
              </w:rPr>
            </w:pPr>
            <w:r>
              <w:rPr>
                <w:sz w:val="20"/>
                <w:szCs w:val="22"/>
              </w:rPr>
              <w:t>Bankful depth of river [m]</w:t>
            </w:r>
          </w:p>
          <w:p w:rsidR="00A40BB3" w:rsidRPr="009146C8" w:rsidRDefault="00A40BB3">
            <w:pPr>
              <w:pStyle w:val="Textkrper"/>
              <w:ind w:firstLine="0"/>
              <w:rPr>
                <w:sz w:val="20"/>
                <w:szCs w:val="22"/>
              </w:rPr>
            </w:pPr>
            <w:r>
              <w:rPr>
                <w:sz w:val="20"/>
                <w:szCs w:val="22"/>
              </w:rPr>
              <w:t>Bankful width of river [m]</w:t>
            </w:r>
          </w:p>
          <w:p w:rsidR="00A40BB3" w:rsidRPr="009146C8" w:rsidRDefault="00A40BB3">
            <w:pPr>
              <w:pStyle w:val="Textkrper"/>
              <w:ind w:firstLine="0"/>
              <w:rPr>
                <w:sz w:val="20"/>
                <w:szCs w:val="22"/>
              </w:rPr>
            </w:pPr>
            <w:r w:rsidRPr="00184385">
              <w:rPr>
                <w:b/>
                <w:sz w:val="20"/>
                <w:szCs w:val="22"/>
              </w:rPr>
              <w:t>Run to rise</w:t>
            </w:r>
            <w:r>
              <w:rPr>
                <w:sz w:val="20"/>
                <w:szCs w:val="22"/>
              </w:rPr>
              <w:t xml:space="preserve"> ratio of river</w:t>
            </w:r>
            <w:r w:rsidR="00184385">
              <w:rPr>
                <w:sz w:val="20"/>
                <w:szCs w:val="22"/>
              </w:rPr>
              <w:t xml:space="preserve"> banks</w:t>
            </w:r>
            <w:r>
              <w:rPr>
                <w:sz w:val="20"/>
                <w:szCs w:val="22"/>
              </w:rPr>
              <w:t xml:space="preserve"> [-]</w:t>
            </w:r>
          </w:p>
          <w:p w:rsidR="00A40BB3" w:rsidRPr="009146C8" w:rsidRDefault="00A40BB3">
            <w:pPr>
              <w:pStyle w:val="Textkrper"/>
              <w:ind w:firstLine="0"/>
              <w:rPr>
                <w:sz w:val="20"/>
                <w:szCs w:val="22"/>
              </w:rPr>
            </w:pPr>
            <w:r>
              <w:rPr>
                <w:sz w:val="20"/>
                <w:szCs w:val="22"/>
              </w:rPr>
              <w:t>Bottom width of floodplain [m]</w:t>
            </w:r>
          </w:p>
          <w:p w:rsidR="00A40BB3" w:rsidRPr="009146C8" w:rsidRDefault="00A40BB3">
            <w:pPr>
              <w:pStyle w:val="Textkrper"/>
              <w:ind w:firstLine="0"/>
              <w:rPr>
                <w:sz w:val="20"/>
                <w:szCs w:val="22"/>
              </w:rPr>
            </w:pPr>
            <w:r w:rsidRPr="00184385">
              <w:rPr>
                <w:b/>
                <w:sz w:val="20"/>
                <w:szCs w:val="22"/>
              </w:rPr>
              <w:t>Run to rise ratio</w:t>
            </w:r>
            <w:r>
              <w:rPr>
                <w:sz w:val="20"/>
                <w:szCs w:val="22"/>
              </w:rPr>
              <w:t xml:space="preserve"> of floodplain side slopes [-]</w:t>
            </w:r>
          </w:p>
          <w:p w:rsidR="00A40BB3" w:rsidRPr="009146C8" w:rsidRDefault="00A40BB3">
            <w:pPr>
              <w:pStyle w:val="Textkrper"/>
              <w:ind w:firstLine="0"/>
              <w:rPr>
                <w:sz w:val="20"/>
                <w:szCs w:val="22"/>
              </w:rPr>
            </w:pPr>
            <w:r>
              <w:rPr>
                <w:sz w:val="20"/>
                <w:szCs w:val="22"/>
              </w:rPr>
              <w:t>River length [km]</w:t>
            </w:r>
          </w:p>
          <w:p w:rsidR="00A40BB3" w:rsidRPr="009146C8" w:rsidRDefault="00A40BB3">
            <w:pPr>
              <w:pStyle w:val="Textkrper"/>
              <w:ind w:firstLine="0"/>
              <w:rPr>
                <w:sz w:val="20"/>
                <w:szCs w:val="22"/>
              </w:rPr>
            </w:pPr>
            <w:r>
              <w:rPr>
                <w:sz w:val="20"/>
                <w:szCs w:val="22"/>
              </w:rPr>
              <w:t>River slope [m/m]</w:t>
            </w:r>
          </w:p>
          <w:p w:rsidR="00A40BB3" w:rsidRPr="009146C8" w:rsidRDefault="00A40BB3">
            <w:pPr>
              <w:pStyle w:val="Textkrper"/>
              <w:ind w:firstLine="0"/>
              <w:rPr>
                <w:sz w:val="20"/>
                <w:szCs w:val="22"/>
              </w:rPr>
            </w:pPr>
            <w:r>
              <w:rPr>
                <w:sz w:val="20"/>
                <w:szCs w:val="22"/>
              </w:rPr>
              <w:t>D</w:t>
            </w:r>
            <w:r>
              <w:rPr>
                <w:sz w:val="20"/>
                <w:szCs w:val="22"/>
                <w:vertAlign w:val="superscript"/>
              </w:rPr>
              <w:softHyphen/>
            </w:r>
            <w:r>
              <w:rPr>
                <w:sz w:val="20"/>
                <w:szCs w:val="22"/>
                <w:vertAlign w:val="superscript"/>
              </w:rPr>
              <w:softHyphen/>
            </w:r>
            <w:r>
              <w:rPr>
                <w:sz w:val="20"/>
                <w:szCs w:val="22"/>
                <w:vertAlign w:val="superscript"/>
              </w:rPr>
              <w:softHyphen/>
            </w:r>
            <w:r>
              <w:rPr>
                <w:sz w:val="20"/>
                <w:szCs w:val="22"/>
                <w:vertAlign w:val="subscript"/>
              </w:rPr>
              <w:t>50</w:t>
            </w:r>
            <w:r>
              <w:rPr>
                <w:sz w:val="20"/>
                <w:szCs w:val="22"/>
              </w:rPr>
              <w:t xml:space="preserve"> (median sediment particle size) of riverbed [m]</w:t>
            </w:r>
          </w:p>
          <w:p w:rsidR="00A40BB3" w:rsidRDefault="00A40BB3">
            <w:pPr>
              <w:pStyle w:val="Textkrper"/>
              <w:ind w:firstLine="0"/>
            </w:pPr>
            <w:r>
              <w:rPr>
                <w:sz w:val="20"/>
                <w:szCs w:val="22"/>
              </w:rPr>
              <w:t>Manning’s n for riverbed and floodplains [-]</w:t>
            </w:r>
          </w:p>
        </w:tc>
      </w:tr>
      <w:tr w:rsidR="00A40BB3">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rPr>
            </w:pPr>
            <w:r>
              <w:rPr>
                <w:sz w:val="20"/>
              </w:rPr>
              <w:t>Reservoir</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rPr>
            </w:pPr>
            <w:r>
              <w:rPr>
                <w:sz w:val="20"/>
              </w:rPr>
              <w:t>Longitudinal profile of reservoir [m]</w:t>
            </w:r>
          </w:p>
          <w:p w:rsidR="00A40BB3" w:rsidRPr="009146C8" w:rsidRDefault="00A40BB3">
            <w:pPr>
              <w:pStyle w:val="Textkrper"/>
              <w:ind w:firstLine="0"/>
              <w:rPr>
                <w:sz w:val="20"/>
              </w:rPr>
            </w:pPr>
            <w:r>
              <w:rPr>
                <w:sz w:val="20"/>
              </w:rPr>
              <w:t>Cross-section profiles of reservoir [m]</w:t>
            </w:r>
          </w:p>
          <w:p w:rsidR="00A40BB3" w:rsidRPr="009146C8" w:rsidRDefault="00A40BB3">
            <w:pPr>
              <w:pStyle w:val="Textkrper"/>
              <w:ind w:firstLine="0"/>
              <w:rPr>
                <w:sz w:val="20"/>
              </w:rPr>
            </w:pPr>
            <w:r>
              <w:rPr>
                <w:sz w:val="20"/>
              </w:rPr>
              <w:t>Stage-volume curves</w:t>
            </w:r>
          </w:p>
          <w:p w:rsidR="00A40BB3" w:rsidRPr="009146C8" w:rsidRDefault="00A40BB3">
            <w:pPr>
              <w:pStyle w:val="Textkrper"/>
              <w:ind w:firstLine="0"/>
              <w:rPr>
                <w:sz w:val="20"/>
              </w:rPr>
            </w:pPr>
            <w:r>
              <w:rPr>
                <w:sz w:val="20"/>
              </w:rPr>
              <w:t>Initial water storage and storage capacity volumes [m</w:t>
            </w:r>
            <w:r>
              <w:rPr>
                <w:sz w:val="20"/>
                <w:vertAlign w:val="superscript"/>
              </w:rPr>
              <w:t>3</w:t>
            </w:r>
            <w:r>
              <w:rPr>
                <w:sz w:val="20"/>
              </w:rPr>
              <w:t>]</w:t>
            </w:r>
          </w:p>
          <w:p w:rsidR="00A40BB3" w:rsidRPr="009146C8" w:rsidRDefault="00A40BB3">
            <w:pPr>
              <w:pStyle w:val="Textkrper"/>
              <w:ind w:firstLine="0"/>
              <w:rPr>
                <w:sz w:val="20"/>
              </w:rPr>
            </w:pPr>
            <w:r>
              <w:rPr>
                <w:sz w:val="20"/>
              </w:rPr>
              <w:t>Initial area of the reservoir [ha]</w:t>
            </w:r>
          </w:p>
          <w:p w:rsidR="00A40BB3" w:rsidRPr="009146C8" w:rsidRDefault="00A40BB3">
            <w:pPr>
              <w:pStyle w:val="Textkrper"/>
              <w:ind w:firstLine="0"/>
              <w:rPr>
                <w:sz w:val="20"/>
              </w:rPr>
            </w:pPr>
            <w:r>
              <w:rPr>
                <w:sz w:val="20"/>
              </w:rPr>
              <w:t>Maximal outflow through the bottom outlets [m</w:t>
            </w:r>
            <w:r>
              <w:rPr>
                <w:sz w:val="20"/>
                <w:vertAlign w:val="superscript"/>
              </w:rPr>
              <w:t>3</w:t>
            </w:r>
            <w:r>
              <w:rPr>
                <w:sz w:val="20"/>
              </w:rPr>
              <w:t>/s]</w:t>
            </w:r>
          </w:p>
          <w:p w:rsidR="00A40BB3" w:rsidRPr="009146C8" w:rsidRDefault="00A40BB3">
            <w:pPr>
              <w:pStyle w:val="Textkrper"/>
              <w:ind w:firstLine="0"/>
              <w:rPr>
                <w:sz w:val="20"/>
              </w:rPr>
            </w:pPr>
            <w:r>
              <w:rPr>
                <w:sz w:val="20"/>
              </w:rPr>
              <w:lastRenderedPageBreak/>
              <w:t>Manning’s roughness for reservoir bed</w:t>
            </w:r>
          </w:p>
          <w:p w:rsidR="00A40BB3" w:rsidRDefault="00A40BB3">
            <w:pPr>
              <w:pStyle w:val="Textkrper"/>
              <w:ind w:firstLine="0"/>
            </w:pPr>
            <w:r>
              <w:rPr>
                <w:sz w:val="20"/>
              </w:rPr>
              <w:t>Depth of active layer [m]</w:t>
            </w:r>
          </w:p>
        </w:tc>
      </w:tr>
    </w:tbl>
    <w:p w:rsidR="00A40BB3" w:rsidRDefault="00A40BB3">
      <w:pPr>
        <w:pStyle w:val="Textkrper"/>
        <w:ind w:firstLine="0"/>
        <w:rPr>
          <w:sz w:val="20"/>
          <w:szCs w:val="16"/>
        </w:rPr>
      </w:pPr>
      <w:r>
        <w:rPr>
          <w:sz w:val="20"/>
          <w:vertAlign w:val="superscript"/>
        </w:rPr>
        <w:lastRenderedPageBreak/>
        <w:t>*</w:t>
      </w:r>
      <w:r>
        <w:rPr>
          <w:sz w:val="20"/>
        </w:rPr>
        <w:t xml:space="preserve"> </w:t>
      </w:r>
      <w:proofErr w:type="gramStart"/>
      <w:r>
        <w:rPr>
          <w:sz w:val="20"/>
        </w:rPr>
        <w:t>for</w:t>
      </w:r>
      <w:proofErr w:type="gramEnd"/>
      <w:r>
        <w:rPr>
          <w:sz w:val="20"/>
        </w:rPr>
        <w:t xml:space="preserve"> each soil horizon, all following parameters in the column are required, </w:t>
      </w:r>
      <w:r>
        <w:rPr>
          <w:sz w:val="20"/>
          <w:szCs w:val="16"/>
          <w:vertAlign w:val="superscript"/>
        </w:rPr>
        <w:t xml:space="preserve">** </w:t>
      </w:r>
      <w:r>
        <w:rPr>
          <w:sz w:val="20"/>
          <w:szCs w:val="16"/>
        </w:rPr>
        <w:t>of topmost horizon</w:t>
      </w:r>
    </w:p>
    <w:p w:rsidR="00A40BB3" w:rsidRDefault="00A40BB3">
      <w:pPr>
        <w:pStyle w:val="Formatvorlageberschrift212ptNichtKursiv"/>
        <w:rPr>
          <w:szCs w:val="22"/>
        </w:rPr>
      </w:pPr>
      <w:bookmarkStart w:id="24" w:name="__RefHeading__41_804869012"/>
      <w:bookmarkStart w:id="25" w:name="__RefHeading__24_1995814553"/>
      <w:bookmarkEnd w:id="24"/>
      <w:bookmarkEnd w:id="25"/>
      <w:r>
        <w:t>General parameter and control files</w:t>
      </w:r>
    </w:p>
    <w:p w:rsidR="00A40BB3" w:rsidRDefault="00A40BB3">
      <w:r>
        <w:rPr>
          <w:szCs w:val="22"/>
        </w:rPr>
        <w:t>Four parameter files control the data input and output and some internal settings:</w:t>
      </w:r>
    </w:p>
    <w:p w:rsidR="00A40BB3" w:rsidRDefault="00A40BB3">
      <w:pPr>
        <w:pStyle w:val="KleinerAbstand"/>
      </w:pPr>
    </w:p>
    <w:p w:rsidR="00A40BB3" w:rsidRDefault="00A40BB3">
      <w:proofErr w:type="gramStart"/>
      <w:r>
        <w:rPr>
          <w:b/>
          <w:szCs w:val="22"/>
          <w:u w:val="single"/>
        </w:rPr>
        <w:t xml:space="preserve">do.dat </w:t>
      </w:r>
      <w:r>
        <w:rPr>
          <w:b/>
          <w:szCs w:val="22"/>
        </w:rPr>
        <w:t xml:space="preserve"> </w:t>
      </w:r>
      <w:r>
        <w:rPr>
          <w:szCs w:val="22"/>
        </w:rPr>
        <w:t>[</w:t>
      </w:r>
      <w:proofErr w:type="gramEnd"/>
      <w:r>
        <w:rPr>
          <w:szCs w:val="22"/>
        </w:rPr>
        <w:t xml:space="preserve">can be generated with The </w:t>
      </w:r>
      <w:r w:rsidR="002E272F">
        <w:rPr>
          <w:szCs w:val="22"/>
        </w:rPr>
        <w:t>LUMP package</w:t>
      </w:r>
      <w:r>
        <w:rPr>
          <w:szCs w:val="22"/>
        </w:rPr>
        <w:t xml:space="preserve">, manual completing required] </w:t>
      </w:r>
    </w:p>
    <w:p w:rsidR="00A40BB3" w:rsidRDefault="00A40BB3">
      <w:pPr>
        <w:widowControl w:val="0"/>
      </w:pPr>
      <w:r>
        <w:t xml:space="preserve">The do.dat file is located in the folder WASA\Input and contains the main parameter specifications for the WASA-SED model. </w:t>
      </w:r>
      <w:r w:rsidR="0033524E">
        <w:fldChar w:fldCharType="begin"/>
      </w:r>
      <w:r>
        <w:instrText xml:space="preserve"> REF _Ref115495300 \h </w:instrText>
      </w:r>
      <w:r w:rsidR="0033524E">
        <w:fldChar w:fldCharType="separate"/>
      </w:r>
      <w:r>
        <w:t>Figure 1</w:t>
      </w:r>
      <w:r w:rsidR="0033524E">
        <w:fldChar w:fldCharType="end"/>
      </w:r>
      <w:r>
        <w:t xml:space="preserve"> displays an example file for the do.dat. The first line of the do.dat contains the title. Line 2 and 3 specify the path for the location of WASA input and output folder. Relative paths are supported. The backslash “\” only works on Windows-platforms. The slash “/” is accepted on Windows and Unix/Linux systems. Make sure that both specified paths end with slash or backslash, respectively. Line 4 and 5 contain the start and the end year of the simulation, respectively. Line 6 and 7 contain the start and the end calendar month of the simulation, respectively. Optionally, the </w:t>
      </w:r>
      <w:proofErr w:type="gramStart"/>
      <w:r>
        <w:t>day of month for begin</w:t>
      </w:r>
      <w:proofErr w:type="gramEnd"/>
      <w:r>
        <w:t xml:space="preserve"> and end can be specified. Line 10 contains the number of sub-basins. The number in line 9 is given by the sum of the number of terrain components in each landscape-unit of each sub-basin (e.g. if the system has only two sub-basins, sub-basin A has 1 landscape unit with 3 terrain components, sub-basin B has 2 landscape units with 1 terrain component each, then the number of combinations is 5). Line 14 specifies if the reservoir module is switched on (.t.) or is switched off (.f.). </w:t>
      </w:r>
      <w:proofErr w:type="gramStart"/>
      <w:r>
        <w:t>The same issue for the calculations of networks of small reservoirs in line 15.</w:t>
      </w:r>
      <w:proofErr w:type="gramEnd"/>
      <w:r>
        <w:t xml:space="preserve"> Lines 16 – 19 allow customizing the way water and sediment is (re-)distributed within and among the TCs. Line 21 </w:t>
      </w:r>
      <w:proofErr w:type="gramStart"/>
      <w:r>
        <w:t>allows</w:t>
      </w:r>
      <w:proofErr w:type="gramEnd"/>
      <w:r>
        <w:t xml:space="preserve"> the setting of the simulation timestep (daily / hourly). This may become obsolete in future versions by setting the timestep directly in line 30. Line 24 allows specifying a correction factor for hydraulic conductivity to account for intra-daily rainfall intensities. Optionally, this factor can also be made a function of daily rainfall by specifying two more parameters (</w:t>
      </w:r>
      <w:proofErr w:type="gramStart"/>
      <w:r>
        <w:t>a and</w:t>
      </w:r>
      <w:proofErr w:type="gramEnd"/>
      <w:r>
        <w:t xml:space="preserve"> b) in the same line, so that kf</w:t>
      </w:r>
      <w:r w:rsidR="00D7788E">
        <w:t>k</w:t>
      </w:r>
      <w:r>
        <w:t>orr=kf</w:t>
      </w:r>
      <w:r w:rsidR="00D7788E">
        <w:t>k</w:t>
      </w:r>
      <w:r>
        <w:t>orr0*(a*1/daily_precip+b</w:t>
      </w:r>
      <w:r w:rsidR="005502F4">
        <w:t>+1</w:t>
      </w:r>
      <w:r>
        <w:t xml:space="preserve">). In line </w:t>
      </w:r>
      <w:proofErr w:type="gramStart"/>
      <w:r>
        <w:t>31</w:t>
      </w:r>
      <w:proofErr w:type="gramEnd"/>
      <w:r>
        <w:t xml:space="preserve"> the erosion and sediment-transport routines may be switched on and off. Specify the number of grain size classes you want to model in line 32. Their limits must be specified in part_class.dat, if more than one class is desired. Line 33 lets you choose the hillslope erosion model to be used in WASA. Currently, this parameter is disregarded, further options can be chosen in </w:t>
      </w:r>
      <w:r>
        <w:rPr>
          <w:rFonts w:ascii="Courier New" w:hAnsi="Courier New" w:cs="Courier New"/>
        </w:rPr>
        <w:t>erosion.ctl</w:t>
      </w:r>
      <w:r>
        <w:t>. Select the model for the river routing in line 34. Possible options are: (1) old WASA routing</w:t>
      </w:r>
      <w:r w:rsidR="004F7EAA">
        <w:t xml:space="preserve"> (daily resolution only</w:t>
      </w:r>
      <w:r w:rsidR="00284A8A">
        <w:t>, no sediment transport</w:t>
      </w:r>
      <w:r w:rsidR="004F7EAA">
        <w:t>)</w:t>
      </w:r>
      <w:r>
        <w:t>, (2) Muskingum and suspended sediment, (3) Muskingum and bedload transport. Choose the sediment model in the reservoir in line 35 among 4 sediment transport equations: (1) Wu et al. (2000); (2) Ashida &amp; Michiue (1973); (3) Yang (1973, 1984); (4) Ackers &amp; White (1973).</w:t>
      </w:r>
    </w:p>
    <w:p w:rsidR="00A40BB3" w:rsidRDefault="00A40BB3">
      <w:pPr>
        <w:widowControl w:val="0"/>
      </w:pPr>
      <w:r>
        <w:t>The optional lines 36 and 37 allow the saving/loading of state variables (i.e. groundwater, interception and soil storages) at the end/beginning of a model run (works only if svc.dat has been specified).</w:t>
      </w:r>
    </w:p>
    <w:p w:rsidR="00807852" w:rsidRDefault="00807852" w:rsidP="00807852">
      <w:pPr>
        <w:suppressAutoHyphens w:val="0"/>
        <w:autoSpaceDE w:val="0"/>
        <w:autoSpaceDN w:val="0"/>
        <w:adjustRightInd w:val="0"/>
        <w:spacing w:line="240" w:lineRule="auto"/>
        <w:jc w:val="left"/>
      </w:pPr>
      <w:r>
        <w:t>Line 36 may additionally contain a second logical variable (</w:t>
      </w:r>
      <w:r w:rsidRPr="00807852">
        <w:rPr>
          <w:rFonts w:ascii="Consolas" w:hAnsi="Consolas" w:cs="Consolas"/>
          <w:sz w:val="19"/>
          <w:szCs w:val="19"/>
          <w:lang w:val="en-US" w:eastAsia="de-DE"/>
        </w:rPr>
        <w:t>append_output</w:t>
      </w:r>
      <w:r>
        <w:t>), allowing the model to append to existing output files (not yet implemented for all outputs). The consistence with the existing files is not checked! Default is .FALSE.</w:t>
      </w:r>
    </w:p>
    <w:p w:rsidR="00807852" w:rsidRPr="00807852" w:rsidRDefault="00807852" w:rsidP="00807852">
      <w:pPr>
        <w:suppressAutoHyphens w:val="0"/>
        <w:autoSpaceDE w:val="0"/>
        <w:autoSpaceDN w:val="0"/>
        <w:adjustRightInd w:val="0"/>
        <w:spacing w:line="240" w:lineRule="auto"/>
        <w:jc w:val="left"/>
        <w:rPr>
          <w:rFonts w:ascii="Consolas" w:hAnsi="Consolas" w:cs="Consolas"/>
          <w:sz w:val="19"/>
          <w:szCs w:val="19"/>
          <w:lang w:val="en-US" w:eastAsia="de-DE"/>
        </w:rPr>
      </w:pPr>
      <w:r>
        <w:t>Line 37 may additionally contain a second logical variable (</w:t>
      </w:r>
      <w:r w:rsidRPr="00807852">
        <w:rPr>
          <w:rFonts w:ascii="Consolas" w:hAnsi="Consolas" w:cs="Consolas"/>
          <w:sz w:val="19"/>
          <w:szCs w:val="19"/>
          <w:lang w:val="en-US" w:eastAsia="de-DE"/>
        </w:rPr>
        <w:t>save_states_yearly</w:t>
      </w:r>
      <w:r>
        <w:t>), determining if the model states are saved (and overwritten) at the end of each simulation year. Default is .TRUE.</w:t>
      </w:r>
    </w:p>
    <w:p w:rsidR="00A40BB3" w:rsidRDefault="00A40BB3">
      <w:pPr>
        <w:spacing w:line="240" w:lineRule="auto"/>
        <w:ind w:left="2829" w:firstLine="709"/>
        <w:rPr>
          <w:b/>
          <w:sz w:val="10"/>
          <w:szCs w:val="10"/>
        </w:rPr>
      </w:pPr>
    </w:p>
    <w:tbl>
      <w:tblPr>
        <w:tblW w:w="0" w:type="auto"/>
        <w:tblInd w:w="108" w:type="dxa"/>
        <w:tblLayout w:type="fixed"/>
        <w:tblLook w:val="0000"/>
      </w:tblPr>
      <w:tblGrid>
        <w:gridCol w:w="889"/>
        <w:gridCol w:w="8688"/>
      </w:tblGrid>
      <w:tr w:rsidR="00A40BB3">
        <w:tc>
          <w:tcPr>
            <w:tcW w:w="889" w:type="dxa"/>
            <w:tcBorders>
              <w:top w:val="single" w:sz="4" w:space="0" w:color="000000"/>
              <w:bottom w:val="single" w:sz="4" w:space="0" w:color="000000"/>
            </w:tcBorders>
            <w:shd w:val="clear" w:color="auto" w:fill="auto"/>
            <w:vAlign w:val="center"/>
          </w:tcPr>
          <w:p w:rsidR="00A40BB3" w:rsidRPr="009146C8" w:rsidRDefault="00A40BB3">
            <w:pPr>
              <w:spacing w:line="240" w:lineRule="auto"/>
              <w:ind w:right="18"/>
              <w:jc w:val="center"/>
              <w:rPr>
                <w:sz w:val="16"/>
                <w:szCs w:val="16"/>
              </w:rPr>
            </w:pPr>
            <w:r>
              <w:rPr>
                <w:sz w:val="16"/>
                <w:szCs w:val="16"/>
              </w:rPr>
              <w:t>1</w:t>
            </w:r>
          </w:p>
          <w:p w:rsidR="00A40BB3" w:rsidRPr="009146C8" w:rsidRDefault="00A40BB3">
            <w:pPr>
              <w:spacing w:line="240" w:lineRule="auto"/>
              <w:ind w:right="18"/>
              <w:jc w:val="center"/>
              <w:rPr>
                <w:sz w:val="16"/>
                <w:szCs w:val="16"/>
              </w:rPr>
            </w:pPr>
            <w:r>
              <w:rPr>
                <w:sz w:val="16"/>
                <w:szCs w:val="16"/>
              </w:rPr>
              <w:t>2</w:t>
            </w:r>
          </w:p>
          <w:p w:rsidR="00A40BB3" w:rsidRPr="009146C8" w:rsidRDefault="00A40BB3">
            <w:pPr>
              <w:spacing w:line="240" w:lineRule="auto"/>
              <w:ind w:right="18"/>
              <w:jc w:val="center"/>
              <w:rPr>
                <w:sz w:val="16"/>
                <w:szCs w:val="16"/>
              </w:rPr>
            </w:pPr>
            <w:r>
              <w:rPr>
                <w:sz w:val="16"/>
                <w:szCs w:val="16"/>
              </w:rPr>
              <w:t>3</w:t>
            </w:r>
          </w:p>
          <w:p w:rsidR="00A40BB3" w:rsidRPr="009146C8" w:rsidRDefault="00A40BB3">
            <w:pPr>
              <w:spacing w:line="240" w:lineRule="auto"/>
              <w:ind w:right="18"/>
              <w:jc w:val="center"/>
              <w:rPr>
                <w:sz w:val="16"/>
                <w:szCs w:val="16"/>
              </w:rPr>
            </w:pPr>
            <w:r>
              <w:rPr>
                <w:sz w:val="16"/>
                <w:szCs w:val="16"/>
              </w:rPr>
              <w:t>4</w:t>
            </w:r>
          </w:p>
          <w:p w:rsidR="00A40BB3" w:rsidRPr="009146C8" w:rsidRDefault="00A40BB3">
            <w:pPr>
              <w:spacing w:line="240" w:lineRule="auto"/>
              <w:ind w:right="18"/>
              <w:jc w:val="center"/>
              <w:rPr>
                <w:sz w:val="16"/>
                <w:szCs w:val="16"/>
              </w:rPr>
            </w:pPr>
            <w:r>
              <w:rPr>
                <w:sz w:val="16"/>
                <w:szCs w:val="16"/>
              </w:rPr>
              <w:t>5</w:t>
            </w:r>
          </w:p>
          <w:p w:rsidR="00A40BB3" w:rsidRPr="009146C8" w:rsidRDefault="00A40BB3">
            <w:pPr>
              <w:spacing w:line="240" w:lineRule="auto"/>
              <w:ind w:right="18"/>
              <w:jc w:val="center"/>
              <w:rPr>
                <w:sz w:val="16"/>
                <w:szCs w:val="16"/>
              </w:rPr>
            </w:pPr>
            <w:r>
              <w:rPr>
                <w:sz w:val="16"/>
                <w:szCs w:val="16"/>
              </w:rPr>
              <w:t>6</w:t>
            </w:r>
          </w:p>
          <w:p w:rsidR="00A40BB3" w:rsidRPr="009146C8" w:rsidRDefault="00A40BB3">
            <w:pPr>
              <w:spacing w:line="240" w:lineRule="auto"/>
              <w:ind w:right="18"/>
              <w:jc w:val="center"/>
              <w:rPr>
                <w:sz w:val="16"/>
                <w:szCs w:val="16"/>
              </w:rPr>
            </w:pPr>
            <w:r>
              <w:rPr>
                <w:sz w:val="16"/>
                <w:szCs w:val="16"/>
              </w:rPr>
              <w:t>7</w:t>
            </w:r>
          </w:p>
          <w:p w:rsidR="00A40BB3" w:rsidRPr="009146C8" w:rsidRDefault="00A40BB3">
            <w:pPr>
              <w:spacing w:line="240" w:lineRule="auto"/>
              <w:ind w:right="18"/>
              <w:jc w:val="center"/>
              <w:rPr>
                <w:sz w:val="16"/>
                <w:szCs w:val="16"/>
              </w:rPr>
            </w:pPr>
            <w:r>
              <w:rPr>
                <w:sz w:val="16"/>
                <w:szCs w:val="16"/>
              </w:rPr>
              <w:t>8</w:t>
            </w:r>
          </w:p>
          <w:p w:rsidR="00A40BB3" w:rsidRPr="009146C8" w:rsidRDefault="00A40BB3">
            <w:pPr>
              <w:spacing w:line="240" w:lineRule="auto"/>
              <w:ind w:right="18"/>
              <w:jc w:val="center"/>
              <w:rPr>
                <w:sz w:val="16"/>
                <w:szCs w:val="16"/>
              </w:rPr>
            </w:pPr>
            <w:r>
              <w:rPr>
                <w:sz w:val="16"/>
                <w:szCs w:val="16"/>
              </w:rPr>
              <w:lastRenderedPageBreak/>
              <w:t>9</w:t>
            </w:r>
          </w:p>
          <w:p w:rsidR="00A40BB3" w:rsidRPr="009146C8" w:rsidRDefault="00A40BB3">
            <w:pPr>
              <w:spacing w:line="240" w:lineRule="auto"/>
              <w:ind w:right="18"/>
              <w:jc w:val="center"/>
              <w:rPr>
                <w:sz w:val="16"/>
                <w:szCs w:val="16"/>
              </w:rPr>
            </w:pPr>
            <w:r>
              <w:rPr>
                <w:sz w:val="16"/>
                <w:szCs w:val="16"/>
              </w:rPr>
              <w:t>10</w:t>
            </w:r>
          </w:p>
          <w:p w:rsidR="00A40BB3" w:rsidRPr="009146C8" w:rsidRDefault="00A40BB3">
            <w:pPr>
              <w:spacing w:line="240" w:lineRule="auto"/>
              <w:ind w:right="18"/>
              <w:jc w:val="center"/>
              <w:rPr>
                <w:sz w:val="16"/>
                <w:szCs w:val="16"/>
              </w:rPr>
            </w:pPr>
            <w:r>
              <w:rPr>
                <w:sz w:val="16"/>
                <w:szCs w:val="16"/>
              </w:rPr>
              <w:t>11</w:t>
            </w:r>
          </w:p>
          <w:p w:rsidR="00A40BB3" w:rsidRPr="009146C8" w:rsidRDefault="00A40BB3">
            <w:pPr>
              <w:spacing w:line="240" w:lineRule="auto"/>
              <w:ind w:right="18"/>
              <w:jc w:val="center"/>
              <w:rPr>
                <w:sz w:val="16"/>
                <w:szCs w:val="16"/>
              </w:rPr>
            </w:pPr>
            <w:r>
              <w:rPr>
                <w:sz w:val="16"/>
                <w:szCs w:val="16"/>
              </w:rPr>
              <w:t>12</w:t>
            </w:r>
          </w:p>
          <w:p w:rsidR="00A40BB3" w:rsidRPr="009146C8" w:rsidRDefault="00A40BB3">
            <w:pPr>
              <w:spacing w:line="240" w:lineRule="auto"/>
              <w:ind w:right="18"/>
              <w:jc w:val="center"/>
              <w:rPr>
                <w:sz w:val="16"/>
                <w:szCs w:val="16"/>
              </w:rPr>
            </w:pPr>
            <w:r>
              <w:rPr>
                <w:sz w:val="16"/>
                <w:szCs w:val="16"/>
              </w:rPr>
              <w:t>13</w:t>
            </w:r>
          </w:p>
          <w:p w:rsidR="00A40BB3" w:rsidRPr="009146C8" w:rsidRDefault="00A40BB3">
            <w:pPr>
              <w:spacing w:line="240" w:lineRule="auto"/>
              <w:ind w:right="18"/>
              <w:jc w:val="center"/>
              <w:rPr>
                <w:sz w:val="16"/>
                <w:szCs w:val="16"/>
              </w:rPr>
            </w:pPr>
            <w:r>
              <w:rPr>
                <w:sz w:val="16"/>
                <w:szCs w:val="16"/>
              </w:rPr>
              <w:t>14</w:t>
            </w:r>
          </w:p>
          <w:p w:rsidR="00A40BB3" w:rsidRPr="009146C8" w:rsidRDefault="00A40BB3">
            <w:pPr>
              <w:spacing w:line="240" w:lineRule="auto"/>
              <w:ind w:right="18"/>
              <w:jc w:val="center"/>
              <w:rPr>
                <w:sz w:val="16"/>
                <w:szCs w:val="16"/>
              </w:rPr>
            </w:pPr>
            <w:r>
              <w:rPr>
                <w:sz w:val="16"/>
                <w:szCs w:val="16"/>
              </w:rPr>
              <w:t>15</w:t>
            </w:r>
          </w:p>
          <w:p w:rsidR="00A40BB3" w:rsidRPr="009146C8" w:rsidRDefault="00A40BB3">
            <w:pPr>
              <w:spacing w:line="240" w:lineRule="auto"/>
              <w:ind w:right="18"/>
              <w:jc w:val="center"/>
              <w:rPr>
                <w:sz w:val="16"/>
                <w:szCs w:val="16"/>
              </w:rPr>
            </w:pPr>
            <w:r>
              <w:rPr>
                <w:sz w:val="16"/>
                <w:szCs w:val="16"/>
              </w:rPr>
              <w:t>16</w:t>
            </w:r>
          </w:p>
          <w:p w:rsidR="00A40BB3" w:rsidRPr="009146C8" w:rsidRDefault="00A40BB3">
            <w:pPr>
              <w:spacing w:line="240" w:lineRule="auto"/>
              <w:ind w:right="18"/>
              <w:jc w:val="center"/>
              <w:rPr>
                <w:sz w:val="16"/>
                <w:szCs w:val="16"/>
              </w:rPr>
            </w:pPr>
            <w:r>
              <w:rPr>
                <w:sz w:val="16"/>
                <w:szCs w:val="16"/>
              </w:rPr>
              <w:t>17</w:t>
            </w:r>
          </w:p>
          <w:p w:rsidR="00A40BB3" w:rsidRPr="009146C8" w:rsidRDefault="00A40BB3">
            <w:pPr>
              <w:spacing w:line="240" w:lineRule="auto"/>
              <w:ind w:right="18"/>
              <w:jc w:val="center"/>
              <w:rPr>
                <w:sz w:val="16"/>
                <w:szCs w:val="16"/>
              </w:rPr>
            </w:pPr>
            <w:r>
              <w:rPr>
                <w:sz w:val="16"/>
                <w:szCs w:val="16"/>
              </w:rPr>
              <w:t>18</w:t>
            </w:r>
          </w:p>
          <w:p w:rsidR="00A40BB3" w:rsidRPr="009146C8" w:rsidRDefault="00A40BB3">
            <w:pPr>
              <w:spacing w:line="240" w:lineRule="auto"/>
              <w:ind w:right="18"/>
              <w:jc w:val="center"/>
              <w:rPr>
                <w:sz w:val="16"/>
                <w:szCs w:val="16"/>
              </w:rPr>
            </w:pPr>
            <w:r>
              <w:rPr>
                <w:sz w:val="16"/>
                <w:szCs w:val="16"/>
              </w:rPr>
              <w:t>19</w:t>
            </w:r>
          </w:p>
          <w:p w:rsidR="00A40BB3" w:rsidRPr="009146C8" w:rsidRDefault="00A40BB3">
            <w:pPr>
              <w:spacing w:line="240" w:lineRule="auto"/>
              <w:ind w:right="18"/>
              <w:jc w:val="center"/>
              <w:rPr>
                <w:sz w:val="16"/>
                <w:szCs w:val="16"/>
              </w:rPr>
            </w:pPr>
            <w:r>
              <w:rPr>
                <w:sz w:val="16"/>
                <w:szCs w:val="16"/>
              </w:rPr>
              <w:t>20</w:t>
            </w:r>
          </w:p>
          <w:p w:rsidR="00A40BB3" w:rsidRPr="009146C8" w:rsidRDefault="00A40BB3">
            <w:pPr>
              <w:spacing w:line="240" w:lineRule="auto"/>
              <w:ind w:right="18"/>
              <w:jc w:val="center"/>
              <w:rPr>
                <w:sz w:val="16"/>
                <w:szCs w:val="16"/>
              </w:rPr>
            </w:pPr>
            <w:r>
              <w:rPr>
                <w:sz w:val="16"/>
                <w:szCs w:val="16"/>
              </w:rPr>
              <w:t>21</w:t>
            </w:r>
          </w:p>
          <w:p w:rsidR="00A40BB3" w:rsidRPr="009146C8" w:rsidRDefault="00A40BB3">
            <w:pPr>
              <w:spacing w:line="240" w:lineRule="auto"/>
              <w:ind w:right="18"/>
              <w:jc w:val="center"/>
              <w:rPr>
                <w:sz w:val="16"/>
                <w:szCs w:val="16"/>
              </w:rPr>
            </w:pPr>
            <w:r>
              <w:rPr>
                <w:sz w:val="16"/>
                <w:szCs w:val="16"/>
              </w:rPr>
              <w:t>22</w:t>
            </w:r>
          </w:p>
          <w:p w:rsidR="00A40BB3" w:rsidRPr="009146C8" w:rsidRDefault="00A40BB3">
            <w:pPr>
              <w:spacing w:line="240" w:lineRule="auto"/>
              <w:ind w:right="18"/>
              <w:jc w:val="center"/>
              <w:rPr>
                <w:sz w:val="16"/>
                <w:szCs w:val="16"/>
              </w:rPr>
            </w:pPr>
            <w:r>
              <w:rPr>
                <w:sz w:val="16"/>
                <w:szCs w:val="16"/>
              </w:rPr>
              <w:t>23</w:t>
            </w:r>
          </w:p>
          <w:p w:rsidR="00A40BB3" w:rsidRPr="009146C8" w:rsidRDefault="00A40BB3">
            <w:pPr>
              <w:spacing w:line="240" w:lineRule="auto"/>
              <w:ind w:right="18"/>
              <w:jc w:val="center"/>
              <w:rPr>
                <w:sz w:val="16"/>
                <w:szCs w:val="16"/>
              </w:rPr>
            </w:pPr>
            <w:r>
              <w:rPr>
                <w:sz w:val="16"/>
                <w:szCs w:val="16"/>
              </w:rPr>
              <w:t>24</w:t>
            </w:r>
          </w:p>
          <w:p w:rsidR="00A40BB3" w:rsidRPr="009146C8" w:rsidRDefault="00A40BB3">
            <w:pPr>
              <w:spacing w:line="240" w:lineRule="auto"/>
              <w:ind w:right="18"/>
              <w:jc w:val="center"/>
              <w:rPr>
                <w:sz w:val="16"/>
                <w:szCs w:val="16"/>
              </w:rPr>
            </w:pPr>
            <w:r>
              <w:rPr>
                <w:sz w:val="16"/>
                <w:szCs w:val="16"/>
              </w:rPr>
              <w:t>25</w:t>
            </w:r>
          </w:p>
          <w:p w:rsidR="00A40BB3" w:rsidRPr="009146C8" w:rsidRDefault="00A40BB3">
            <w:pPr>
              <w:spacing w:line="240" w:lineRule="auto"/>
              <w:ind w:right="18"/>
              <w:jc w:val="center"/>
              <w:rPr>
                <w:sz w:val="16"/>
                <w:szCs w:val="16"/>
              </w:rPr>
            </w:pPr>
            <w:r>
              <w:rPr>
                <w:sz w:val="16"/>
                <w:szCs w:val="16"/>
              </w:rPr>
              <w:t>26</w:t>
            </w:r>
          </w:p>
          <w:p w:rsidR="00A40BB3" w:rsidRPr="009146C8" w:rsidRDefault="00A40BB3">
            <w:pPr>
              <w:spacing w:line="240" w:lineRule="auto"/>
              <w:ind w:right="18"/>
              <w:jc w:val="center"/>
              <w:rPr>
                <w:sz w:val="16"/>
                <w:szCs w:val="16"/>
              </w:rPr>
            </w:pPr>
            <w:r>
              <w:rPr>
                <w:sz w:val="16"/>
                <w:szCs w:val="16"/>
              </w:rPr>
              <w:t>27</w:t>
            </w:r>
          </w:p>
          <w:p w:rsidR="00A40BB3" w:rsidRPr="009146C8" w:rsidRDefault="00A40BB3">
            <w:pPr>
              <w:spacing w:line="240" w:lineRule="auto"/>
              <w:ind w:right="18"/>
              <w:jc w:val="center"/>
              <w:rPr>
                <w:sz w:val="16"/>
                <w:szCs w:val="16"/>
              </w:rPr>
            </w:pPr>
            <w:r>
              <w:rPr>
                <w:sz w:val="16"/>
                <w:szCs w:val="16"/>
              </w:rPr>
              <w:t>28</w:t>
            </w:r>
          </w:p>
          <w:p w:rsidR="00A40BB3" w:rsidRPr="009146C8" w:rsidRDefault="00A40BB3">
            <w:pPr>
              <w:spacing w:line="240" w:lineRule="auto"/>
              <w:ind w:right="18"/>
              <w:jc w:val="center"/>
              <w:rPr>
                <w:sz w:val="16"/>
                <w:szCs w:val="16"/>
              </w:rPr>
            </w:pPr>
            <w:r>
              <w:rPr>
                <w:sz w:val="16"/>
                <w:szCs w:val="16"/>
              </w:rPr>
              <w:t>29</w:t>
            </w:r>
          </w:p>
          <w:p w:rsidR="00A40BB3" w:rsidRPr="009146C8" w:rsidRDefault="00A40BB3">
            <w:pPr>
              <w:spacing w:line="240" w:lineRule="auto"/>
              <w:ind w:right="18"/>
              <w:jc w:val="center"/>
              <w:rPr>
                <w:sz w:val="16"/>
                <w:szCs w:val="16"/>
              </w:rPr>
            </w:pPr>
            <w:r>
              <w:rPr>
                <w:sz w:val="16"/>
                <w:szCs w:val="16"/>
              </w:rPr>
              <w:t>30</w:t>
            </w:r>
          </w:p>
          <w:p w:rsidR="00A40BB3" w:rsidRPr="009146C8" w:rsidRDefault="00A40BB3">
            <w:pPr>
              <w:spacing w:line="240" w:lineRule="auto"/>
              <w:ind w:right="18"/>
              <w:jc w:val="center"/>
              <w:rPr>
                <w:sz w:val="16"/>
                <w:szCs w:val="16"/>
              </w:rPr>
            </w:pPr>
            <w:r>
              <w:rPr>
                <w:sz w:val="16"/>
                <w:szCs w:val="16"/>
              </w:rPr>
              <w:t>31</w:t>
            </w:r>
          </w:p>
          <w:p w:rsidR="00A40BB3" w:rsidRPr="009146C8" w:rsidRDefault="00A40BB3">
            <w:pPr>
              <w:spacing w:line="240" w:lineRule="auto"/>
              <w:ind w:right="18"/>
              <w:jc w:val="center"/>
              <w:rPr>
                <w:sz w:val="16"/>
                <w:szCs w:val="16"/>
              </w:rPr>
            </w:pPr>
            <w:r>
              <w:rPr>
                <w:sz w:val="16"/>
                <w:szCs w:val="16"/>
              </w:rPr>
              <w:t>32</w:t>
            </w:r>
          </w:p>
          <w:p w:rsidR="00A40BB3" w:rsidRPr="009146C8" w:rsidRDefault="00A40BB3">
            <w:pPr>
              <w:spacing w:line="240" w:lineRule="auto"/>
              <w:ind w:right="18"/>
              <w:jc w:val="center"/>
              <w:rPr>
                <w:sz w:val="16"/>
                <w:szCs w:val="16"/>
              </w:rPr>
            </w:pPr>
            <w:r>
              <w:rPr>
                <w:sz w:val="16"/>
                <w:szCs w:val="16"/>
              </w:rPr>
              <w:t>33</w:t>
            </w:r>
          </w:p>
          <w:p w:rsidR="00A40BB3" w:rsidRPr="009146C8" w:rsidRDefault="00A40BB3">
            <w:pPr>
              <w:spacing w:line="240" w:lineRule="auto"/>
              <w:ind w:right="18"/>
              <w:jc w:val="center"/>
              <w:rPr>
                <w:sz w:val="16"/>
                <w:szCs w:val="16"/>
              </w:rPr>
            </w:pPr>
            <w:r>
              <w:rPr>
                <w:sz w:val="16"/>
                <w:szCs w:val="16"/>
              </w:rPr>
              <w:t>34</w:t>
            </w:r>
          </w:p>
          <w:p w:rsidR="00A40BB3" w:rsidRPr="009146C8" w:rsidRDefault="00A40BB3">
            <w:pPr>
              <w:spacing w:line="240" w:lineRule="auto"/>
              <w:ind w:right="18"/>
              <w:jc w:val="center"/>
              <w:rPr>
                <w:sz w:val="16"/>
                <w:szCs w:val="16"/>
              </w:rPr>
            </w:pPr>
            <w:r>
              <w:rPr>
                <w:sz w:val="16"/>
                <w:szCs w:val="16"/>
              </w:rPr>
              <w:t>35</w:t>
            </w:r>
          </w:p>
          <w:p w:rsidR="00A40BB3" w:rsidRPr="009146C8" w:rsidRDefault="00A40BB3">
            <w:pPr>
              <w:spacing w:line="240" w:lineRule="auto"/>
              <w:ind w:right="18"/>
              <w:jc w:val="center"/>
              <w:rPr>
                <w:sz w:val="16"/>
                <w:szCs w:val="16"/>
              </w:rPr>
            </w:pPr>
            <w:r>
              <w:rPr>
                <w:sz w:val="16"/>
                <w:szCs w:val="16"/>
              </w:rPr>
              <w:t>36</w:t>
            </w:r>
          </w:p>
          <w:p w:rsidR="00A40BB3" w:rsidRPr="009146C8" w:rsidRDefault="00A40BB3">
            <w:pPr>
              <w:spacing w:line="240" w:lineRule="auto"/>
              <w:ind w:right="18"/>
              <w:jc w:val="center"/>
              <w:rPr>
                <w:sz w:val="16"/>
                <w:szCs w:val="16"/>
              </w:rPr>
            </w:pPr>
            <w:r>
              <w:rPr>
                <w:sz w:val="16"/>
                <w:szCs w:val="16"/>
              </w:rPr>
              <w:t>37</w:t>
            </w:r>
          </w:p>
        </w:tc>
        <w:tc>
          <w:tcPr>
            <w:tcW w:w="8688"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rPr>
                <w:sz w:val="16"/>
                <w:szCs w:val="16"/>
              </w:rPr>
            </w:pPr>
            <w:r>
              <w:rPr>
                <w:sz w:val="16"/>
                <w:szCs w:val="16"/>
              </w:rPr>
              <w:lastRenderedPageBreak/>
              <w:t>Parameter specification for the WASA Model (SESAM-Project)</w:t>
            </w:r>
          </w:p>
          <w:p w:rsidR="00A40BB3" w:rsidRPr="009146C8" w:rsidRDefault="00A40BB3">
            <w:pPr>
              <w:spacing w:line="240" w:lineRule="auto"/>
              <w:rPr>
                <w:sz w:val="16"/>
                <w:szCs w:val="16"/>
              </w:rPr>
            </w:pPr>
            <w:r>
              <w:rPr>
                <w:sz w:val="16"/>
                <w:szCs w:val="16"/>
              </w:rPr>
              <w:t xml:space="preserve">..\WASA\Input\Case_study\ </w:t>
            </w:r>
            <w:r>
              <w:rPr>
                <w:sz w:val="16"/>
                <w:szCs w:val="16"/>
              </w:rPr>
              <w:tab/>
            </w:r>
            <w:r>
              <w:rPr>
                <w:i/>
                <w:sz w:val="16"/>
                <w:szCs w:val="16"/>
              </w:rPr>
              <w:t>Location of model platform</w:t>
            </w:r>
          </w:p>
          <w:p w:rsidR="00A40BB3" w:rsidRPr="009146C8" w:rsidRDefault="00A40BB3">
            <w:pPr>
              <w:spacing w:line="240" w:lineRule="auto"/>
              <w:rPr>
                <w:sz w:val="16"/>
                <w:szCs w:val="16"/>
              </w:rPr>
            </w:pPr>
            <w:r>
              <w:rPr>
                <w:sz w:val="16"/>
                <w:szCs w:val="16"/>
              </w:rPr>
              <w:t>..\WASA\Output\</w:t>
            </w:r>
            <w:r>
              <w:rPr>
                <w:sz w:val="16"/>
                <w:szCs w:val="16"/>
              </w:rPr>
              <w:tab/>
            </w:r>
            <w:r>
              <w:rPr>
                <w:sz w:val="16"/>
                <w:szCs w:val="16"/>
              </w:rPr>
              <w:tab/>
            </w:r>
            <w:r>
              <w:rPr>
                <w:i/>
                <w:sz w:val="16"/>
                <w:szCs w:val="16"/>
              </w:rPr>
              <w:t>Specification of folder for simulation output</w:t>
            </w:r>
          </w:p>
          <w:p w:rsidR="00A40BB3" w:rsidRPr="009146C8" w:rsidRDefault="00A40BB3">
            <w:pPr>
              <w:spacing w:line="240" w:lineRule="auto"/>
              <w:rPr>
                <w:sz w:val="16"/>
                <w:szCs w:val="16"/>
              </w:rPr>
            </w:pPr>
            <w:r>
              <w:rPr>
                <w:sz w:val="16"/>
                <w:szCs w:val="16"/>
              </w:rPr>
              <w:t xml:space="preserve">1980  //tstart (start year of simulation) </w:t>
            </w:r>
          </w:p>
          <w:p w:rsidR="00A40BB3" w:rsidRPr="009146C8" w:rsidRDefault="00A40BB3">
            <w:pPr>
              <w:spacing w:line="240" w:lineRule="auto"/>
              <w:rPr>
                <w:sz w:val="16"/>
                <w:szCs w:val="16"/>
              </w:rPr>
            </w:pPr>
            <w:r>
              <w:rPr>
                <w:sz w:val="16"/>
                <w:szCs w:val="16"/>
              </w:rPr>
              <w:t>1981  //tstop (end year of simulation)</w:t>
            </w:r>
          </w:p>
          <w:p w:rsidR="00A40BB3" w:rsidRPr="009146C8" w:rsidRDefault="00A40BB3">
            <w:pPr>
              <w:spacing w:line="240" w:lineRule="auto"/>
              <w:rPr>
                <w:sz w:val="16"/>
                <w:szCs w:val="16"/>
              </w:rPr>
            </w:pPr>
            <w:r>
              <w:rPr>
                <w:sz w:val="16"/>
                <w:szCs w:val="16"/>
              </w:rPr>
              <w:t xml:space="preserve">1 15     //mstart (start month of simulation) </w:t>
            </w:r>
            <w:r>
              <w:rPr>
                <w:i/>
                <w:sz w:val="16"/>
                <w:szCs w:val="16"/>
              </w:rPr>
              <w:t>in this case: simulation from January, 15th 1980</w:t>
            </w:r>
            <w:r>
              <w:rPr>
                <w:sz w:val="16"/>
                <w:szCs w:val="16"/>
              </w:rPr>
              <w:tab/>
            </w:r>
          </w:p>
          <w:p w:rsidR="00A40BB3" w:rsidRPr="009146C8" w:rsidRDefault="00A40BB3">
            <w:pPr>
              <w:spacing w:line="240" w:lineRule="auto"/>
              <w:rPr>
                <w:sz w:val="16"/>
                <w:szCs w:val="16"/>
              </w:rPr>
            </w:pPr>
            <w:r>
              <w:rPr>
                <w:sz w:val="16"/>
                <w:szCs w:val="16"/>
              </w:rPr>
              <w:t xml:space="preserve">12    15 //mstop (end month of simulation)   </w:t>
            </w:r>
            <w:r>
              <w:rPr>
                <w:i/>
                <w:sz w:val="16"/>
                <w:szCs w:val="16"/>
              </w:rPr>
              <w:t>until December, 31st (=defaults to end of month) 1981</w:t>
            </w:r>
            <w:r>
              <w:rPr>
                <w:sz w:val="16"/>
                <w:szCs w:val="16"/>
              </w:rPr>
              <w:tab/>
            </w:r>
          </w:p>
          <w:p w:rsidR="00A40BB3" w:rsidRPr="009146C8" w:rsidRDefault="00A40BB3">
            <w:pPr>
              <w:spacing w:line="240" w:lineRule="auto"/>
              <w:rPr>
                <w:sz w:val="16"/>
                <w:szCs w:val="16"/>
              </w:rPr>
            </w:pPr>
            <w:r>
              <w:rPr>
                <w:sz w:val="16"/>
                <w:szCs w:val="16"/>
              </w:rPr>
              <w:t>10    //no. of sub-basins</w:t>
            </w:r>
          </w:p>
          <w:p w:rsidR="00A40BB3" w:rsidRPr="009146C8" w:rsidRDefault="00A40BB3">
            <w:pPr>
              <w:spacing w:line="240" w:lineRule="auto"/>
              <w:rPr>
                <w:sz w:val="16"/>
                <w:szCs w:val="16"/>
              </w:rPr>
            </w:pPr>
            <w:r>
              <w:rPr>
                <w:sz w:val="16"/>
                <w:szCs w:val="16"/>
              </w:rPr>
              <w:lastRenderedPageBreak/>
              <w:t>49    //no. of combinations of sub-basins, landscape units, terrain components</w:t>
            </w:r>
          </w:p>
          <w:p w:rsidR="00A40BB3" w:rsidRPr="009146C8" w:rsidRDefault="00A40BB3">
            <w:pPr>
              <w:spacing w:line="240" w:lineRule="auto"/>
              <w:rPr>
                <w:sz w:val="16"/>
                <w:szCs w:val="16"/>
              </w:rPr>
            </w:pPr>
            <w:r>
              <w:rPr>
                <w:sz w:val="16"/>
                <w:szCs w:val="16"/>
              </w:rPr>
              <w:t>321   //total no. of landscape units in study area</w:t>
            </w:r>
          </w:p>
          <w:p w:rsidR="00A40BB3" w:rsidRPr="009146C8" w:rsidRDefault="00A40BB3">
            <w:pPr>
              <w:spacing w:line="240" w:lineRule="auto"/>
              <w:rPr>
                <w:sz w:val="16"/>
                <w:szCs w:val="16"/>
              </w:rPr>
            </w:pPr>
            <w:r>
              <w:rPr>
                <w:sz w:val="16"/>
                <w:szCs w:val="16"/>
              </w:rPr>
              <w:t>515   //total no. of terrain components in study area</w:t>
            </w:r>
          </w:p>
          <w:p w:rsidR="00A40BB3" w:rsidRPr="009146C8" w:rsidRDefault="00A40BB3">
            <w:pPr>
              <w:spacing w:line="240" w:lineRule="auto"/>
              <w:rPr>
                <w:sz w:val="16"/>
                <w:szCs w:val="16"/>
              </w:rPr>
            </w:pPr>
            <w:r>
              <w:rPr>
                <w:sz w:val="16"/>
                <w:szCs w:val="16"/>
              </w:rPr>
              <w:t>77    //total no. of soil components in study area</w:t>
            </w:r>
          </w:p>
          <w:p w:rsidR="00A40BB3" w:rsidRPr="009146C8" w:rsidRDefault="00A40BB3">
            <w:pPr>
              <w:spacing w:line="240" w:lineRule="auto"/>
              <w:rPr>
                <w:sz w:val="16"/>
                <w:szCs w:val="16"/>
                <w:lang w:val="pt-BR"/>
              </w:rPr>
            </w:pPr>
            <w:r>
              <w:rPr>
                <w:sz w:val="16"/>
                <w:szCs w:val="16"/>
              </w:rPr>
              <w:t>34    //total no. of vegetation units in study area</w:t>
            </w:r>
          </w:p>
          <w:p w:rsidR="00A40BB3" w:rsidRPr="009146C8" w:rsidRDefault="00A40BB3">
            <w:pPr>
              <w:spacing w:line="240" w:lineRule="auto"/>
              <w:rPr>
                <w:sz w:val="16"/>
                <w:szCs w:val="16"/>
                <w:lang w:val="pt-BR"/>
              </w:rPr>
            </w:pPr>
            <w:r>
              <w:rPr>
                <w:sz w:val="16"/>
                <w:szCs w:val="16"/>
                <w:lang w:val="pt-BR"/>
              </w:rPr>
              <w:t>.f.    //doreservoir: do reservoir calculations</w:t>
            </w:r>
          </w:p>
          <w:p w:rsidR="00A40BB3" w:rsidRPr="009146C8" w:rsidRDefault="00A40BB3">
            <w:pPr>
              <w:spacing w:line="240" w:lineRule="auto"/>
              <w:rPr>
                <w:sz w:val="16"/>
                <w:szCs w:val="16"/>
                <w:lang w:val="pt-BR"/>
              </w:rPr>
            </w:pPr>
            <w:r>
              <w:rPr>
                <w:sz w:val="16"/>
                <w:szCs w:val="16"/>
                <w:lang w:val="pt-BR"/>
              </w:rPr>
              <w:t>.f.   //doacudes:includes dam calculations</w:t>
            </w:r>
          </w:p>
          <w:p w:rsidR="00A40BB3" w:rsidRPr="009146C8" w:rsidRDefault="00A40BB3">
            <w:pPr>
              <w:spacing w:line="240" w:lineRule="auto"/>
              <w:rPr>
                <w:sz w:val="16"/>
                <w:szCs w:val="16"/>
              </w:rPr>
            </w:pPr>
            <w:r>
              <w:rPr>
                <w:sz w:val="16"/>
                <w:szCs w:val="16"/>
                <w:lang w:val="pt-BR"/>
              </w:rPr>
              <w:t xml:space="preserve">.t.   </w:t>
            </w:r>
            <w:r>
              <w:rPr>
                <w:sz w:val="16"/>
                <w:szCs w:val="16"/>
              </w:rPr>
              <w:t>//dolattc: do latflow between TCs</w:t>
            </w:r>
          </w:p>
          <w:p w:rsidR="00A40BB3" w:rsidRPr="009146C8" w:rsidRDefault="00A40BB3">
            <w:pPr>
              <w:spacing w:line="240" w:lineRule="auto"/>
              <w:rPr>
                <w:sz w:val="16"/>
                <w:szCs w:val="16"/>
              </w:rPr>
            </w:pPr>
            <w:r>
              <w:rPr>
                <w:sz w:val="16"/>
                <w:szCs w:val="16"/>
              </w:rPr>
              <w:t>.f.   //doalllattc: rout latflow completely to next downslope TC</w:t>
            </w:r>
          </w:p>
          <w:p w:rsidR="00A40BB3" w:rsidRPr="009146C8" w:rsidRDefault="00A40BB3">
            <w:pPr>
              <w:spacing w:line="240" w:lineRule="auto"/>
              <w:rPr>
                <w:sz w:val="16"/>
                <w:szCs w:val="16"/>
              </w:rPr>
            </w:pPr>
            <w:r>
              <w:rPr>
                <w:sz w:val="16"/>
                <w:szCs w:val="16"/>
              </w:rPr>
              <w:t>.t.   //dolatsc: do latflow within TCs (surface runoff)</w:t>
            </w:r>
          </w:p>
          <w:p w:rsidR="00A40BB3" w:rsidRPr="009146C8" w:rsidRDefault="00A40BB3">
            <w:pPr>
              <w:spacing w:line="240" w:lineRule="auto"/>
              <w:rPr>
                <w:sz w:val="16"/>
                <w:szCs w:val="16"/>
              </w:rPr>
            </w:pPr>
            <w:r>
              <w:rPr>
                <w:sz w:val="16"/>
                <w:szCs w:val="16"/>
              </w:rPr>
              <w:t>.t.   //dolatscsub: do latflow within TCs (subsurface runoff)</w:t>
            </w:r>
          </w:p>
          <w:p w:rsidR="00A40BB3" w:rsidRPr="009146C8" w:rsidRDefault="00A40BB3">
            <w:pPr>
              <w:spacing w:line="240" w:lineRule="auto"/>
              <w:rPr>
                <w:sz w:val="16"/>
                <w:szCs w:val="16"/>
              </w:rPr>
            </w:pPr>
            <w:r>
              <w:rPr>
                <w:sz w:val="16"/>
                <w:szCs w:val="16"/>
              </w:rPr>
              <w:t>.f.   //dotrans: do water transpositions betwen sub-basins</w:t>
            </w:r>
          </w:p>
          <w:p w:rsidR="00A40BB3" w:rsidRPr="009146C8" w:rsidRDefault="00A40BB3">
            <w:pPr>
              <w:spacing w:line="240" w:lineRule="auto"/>
              <w:rPr>
                <w:sz w:val="16"/>
                <w:szCs w:val="16"/>
              </w:rPr>
            </w:pPr>
            <w:r>
              <w:rPr>
                <w:sz w:val="16"/>
                <w:szCs w:val="16"/>
              </w:rPr>
              <w:t>.f.   //dohour: do hourly version (ignored, use “dt”)</w:t>
            </w:r>
          </w:p>
          <w:p w:rsidR="00A40BB3" w:rsidRPr="009146C8" w:rsidRDefault="00A40BB3">
            <w:pPr>
              <w:spacing w:line="240" w:lineRule="auto"/>
              <w:rPr>
                <w:sz w:val="16"/>
                <w:szCs w:val="16"/>
              </w:rPr>
            </w:pPr>
            <w:r>
              <w:rPr>
                <w:sz w:val="16"/>
                <w:szCs w:val="16"/>
              </w:rPr>
              <w:t>0     //scenario: choose scenario (0:less rain (ECHAM), 1:no trend, 2:more rain (Hadley))</w:t>
            </w:r>
          </w:p>
          <w:p w:rsidR="00A40BB3" w:rsidRPr="009146C8" w:rsidRDefault="00A40BB3">
            <w:pPr>
              <w:spacing w:line="240" w:lineRule="auto"/>
              <w:rPr>
                <w:sz w:val="16"/>
                <w:szCs w:val="16"/>
              </w:rPr>
            </w:pPr>
            <w:r>
              <w:rPr>
                <w:sz w:val="16"/>
                <w:szCs w:val="16"/>
              </w:rPr>
              <w:t>0     //krig: type of precipitation interpolation (0….)</w:t>
            </w:r>
          </w:p>
          <w:p w:rsidR="00A40BB3" w:rsidRPr="009146C8" w:rsidRDefault="00A40BB3">
            <w:pPr>
              <w:spacing w:line="240" w:lineRule="auto"/>
              <w:rPr>
                <w:sz w:val="16"/>
                <w:szCs w:val="16"/>
              </w:rPr>
            </w:pPr>
            <w:r>
              <w:rPr>
                <w:sz w:val="16"/>
                <w:szCs w:val="16"/>
              </w:rPr>
              <w:t>15.0  //kfkorr:  hydraulic conductivity factor (for daily model version) (kfkorr)</w:t>
            </w:r>
          </w:p>
          <w:p w:rsidR="00A40BB3" w:rsidRPr="009146C8" w:rsidRDefault="00A40BB3">
            <w:pPr>
              <w:spacing w:line="240" w:lineRule="auto"/>
              <w:rPr>
                <w:sz w:val="16"/>
                <w:szCs w:val="16"/>
              </w:rPr>
            </w:pPr>
            <w:r>
              <w:rPr>
                <w:sz w:val="16"/>
                <w:szCs w:val="16"/>
              </w:rPr>
              <w:t>0.30  //intcf: interception capacity per unit LAI (mm)</w:t>
            </w:r>
          </w:p>
          <w:p w:rsidR="00A40BB3" w:rsidRPr="009146C8" w:rsidRDefault="00A40BB3">
            <w:pPr>
              <w:spacing w:line="240" w:lineRule="auto"/>
              <w:rPr>
                <w:sz w:val="16"/>
                <w:szCs w:val="16"/>
              </w:rPr>
            </w:pPr>
            <w:r>
              <w:rPr>
                <w:sz w:val="16"/>
                <w:szCs w:val="16"/>
              </w:rPr>
              <w:t>0     //dointc: type of interception routine (simple bucket:0, modified bucket:1)</w:t>
            </w:r>
          </w:p>
          <w:p w:rsidR="00A40BB3" w:rsidRPr="009146C8" w:rsidRDefault="00A40BB3">
            <w:pPr>
              <w:spacing w:line="240" w:lineRule="auto"/>
              <w:rPr>
                <w:sz w:val="16"/>
                <w:szCs w:val="16"/>
              </w:rPr>
            </w:pPr>
            <w:r>
              <w:rPr>
                <w:sz w:val="16"/>
                <w:szCs w:val="16"/>
              </w:rPr>
              <w:t xml:space="preserve">.f.   //doscale: do scaling due to rainfall </w:t>
            </w:r>
            <w:proofErr w:type="gramStart"/>
            <w:r>
              <w:rPr>
                <w:sz w:val="16"/>
                <w:szCs w:val="16"/>
              </w:rPr>
              <w:t>interpolation ?</w:t>
            </w:r>
            <w:proofErr w:type="gramEnd"/>
          </w:p>
          <w:p w:rsidR="00A40BB3" w:rsidRPr="009146C8" w:rsidRDefault="00A40BB3">
            <w:pPr>
              <w:spacing w:line="240" w:lineRule="auto"/>
              <w:rPr>
                <w:sz w:val="16"/>
                <w:szCs w:val="16"/>
              </w:rPr>
            </w:pPr>
            <w:r>
              <w:rPr>
                <w:sz w:val="16"/>
                <w:szCs w:val="16"/>
              </w:rPr>
              <w:t xml:space="preserve">.f.   //domuncell: for muni/ezg-nocell-version, use rainfall input derived from </w:t>
            </w:r>
            <w:proofErr w:type="gramStart"/>
            <w:r>
              <w:rPr>
                <w:sz w:val="16"/>
                <w:szCs w:val="16"/>
              </w:rPr>
              <w:t>cells ?</w:t>
            </w:r>
            <w:proofErr w:type="gramEnd"/>
            <w:r>
              <w:rPr>
                <w:sz w:val="16"/>
                <w:szCs w:val="16"/>
              </w:rPr>
              <w:t xml:space="preserve"> (</w:t>
            </w:r>
            <w:proofErr w:type="gramStart"/>
            <w:r>
              <w:rPr>
                <w:sz w:val="16"/>
                <w:szCs w:val="16"/>
              </w:rPr>
              <w:t>change</w:t>
            </w:r>
            <w:proofErr w:type="gramEnd"/>
            <w:r>
              <w:rPr>
                <w:sz w:val="16"/>
                <w:szCs w:val="16"/>
              </w:rPr>
              <w:t xml:space="preserve"> kf_calib.dat !)</w:t>
            </w:r>
          </w:p>
          <w:p w:rsidR="00A40BB3" w:rsidRPr="009146C8" w:rsidRDefault="00A40BB3">
            <w:pPr>
              <w:spacing w:line="240" w:lineRule="auto"/>
              <w:rPr>
                <w:sz w:val="16"/>
                <w:szCs w:val="16"/>
              </w:rPr>
            </w:pPr>
            <w:r>
              <w:rPr>
                <w:sz w:val="16"/>
                <w:szCs w:val="16"/>
              </w:rPr>
              <w:t>1,   //sensfactor: factor for sensitivity studies</w:t>
            </w:r>
          </w:p>
          <w:p w:rsidR="00A40BB3" w:rsidRPr="009146C8" w:rsidRDefault="00A40BB3">
            <w:pPr>
              <w:spacing w:line="240" w:lineRule="auto"/>
              <w:rPr>
                <w:sz w:val="16"/>
                <w:szCs w:val="16"/>
              </w:rPr>
            </w:pPr>
            <w:r>
              <w:rPr>
                <w:sz w:val="16"/>
                <w:szCs w:val="16"/>
              </w:rPr>
              <w:t>24  //dt: time step in [hours]</w:t>
            </w:r>
          </w:p>
          <w:p w:rsidR="00A40BB3" w:rsidRPr="009146C8" w:rsidRDefault="00A40BB3">
            <w:pPr>
              <w:spacing w:line="240" w:lineRule="auto"/>
              <w:rPr>
                <w:sz w:val="16"/>
                <w:szCs w:val="16"/>
              </w:rPr>
            </w:pPr>
            <w:r>
              <w:rPr>
                <w:sz w:val="16"/>
                <w:szCs w:val="16"/>
              </w:rPr>
              <w:t>.t.   //dosediment</w:t>
            </w:r>
          </w:p>
          <w:p w:rsidR="00A40BB3" w:rsidRPr="009146C8" w:rsidRDefault="00A40BB3">
            <w:pPr>
              <w:spacing w:line="240" w:lineRule="auto"/>
              <w:rPr>
                <w:sz w:val="16"/>
                <w:szCs w:val="16"/>
              </w:rPr>
            </w:pPr>
            <w:r>
              <w:rPr>
                <w:sz w:val="16"/>
                <w:szCs w:val="16"/>
              </w:rPr>
              <w:t>1   //No. of grain size classes</w:t>
            </w:r>
          </w:p>
          <w:p w:rsidR="00A40BB3" w:rsidRPr="009146C8" w:rsidRDefault="00A40BB3">
            <w:pPr>
              <w:spacing w:line="240" w:lineRule="auto"/>
              <w:rPr>
                <w:sz w:val="16"/>
                <w:szCs w:val="16"/>
              </w:rPr>
            </w:pPr>
            <w:r>
              <w:rPr>
                <w:sz w:val="16"/>
                <w:szCs w:val="16"/>
              </w:rPr>
              <w:t>1   // type of sediment transport model at the hillslope</w:t>
            </w:r>
            <w:r>
              <w:rPr>
                <w:sz w:val="16"/>
                <w:szCs w:val="16"/>
              </w:rPr>
              <w:tab/>
            </w:r>
          </w:p>
          <w:p w:rsidR="00A40BB3" w:rsidRPr="009146C8" w:rsidRDefault="00A40BB3">
            <w:pPr>
              <w:spacing w:line="240" w:lineRule="auto"/>
              <w:rPr>
                <w:sz w:val="16"/>
                <w:szCs w:val="16"/>
              </w:rPr>
            </w:pPr>
            <w:r>
              <w:rPr>
                <w:sz w:val="16"/>
                <w:szCs w:val="16"/>
              </w:rPr>
              <w:t>1   type of water / sediment model in the river: (1) old routing, (2) Muskingum &amp; ss transport, (3) Muskingum &amp; bedload modelling</w:t>
            </w:r>
          </w:p>
          <w:p w:rsidR="00A40BB3" w:rsidRPr="009146C8" w:rsidRDefault="00A40BB3">
            <w:pPr>
              <w:spacing w:line="240" w:lineRule="auto"/>
              <w:rPr>
                <w:sz w:val="16"/>
                <w:szCs w:val="16"/>
              </w:rPr>
            </w:pPr>
            <w:r>
              <w:rPr>
                <w:sz w:val="16"/>
                <w:szCs w:val="16"/>
              </w:rPr>
              <w:t>1   //type of sediment model in the reservoir: choose sediment transport …</w:t>
            </w:r>
          </w:p>
          <w:p w:rsidR="00A40BB3" w:rsidRPr="009146C8" w:rsidRDefault="00A40BB3">
            <w:pPr>
              <w:spacing w:line="240" w:lineRule="auto"/>
              <w:rPr>
                <w:sz w:val="16"/>
                <w:szCs w:val="16"/>
              </w:rPr>
            </w:pPr>
            <w:r>
              <w:rPr>
                <w:sz w:val="16"/>
                <w:szCs w:val="16"/>
              </w:rPr>
              <w:t>.t. //load state of storages from files (if present) at start (optional)</w:t>
            </w:r>
          </w:p>
          <w:p w:rsidR="00A40BB3" w:rsidRDefault="00A40BB3">
            <w:pPr>
              <w:spacing w:line="240" w:lineRule="auto"/>
            </w:pPr>
            <w:r>
              <w:rPr>
                <w:sz w:val="16"/>
                <w:szCs w:val="16"/>
              </w:rPr>
              <w:t>.f. //save state of storages to files after simulation period (optional)</w:t>
            </w:r>
          </w:p>
        </w:tc>
      </w:tr>
    </w:tbl>
    <w:p w:rsidR="00A40BB3" w:rsidRPr="009146C8" w:rsidRDefault="00A40BB3">
      <w:pPr>
        <w:pStyle w:val="Beschriftung"/>
        <w:rPr>
          <w:szCs w:val="22"/>
          <w:u w:val="single"/>
        </w:rPr>
      </w:pPr>
      <w:bookmarkStart w:id="26" w:name="_Ref115495300"/>
      <w:r>
        <w:lastRenderedPageBreak/>
        <w:t xml:space="preserve">Figure </w:t>
      </w:r>
      <w:r w:rsidR="0033524E">
        <w:fldChar w:fldCharType="begin"/>
      </w:r>
      <w:r>
        <w:instrText xml:space="preserve"> SEQ "Figure" \*Arabic </w:instrText>
      </w:r>
      <w:r w:rsidR="0033524E">
        <w:fldChar w:fldCharType="separate"/>
      </w:r>
      <w:r>
        <w:t>1</w:t>
      </w:r>
      <w:r w:rsidR="0033524E">
        <w:fldChar w:fldCharType="end"/>
      </w:r>
      <w:bookmarkEnd w:id="26"/>
      <w:r>
        <w:rPr>
          <w:b w:val="0"/>
        </w:rPr>
        <w:t xml:space="preserve"> WASA parameter specification file: do.dat</w:t>
      </w:r>
    </w:p>
    <w:p w:rsidR="00A40BB3" w:rsidRPr="009146C8" w:rsidRDefault="00A40BB3">
      <w:pPr>
        <w:rPr>
          <w:i/>
          <w:szCs w:val="22"/>
        </w:rPr>
      </w:pPr>
      <w:r>
        <w:rPr>
          <w:b/>
          <w:szCs w:val="22"/>
          <w:u w:val="single"/>
        </w:rPr>
        <w:t>maxdim.dat</w:t>
      </w:r>
      <w:r>
        <w:rPr>
          <w:b/>
          <w:szCs w:val="22"/>
        </w:rPr>
        <w:t xml:space="preserve"> </w:t>
      </w:r>
    </w:p>
    <w:p w:rsidR="00A40BB3" w:rsidRDefault="00A40BB3">
      <w:pPr>
        <w:rPr>
          <w:szCs w:val="22"/>
        </w:rPr>
      </w:pPr>
      <w:proofErr w:type="gramStart"/>
      <w:r>
        <w:rPr>
          <w:i/>
          <w:szCs w:val="22"/>
        </w:rPr>
        <w:t>optional</w:t>
      </w:r>
      <w:proofErr w:type="gramEnd"/>
      <w:r>
        <w:rPr>
          <w:szCs w:val="22"/>
        </w:rPr>
        <w:t xml:space="preserve"> [can be generated with the </w:t>
      </w:r>
      <w:r w:rsidR="002E272F">
        <w:rPr>
          <w:szCs w:val="22"/>
        </w:rPr>
        <w:t>LUMP package</w:t>
      </w:r>
      <w:r>
        <w:rPr>
          <w:szCs w:val="22"/>
        </w:rPr>
        <w:t>]</w:t>
      </w:r>
    </w:p>
    <w:p w:rsidR="00A40BB3" w:rsidRPr="009146C8" w:rsidRDefault="00A40BB3">
      <w:pPr>
        <w:rPr>
          <w:sz w:val="16"/>
          <w:szCs w:val="16"/>
        </w:rPr>
      </w:pPr>
      <w:r>
        <w:rPr>
          <w:szCs w:val="22"/>
        </w:rPr>
        <w:t xml:space="preserve">The file </w:t>
      </w:r>
      <w:r>
        <w:rPr>
          <w:rFonts w:ascii="Courier New" w:hAnsi="Courier New" w:cs="Courier New"/>
          <w:szCs w:val="22"/>
        </w:rPr>
        <w:t>maxdim.dat</w:t>
      </w:r>
      <w:r>
        <w:rPr>
          <w:szCs w:val="22"/>
        </w:rPr>
        <w:t xml:space="preserve"> serves to optimise memory management and thus improves computational performance. It is, however, optional and if not encountered, default values are assumed.</w:t>
      </w:r>
    </w:p>
    <w:tbl>
      <w:tblPr>
        <w:tblW w:w="0" w:type="auto"/>
        <w:tblInd w:w="108" w:type="dxa"/>
        <w:tblLayout w:type="fixed"/>
        <w:tblLook w:val="0000"/>
      </w:tblPr>
      <w:tblGrid>
        <w:gridCol w:w="9518"/>
      </w:tblGrid>
      <w:tr w:rsidR="00A40BB3" w:rsidTr="009146C8">
        <w:trPr>
          <w:trHeight w:val="1072"/>
        </w:trPr>
        <w:tc>
          <w:tcPr>
            <w:tcW w:w="9518"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contains maximum dimensions of spatial units</w:t>
            </w:r>
          </w:p>
          <w:p w:rsidR="00A40BB3" w:rsidRPr="009146C8" w:rsidRDefault="00A40BB3">
            <w:pPr>
              <w:spacing w:line="240" w:lineRule="auto"/>
              <w:rPr>
                <w:sz w:val="16"/>
                <w:szCs w:val="16"/>
              </w:rPr>
            </w:pPr>
            <w:r>
              <w:rPr>
                <w:sz w:val="16"/>
                <w:szCs w:val="16"/>
              </w:rPr>
              <w:t>3</w:t>
            </w:r>
            <w:r>
              <w:rPr>
                <w:sz w:val="16"/>
                <w:szCs w:val="16"/>
              </w:rPr>
              <w:tab/>
              <w:t>//maximum no. of landscape units in a sub-basins</w:t>
            </w:r>
          </w:p>
          <w:p w:rsidR="00A40BB3" w:rsidRPr="009146C8" w:rsidRDefault="00A40BB3">
            <w:pPr>
              <w:spacing w:line="240" w:lineRule="auto"/>
              <w:rPr>
                <w:sz w:val="16"/>
                <w:szCs w:val="16"/>
              </w:rPr>
            </w:pPr>
            <w:r>
              <w:rPr>
                <w:sz w:val="16"/>
                <w:szCs w:val="16"/>
              </w:rPr>
              <w:t>3</w:t>
            </w:r>
            <w:r>
              <w:rPr>
                <w:sz w:val="16"/>
                <w:szCs w:val="16"/>
              </w:rPr>
              <w:tab/>
              <w:t>//maximum no. of terrain components in a landscape unit</w:t>
            </w:r>
          </w:p>
          <w:p w:rsidR="00A40BB3" w:rsidRPr="009146C8" w:rsidRDefault="00A40BB3">
            <w:pPr>
              <w:spacing w:line="240" w:lineRule="auto"/>
              <w:rPr>
                <w:sz w:val="16"/>
                <w:szCs w:val="16"/>
              </w:rPr>
            </w:pPr>
            <w:r>
              <w:rPr>
                <w:sz w:val="16"/>
                <w:szCs w:val="16"/>
              </w:rPr>
              <w:t>4</w:t>
            </w:r>
            <w:r>
              <w:rPr>
                <w:sz w:val="16"/>
                <w:szCs w:val="16"/>
              </w:rPr>
              <w:tab/>
              <w:t>//maximum no. of soil vegetation components in a terrain component</w:t>
            </w:r>
          </w:p>
          <w:p w:rsidR="00A40BB3" w:rsidRPr="009146C8" w:rsidRDefault="00A40BB3">
            <w:pPr>
              <w:spacing w:line="240" w:lineRule="auto"/>
              <w:rPr>
                <w:sz w:val="16"/>
                <w:szCs w:val="16"/>
              </w:rPr>
            </w:pPr>
            <w:r>
              <w:rPr>
                <w:sz w:val="16"/>
                <w:szCs w:val="16"/>
              </w:rPr>
              <w:t>6</w:t>
            </w:r>
            <w:r>
              <w:rPr>
                <w:sz w:val="16"/>
                <w:szCs w:val="16"/>
              </w:rPr>
              <w:tab/>
              <w:t>//maximum no. of horizons in a soil</w:t>
            </w:r>
          </w:p>
          <w:p w:rsidR="00A40BB3" w:rsidRPr="009146C8" w:rsidRDefault="00A40BB3">
            <w:pPr>
              <w:spacing w:line="240" w:lineRule="auto"/>
              <w:rPr>
                <w:sz w:val="16"/>
                <w:szCs w:val="16"/>
              </w:rPr>
            </w:pPr>
            <w:r>
              <w:rPr>
                <w:sz w:val="16"/>
                <w:szCs w:val="16"/>
              </w:rPr>
              <w:t>2</w:t>
            </w:r>
            <w:r>
              <w:rPr>
                <w:sz w:val="16"/>
                <w:szCs w:val="16"/>
              </w:rPr>
              <w:tab/>
              <w:t>//maximum no. transpositions between sub-basins</w:t>
            </w:r>
          </w:p>
          <w:p w:rsidR="00A40BB3" w:rsidRPr="009146C8" w:rsidRDefault="00A40BB3">
            <w:pPr>
              <w:spacing w:line="240" w:lineRule="auto"/>
              <w:rPr>
                <w:sz w:val="16"/>
                <w:szCs w:val="16"/>
              </w:rPr>
            </w:pPr>
            <w:r>
              <w:rPr>
                <w:sz w:val="16"/>
                <w:szCs w:val="16"/>
              </w:rPr>
              <w:t>0</w:t>
            </w:r>
            <w:r>
              <w:rPr>
                <w:sz w:val="16"/>
                <w:szCs w:val="16"/>
              </w:rPr>
              <w:tab/>
              <w:t>//number of cross sections at the strategic reservoirs [optional]</w:t>
            </w:r>
          </w:p>
          <w:p w:rsidR="00A40BB3" w:rsidRDefault="00A40BB3">
            <w:pPr>
              <w:spacing w:line="240" w:lineRule="auto"/>
            </w:pPr>
            <w:r>
              <w:rPr>
                <w:sz w:val="16"/>
                <w:szCs w:val="16"/>
              </w:rPr>
              <w:t>0</w:t>
            </w:r>
            <w:r>
              <w:rPr>
                <w:sz w:val="16"/>
                <w:szCs w:val="16"/>
              </w:rPr>
              <w:tab/>
              <w:t>//number of points (x,y) along the cross sections [optional]</w:t>
            </w:r>
          </w:p>
        </w:tc>
      </w:tr>
    </w:tbl>
    <w:p w:rsidR="00A40BB3" w:rsidRDefault="00A40BB3">
      <w:pPr>
        <w:pStyle w:val="KleinerAbstand"/>
      </w:pPr>
    </w:p>
    <w:p w:rsidR="00A40BB3" w:rsidRDefault="00A40BB3">
      <w:r>
        <w:t>Example: In the given example, no more than 3 LU may occur in one sub-basin (line 2). Analogously, no LU may contain more than 3 TCs (line 3) and no TC more than 4 SVCs (line 4). The number of horizons in a soil is limited to 6 (line 5). No more than 2 transpositions between sub-basins may exist. The last two lines are optional and valid only for computation of sedimentation patterns in strategic reservoirs (assumed 200, if missing).</w:t>
      </w:r>
    </w:p>
    <w:p w:rsidR="00A40BB3" w:rsidRDefault="00A40BB3"/>
    <w:p w:rsidR="00A40BB3" w:rsidRPr="009146C8" w:rsidRDefault="00A40BB3">
      <w:pPr>
        <w:rPr>
          <w:i/>
          <w:szCs w:val="22"/>
        </w:rPr>
      </w:pPr>
      <w:r>
        <w:rPr>
          <w:b/>
          <w:szCs w:val="22"/>
          <w:u w:val="single"/>
        </w:rPr>
        <w:t>part_class.dat</w:t>
      </w:r>
      <w:r>
        <w:rPr>
          <w:b/>
          <w:szCs w:val="22"/>
        </w:rPr>
        <w:t xml:space="preserve"> </w:t>
      </w:r>
    </w:p>
    <w:p w:rsidR="00A40BB3" w:rsidRDefault="00A40BB3">
      <w:proofErr w:type="gramStart"/>
      <w:r>
        <w:rPr>
          <w:i/>
          <w:szCs w:val="22"/>
        </w:rPr>
        <w:t>optional</w:t>
      </w:r>
      <w:proofErr w:type="gramEnd"/>
      <w:r>
        <w:rPr>
          <w:szCs w:val="22"/>
        </w:rPr>
        <w:t xml:space="preserve"> [can be generated with the </w:t>
      </w:r>
      <w:r w:rsidR="002E272F">
        <w:rPr>
          <w:szCs w:val="22"/>
        </w:rPr>
        <w:t>LUMP package</w:t>
      </w:r>
      <w:r>
        <w:rPr>
          <w:szCs w:val="22"/>
        </w:rPr>
        <w:t>]</w:t>
      </w:r>
    </w:p>
    <w:p w:rsidR="00A40BB3" w:rsidRDefault="00A40BB3">
      <w:r>
        <w:t xml:space="preserve">The file </w:t>
      </w:r>
      <w:r>
        <w:rPr>
          <w:rFonts w:ascii="Courier New" w:hAnsi="Courier New" w:cs="Courier New"/>
        </w:rPr>
        <w:t>part_class.dat</w:t>
      </w:r>
      <w:r>
        <w:t xml:space="preserve"> is only necessary if sediment transport in multiple particle-size classes is to be modelled. If </w:t>
      </w:r>
      <w:r>
        <w:rPr>
          <w:rFonts w:ascii="Courier New" w:hAnsi="Courier New" w:cs="Courier New"/>
        </w:rPr>
        <w:t xml:space="preserve">part_class.dat </w:t>
      </w:r>
      <w:r w:rsidR="002E272F">
        <w:t>is missing</w:t>
      </w:r>
      <w:r>
        <w:t>, sediment transport will be modelled for a single particle-size class only. Otherwise, the file defines the number and the properties of the particle sizes that will be modelled. Please note that class numbering has to be continuous, starting with 1. The particle size classes must be ordered from fine to coarse.</w:t>
      </w:r>
    </w:p>
    <w:p w:rsidR="00A40BB3" w:rsidRDefault="00A40BB3">
      <w:pPr>
        <w:pStyle w:val="KleinerAbstand"/>
      </w:pPr>
    </w:p>
    <w:tbl>
      <w:tblPr>
        <w:tblW w:w="0" w:type="auto"/>
        <w:tblInd w:w="108" w:type="dxa"/>
        <w:tblLayout w:type="fixed"/>
        <w:tblLook w:val="0000"/>
      </w:tblPr>
      <w:tblGrid>
        <w:gridCol w:w="5407"/>
      </w:tblGrid>
      <w:tr w:rsidR="00A40BB3" w:rsidTr="009146C8">
        <w:trPr>
          <w:trHeight w:val="945"/>
        </w:trPr>
        <w:tc>
          <w:tcPr>
            <w:tcW w:w="5407"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Particle size classes to be used in sediment modelling</w:t>
            </w:r>
          </w:p>
          <w:p w:rsidR="00A40BB3" w:rsidRPr="009146C8" w:rsidRDefault="00A40BB3">
            <w:pPr>
              <w:spacing w:line="240" w:lineRule="auto"/>
              <w:rPr>
                <w:sz w:val="16"/>
                <w:szCs w:val="16"/>
              </w:rPr>
            </w:pPr>
            <w:r>
              <w:rPr>
                <w:sz w:val="16"/>
                <w:szCs w:val="16"/>
              </w:rPr>
              <w:t>class_number  upper_limit[mm]</w:t>
            </w:r>
          </w:p>
          <w:p w:rsidR="00A40BB3" w:rsidRPr="009146C8" w:rsidRDefault="00A40BB3">
            <w:pPr>
              <w:spacing w:line="240" w:lineRule="auto"/>
              <w:rPr>
                <w:sz w:val="16"/>
                <w:szCs w:val="16"/>
              </w:rPr>
            </w:pPr>
            <w:r>
              <w:rPr>
                <w:sz w:val="16"/>
                <w:szCs w:val="16"/>
              </w:rPr>
              <w:t>1</w:t>
            </w:r>
            <w:r>
              <w:rPr>
                <w:sz w:val="16"/>
                <w:szCs w:val="16"/>
              </w:rPr>
              <w:tab/>
              <w:t>0.002</w:t>
            </w:r>
          </w:p>
          <w:p w:rsidR="00A40BB3" w:rsidRPr="009146C8" w:rsidRDefault="00A40BB3">
            <w:pPr>
              <w:spacing w:line="240" w:lineRule="auto"/>
              <w:rPr>
                <w:sz w:val="16"/>
                <w:szCs w:val="16"/>
              </w:rPr>
            </w:pPr>
            <w:r>
              <w:rPr>
                <w:sz w:val="16"/>
                <w:szCs w:val="16"/>
              </w:rPr>
              <w:t>2</w:t>
            </w:r>
            <w:r>
              <w:rPr>
                <w:sz w:val="16"/>
                <w:szCs w:val="16"/>
              </w:rPr>
              <w:tab/>
              <w:t>0.063</w:t>
            </w:r>
          </w:p>
          <w:p w:rsidR="00A40BB3" w:rsidRDefault="00A40BB3">
            <w:pPr>
              <w:spacing w:line="240" w:lineRule="auto"/>
            </w:pPr>
            <w:r>
              <w:rPr>
                <w:sz w:val="16"/>
                <w:szCs w:val="16"/>
              </w:rPr>
              <w:t>3</w:t>
            </w:r>
            <w:r>
              <w:rPr>
                <w:sz w:val="16"/>
                <w:szCs w:val="16"/>
              </w:rPr>
              <w:tab/>
              <w:t>2.0</w:t>
            </w:r>
          </w:p>
        </w:tc>
      </w:tr>
    </w:tbl>
    <w:p w:rsidR="00A40BB3" w:rsidRDefault="00A40BB3">
      <w:pPr>
        <w:pStyle w:val="KleinerAbstand"/>
      </w:pPr>
    </w:p>
    <w:p w:rsidR="00A40BB3" w:rsidRDefault="00A40BB3">
      <w:pPr>
        <w:spacing w:line="240" w:lineRule="auto"/>
      </w:pPr>
      <w:r>
        <w:lastRenderedPageBreak/>
        <w:t>Class_number</w:t>
      </w:r>
      <w:r>
        <w:tab/>
      </w:r>
      <w:r>
        <w:tab/>
        <w:t>continuous numbering of particle classes</w:t>
      </w:r>
    </w:p>
    <w:p w:rsidR="00A40BB3" w:rsidRDefault="00A40BB3">
      <w:pPr>
        <w:spacing w:line="240" w:lineRule="auto"/>
      </w:pPr>
      <w:r>
        <w:t xml:space="preserve">Upper_limit </w:t>
      </w:r>
      <w:r>
        <w:tab/>
      </w:r>
      <w:r>
        <w:tab/>
        <w:t>upper limit of particle size for the respective class [mm]</w:t>
      </w:r>
    </w:p>
    <w:p w:rsidR="00A40BB3" w:rsidRDefault="00A40BB3">
      <w:pPr>
        <w:pStyle w:val="KleinerAbstand"/>
      </w:pPr>
    </w:p>
    <w:p w:rsidR="00A40BB3" w:rsidRDefault="00A40BB3">
      <w:r>
        <w:t>Example: The example file describes the 3 particle-size-classes clay, silt and sand (according to German classification) with clay particles up to 0.002 mm, silt (0.002 - 0.063 mm) and sand (0.063 - 2.0 mm).</w:t>
      </w:r>
    </w:p>
    <w:p w:rsidR="00A40BB3" w:rsidRDefault="00A40BB3"/>
    <w:p w:rsidR="00A40BB3" w:rsidRPr="009146C8" w:rsidRDefault="00A40BB3">
      <w:pPr>
        <w:rPr>
          <w:i/>
          <w:szCs w:val="22"/>
        </w:rPr>
      </w:pPr>
      <w:r>
        <w:rPr>
          <w:b/>
          <w:szCs w:val="22"/>
          <w:u w:val="single"/>
        </w:rPr>
        <w:t>outfiles.dat</w:t>
      </w:r>
      <w:r>
        <w:rPr>
          <w:b/>
          <w:szCs w:val="22"/>
        </w:rPr>
        <w:t xml:space="preserve"> </w:t>
      </w:r>
    </w:p>
    <w:p w:rsidR="00A40BB3" w:rsidRDefault="00A40BB3">
      <w:proofErr w:type="gramStart"/>
      <w:r>
        <w:rPr>
          <w:i/>
          <w:szCs w:val="22"/>
        </w:rPr>
        <w:t>optional</w:t>
      </w:r>
      <w:proofErr w:type="gramEnd"/>
    </w:p>
    <w:p w:rsidR="00A40BB3" w:rsidRDefault="00A40BB3">
      <w:r>
        <w:t xml:space="preserve">The file allows specifying, which output files are desired. </w:t>
      </w:r>
      <w:r w:rsidR="00087A86">
        <w:t xml:space="preserve">Disabling unnecessary output files saves computation time and disk space. </w:t>
      </w:r>
      <w:proofErr w:type="gramStart"/>
      <w:r w:rsidR="00087A86">
        <w:t>The</w:t>
      </w:r>
      <w:r w:rsidR="000218E9">
        <w:t xml:space="preserve"> contains</w:t>
      </w:r>
      <w:proofErr w:type="gramEnd"/>
      <w:r w:rsidR="000218E9">
        <w:t xml:space="preserve"> two headerlines, e</w:t>
      </w:r>
      <w:r>
        <w:t xml:space="preserve">ach </w:t>
      </w:r>
      <w:r w:rsidR="000218E9">
        <w:t xml:space="preserve">following </w:t>
      </w:r>
      <w:r>
        <w:t>line contains a keyword, which is the filename of a possible output file (</w:t>
      </w:r>
      <w:r w:rsidR="002E272F">
        <w:t xml:space="preserve">case insensitive, </w:t>
      </w:r>
      <w:r>
        <w:t xml:space="preserve">without the extension .out). If a keyword for a certain output file is not contained in </w:t>
      </w:r>
      <w:r>
        <w:rPr>
          <w:rFonts w:ascii="Courier New" w:hAnsi="Courier New" w:cs="Courier New"/>
        </w:rPr>
        <w:t xml:space="preserve">outfiles.dat </w:t>
      </w:r>
      <w:r>
        <w:t xml:space="preserve">the respective file is not created, any existing file of that name is deleted. Information on the content of output files can be found in the </w:t>
      </w:r>
      <w:r w:rsidR="00087A86">
        <w:t xml:space="preserve">respective </w:t>
      </w:r>
      <w:r>
        <w:t>section</w:t>
      </w:r>
      <w:r w:rsidR="00087A86">
        <w:t>s</w:t>
      </w:r>
      <w:r w:rsidR="0033524E">
        <w:fldChar w:fldCharType="begin"/>
      </w:r>
      <w:r>
        <w:instrText xml:space="preserve"> REF _Ref118000982 \r \h </w:instrText>
      </w:r>
      <w:r w:rsidR="0033524E">
        <w:fldChar w:fldCharType="end"/>
      </w:r>
      <w:r>
        <w:t xml:space="preserve">. If </w:t>
      </w:r>
      <w:r>
        <w:rPr>
          <w:rFonts w:ascii="Courier New" w:hAnsi="Courier New" w:cs="Courier New"/>
        </w:rPr>
        <w:t xml:space="preserve">outfiles.dat </w:t>
      </w:r>
      <w:r>
        <w:t>is not found, WASA</w:t>
      </w:r>
      <w:r w:rsidR="002E272F">
        <w:t>-SED</w:t>
      </w:r>
      <w:r>
        <w:t xml:space="preserve"> creates a default set of output files. </w:t>
      </w:r>
    </w:p>
    <w:p w:rsidR="00A40BB3" w:rsidRDefault="00A40BB3">
      <w:pPr>
        <w:pStyle w:val="KleinerAbstand"/>
      </w:pPr>
    </w:p>
    <w:tbl>
      <w:tblPr>
        <w:tblW w:w="0" w:type="auto"/>
        <w:tblInd w:w="108" w:type="dxa"/>
        <w:tblLayout w:type="fixed"/>
        <w:tblLook w:val="0000"/>
      </w:tblPr>
      <w:tblGrid>
        <w:gridCol w:w="5407"/>
      </w:tblGrid>
      <w:tr w:rsidR="00A40BB3" w:rsidTr="009146C8">
        <w:trPr>
          <w:trHeight w:val="1072"/>
        </w:trPr>
        <w:tc>
          <w:tcPr>
            <w:tcW w:w="5407"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This files describe which output files are generated</w:t>
            </w:r>
          </w:p>
          <w:p w:rsidR="00A40BB3" w:rsidRPr="009146C8" w:rsidRDefault="00A40BB3">
            <w:pPr>
              <w:spacing w:line="240" w:lineRule="auto"/>
              <w:rPr>
                <w:sz w:val="16"/>
                <w:szCs w:val="16"/>
              </w:rPr>
            </w:pPr>
            <w:r>
              <w:rPr>
                <w:sz w:val="16"/>
                <w:szCs w:val="16"/>
              </w:rPr>
              <w:t>put any character before the files you don't want to be created</w:t>
            </w:r>
          </w:p>
          <w:p w:rsidR="00A40BB3" w:rsidRPr="009146C8" w:rsidRDefault="00A40BB3">
            <w:pPr>
              <w:spacing w:line="240" w:lineRule="auto"/>
              <w:rPr>
                <w:sz w:val="16"/>
                <w:szCs w:val="16"/>
              </w:rPr>
            </w:pPr>
            <w:r>
              <w:rPr>
                <w:sz w:val="16"/>
                <w:szCs w:val="16"/>
              </w:rPr>
              <w:t>daily_actetranspiration</w:t>
            </w:r>
          </w:p>
          <w:p w:rsidR="00A40BB3" w:rsidRPr="009146C8" w:rsidRDefault="00A40BB3">
            <w:pPr>
              <w:spacing w:line="240" w:lineRule="auto"/>
              <w:rPr>
                <w:sz w:val="16"/>
                <w:szCs w:val="16"/>
              </w:rPr>
            </w:pPr>
            <w:r>
              <w:rPr>
                <w:sz w:val="16"/>
                <w:szCs w:val="16"/>
              </w:rPr>
              <w:t>#daily_potetranspiration</w:t>
            </w:r>
          </w:p>
          <w:p w:rsidR="00A40BB3" w:rsidRPr="009146C8" w:rsidRDefault="00A40BB3">
            <w:pPr>
              <w:spacing w:line="240" w:lineRule="auto"/>
              <w:rPr>
                <w:sz w:val="16"/>
                <w:szCs w:val="16"/>
              </w:rPr>
            </w:pPr>
            <w:r>
              <w:rPr>
                <w:sz w:val="16"/>
                <w:szCs w:val="16"/>
              </w:rPr>
              <w:t>#daily_qhorton</w:t>
            </w:r>
          </w:p>
          <w:p w:rsidR="00A40BB3" w:rsidRPr="009146C8" w:rsidRDefault="00A40BB3">
            <w:pPr>
              <w:spacing w:line="240" w:lineRule="auto"/>
              <w:rPr>
                <w:sz w:val="16"/>
                <w:szCs w:val="16"/>
              </w:rPr>
            </w:pPr>
            <w:r>
              <w:rPr>
                <w:sz w:val="16"/>
                <w:szCs w:val="16"/>
              </w:rPr>
              <w:t>daily_qin_m3s</w:t>
            </w:r>
          </w:p>
          <w:p w:rsidR="00A40BB3" w:rsidRPr="009146C8" w:rsidRDefault="00A40BB3">
            <w:pPr>
              <w:spacing w:line="240" w:lineRule="auto"/>
              <w:rPr>
                <w:sz w:val="16"/>
                <w:szCs w:val="16"/>
              </w:rPr>
            </w:pPr>
            <w:r>
              <w:rPr>
                <w:sz w:val="16"/>
                <w:szCs w:val="16"/>
              </w:rPr>
              <w:t>daily_qout_m3s</w:t>
            </w:r>
          </w:p>
          <w:p w:rsidR="00A40BB3" w:rsidRPr="009146C8" w:rsidRDefault="00A40BB3">
            <w:pPr>
              <w:spacing w:line="240" w:lineRule="auto"/>
              <w:rPr>
                <w:sz w:val="16"/>
                <w:szCs w:val="16"/>
              </w:rPr>
            </w:pPr>
            <w:r>
              <w:rPr>
                <w:sz w:val="16"/>
                <w:szCs w:val="16"/>
              </w:rPr>
              <w:t>daily_rain</w:t>
            </w:r>
          </w:p>
          <w:p w:rsidR="00A40BB3" w:rsidRPr="009146C8" w:rsidRDefault="00A40BB3">
            <w:pPr>
              <w:spacing w:line="240" w:lineRule="auto"/>
              <w:rPr>
                <w:sz w:val="16"/>
                <w:szCs w:val="16"/>
              </w:rPr>
            </w:pPr>
            <w:r>
              <w:rPr>
                <w:sz w:val="16"/>
                <w:szCs w:val="16"/>
              </w:rPr>
              <w:t>daily_runoff</w:t>
            </w:r>
          </w:p>
          <w:p w:rsidR="00A40BB3" w:rsidRPr="009146C8" w:rsidRDefault="00A40BB3">
            <w:pPr>
              <w:spacing w:line="240" w:lineRule="auto"/>
              <w:rPr>
                <w:sz w:val="16"/>
                <w:szCs w:val="16"/>
              </w:rPr>
            </w:pPr>
            <w:r>
              <w:rPr>
                <w:sz w:val="16"/>
                <w:szCs w:val="16"/>
              </w:rPr>
              <w:t>daily_sediment_production</w:t>
            </w:r>
          </w:p>
          <w:p w:rsidR="00A40BB3" w:rsidRPr="009146C8" w:rsidRDefault="00A40BB3">
            <w:pPr>
              <w:spacing w:line="240" w:lineRule="auto"/>
              <w:rPr>
                <w:sz w:val="16"/>
                <w:szCs w:val="16"/>
              </w:rPr>
            </w:pPr>
            <w:r>
              <w:rPr>
                <w:sz w:val="16"/>
                <w:szCs w:val="16"/>
              </w:rPr>
              <w:t>daily_subsurface_runoff</w:t>
            </w:r>
          </w:p>
          <w:p w:rsidR="00A40BB3" w:rsidRPr="009146C8" w:rsidRDefault="00A40BB3">
            <w:pPr>
              <w:spacing w:line="240" w:lineRule="auto"/>
              <w:rPr>
                <w:sz w:val="16"/>
                <w:szCs w:val="16"/>
              </w:rPr>
            </w:pPr>
            <w:r>
              <w:rPr>
                <w:sz w:val="16"/>
                <w:szCs w:val="16"/>
              </w:rPr>
              <w:t>daily_theta</w:t>
            </w:r>
          </w:p>
          <w:p w:rsidR="00A40BB3" w:rsidRPr="009146C8" w:rsidRDefault="00A40BB3">
            <w:pPr>
              <w:spacing w:line="240" w:lineRule="auto"/>
              <w:rPr>
                <w:sz w:val="16"/>
                <w:szCs w:val="16"/>
              </w:rPr>
            </w:pPr>
            <w:r>
              <w:rPr>
                <w:sz w:val="16"/>
                <w:szCs w:val="16"/>
              </w:rPr>
              <w:t>daily_total_overlandflow</w:t>
            </w:r>
          </w:p>
          <w:p w:rsidR="00A40BB3" w:rsidRPr="009146C8" w:rsidRDefault="00A40BB3">
            <w:pPr>
              <w:spacing w:line="240" w:lineRule="auto"/>
              <w:rPr>
                <w:sz w:val="16"/>
                <w:szCs w:val="16"/>
              </w:rPr>
            </w:pPr>
            <w:r>
              <w:rPr>
                <w:sz w:val="16"/>
                <w:szCs w:val="16"/>
              </w:rPr>
              <w:t>daily_water_subbasin</w:t>
            </w:r>
          </w:p>
          <w:p w:rsidR="00A40BB3" w:rsidRPr="009146C8" w:rsidRDefault="00A40BB3">
            <w:pPr>
              <w:spacing w:line="240" w:lineRule="auto"/>
              <w:rPr>
                <w:sz w:val="16"/>
                <w:szCs w:val="16"/>
              </w:rPr>
            </w:pPr>
            <w:r>
              <w:rPr>
                <w:sz w:val="16"/>
                <w:szCs w:val="16"/>
              </w:rPr>
              <w:t>routing_response</w:t>
            </w:r>
          </w:p>
          <w:p w:rsidR="00A40BB3" w:rsidRPr="009146C8" w:rsidRDefault="00A40BB3">
            <w:pPr>
              <w:spacing w:line="240" w:lineRule="auto"/>
              <w:rPr>
                <w:sz w:val="16"/>
                <w:szCs w:val="16"/>
              </w:rPr>
            </w:pPr>
            <w:r>
              <w:rPr>
                <w:sz w:val="16"/>
                <w:szCs w:val="16"/>
              </w:rPr>
              <w:t>sediment_production</w:t>
            </w:r>
          </w:p>
          <w:p w:rsidR="00A40BB3" w:rsidRPr="009146C8" w:rsidRDefault="00A40BB3">
            <w:pPr>
              <w:spacing w:line="240" w:lineRule="auto"/>
              <w:rPr>
                <w:sz w:val="16"/>
                <w:szCs w:val="16"/>
              </w:rPr>
            </w:pPr>
            <w:r>
              <w:rPr>
                <w:sz w:val="16"/>
                <w:szCs w:val="16"/>
              </w:rPr>
              <w:t>water_subbasin</w:t>
            </w:r>
          </w:p>
          <w:p w:rsidR="00A40BB3" w:rsidRPr="009146C8" w:rsidRDefault="00A40BB3">
            <w:pPr>
              <w:spacing w:line="240" w:lineRule="auto"/>
              <w:rPr>
                <w:sz w:val="16"/>
                <w:szCs w:val="16"/>
              </w:rPr>
            </w:pPr>
            <w:r>
              <w:rPr>
                <w:sz w:val="16"/>
                <w:szCs w:val="16"/>
              </w:rPr>
              <w:t>deep_gw_recharge</w:t>
            </w:r>
          </w:p>
          <w:p w:rsidR="00A40BB3" w:rsidRPr="009146C8" w:rsidRDefault="00A40BB3">
            <w:pPr>
              <w:spacing w:line="240" w:lineRule="auto"/>
              <w:rPr>
                <w:sz w:val="16"/>
                <w:szCs w:val="16"/>
              </w:rPr>
            </w:pPr>
            <w:r>
              <w:rPr>
                <w:sz w:val="16"/>
                <w:szCs w:val="16"/>
              </w:rPr>
              <w:t>deep_gw_discharge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tc_theta</w:t>
            </w:r>
          </w:p>
          <w:p w:rsidR="00A40BB3" w:rsidRPr="009146C8" w:rsidRDefault="00A40BB3">
            <w:pPr>
              <w:spacing w:line="240" w:lineRule="auto"/>
              <w:rPr>
                <w:sz w:val="16"/>
                <w:szCs w:val="16"/>
              </w:rPr>
            </w:pPr>
            <w:r>
              <w:rPr>
                <w:sz w:val="16"/>
                <w:szCs w:val="16"/>
              </w:rPr>
              <w:t>river_degradation</w:t>
            </w:r>
          </w:p>
          <w:p w:rsidR="00A40BB3" w:rsidRPr="009146C8" w:rsidRDefault="00A40BB3">
            <w:pPr>
              <w:spacing w:line="240" w:lineRule="auto"/>
              <w:rPr>
                <w:sz w:val="16"/>
                <w:szCs w:val="16"/>
              </w:rPr>
            </w:pPr>
            <w:r>
              <w:rPr>
                <w:sz w:val="16"/>
                <w:szCs w:val="16"/>
              </w:rPr>
              <w:t>river_deposition</w:t>
            </w:r>
          </w:p>
          <w:p w:rsidR="00A40BB3" w:rsidRPr="009146C8" w:rsidRDefault="00A40BB3">
            <w:pPr>
              <w:spacing w:line="240" w:lineRule="auto"/>
              <w:rPr>
                <w:sz w:val="16"/>
                <w:szCs w:val="16"/>
              </w:rPr>
            </w:pPr>
            <w:r>
              <w:rPr>
                <w:sz w:val="16"/>
                <w:szCs w:val="16"/>
              </w:rPr>
              <w:t>river_flow</w:t>
            </w:r>
          </w:p>
          <w:p w:rsidR="00A40BB3" w:rsidRPr="009146C8" w:rsidRDefault="00A40BB3">
            <w:pPr>
              <w:spacing w:line="240" w:lineRule="auto"/>
              <w:rPr>
                <w:sz w:val="16"/>
                <w:szCs w:val="16"/>
              </w:rPr>
            </w:pPr>
            <w:r>
              <w:rPr>
                <w:sz w:val="16"/>
                <w:szCs w:val="16"/>
              </w:rPr>
              <w:t>river_flow_dailyaverage</w:t>
            </w:r>
          </w:p>
          <w:p w:rsidR="00A40BB3" w:rsidRPr="009146C8" w:rsidRDefault="00A40BB3">
            <w:pPr>
              <w:spacing w:line="240" w:lineRule="auto"/>
              <w:rPr>
                <w:sz w:val="16"/>
                <w:szCs w:val="16"/>
              </w:rPr>
            </w:pPr>
            <w:r>
              <w:rPr>
                <w:sz w:val="16"/>
                <w:szCs w:val="16"/>
              </w:rPr>
              <w:t>river_flowdepth</w:t>
            </w:r>
          </w:p>
          <w:p w:rsidR="00A40BB3" w:rsidRPr="009146C8" w:rsidRDefault="00A40BB3">
            <w:pPr>
              <w:spacing w:line="240" w:lineRule="auto"/>
              <w:rPr>
                <w:sz w:val="16"/>
                <w:szCs w:val="16"/>
              </w:rPr>
            </w:pPr>
            <w:r>
              <w:rPr>
                <w:sz w:val="16"/>
                <w:szCs w:val="16"/>
              </w:rPr>
              <w:t>river_sediment_concentration</w:t>
            </w:r>
          </w:p>
          <w:p w:rsidR="00A40BB3" w:rsidRPr="009146C8" w:rsidRDefault="00A40BB3">
            <w:pPr>
              <w:spacing w:line="240" w:lineRule="auto"/>
              <w:rPr>
                <w:sz w:val="16"/>
                <w:szCs w:val="16"/>
              </w:rPr>
            </w:pPr>
            <w:r>
              <w:rPr>
                <w:sz w:val="16"/>
                <w:szCs w:val="16"/>
              </w:rPr>
              <w:t>river_sediment_total</w:t>
            </w:r>
          </w:p>
          <w:p w:rsidR="00A40BB3" w:rsidRPr="009146C8" w:rsidRDefault="00A40BB3">
            <w:pPr>
              <w:spacing w:line="240" w:lineRule="auto"/>
              <w:rPr>
                <w:sz w:val="16"/>
                <w:szCs w:val="16"/>
              </w:rPr>
            </w:pPr>
            <w:r>
              <w:rPr>
                <w:sz w:val="16"/>
                <w:szCs w:val="16"/>
              </w:rPr>
              <w:t>river_sediment_total_dailyaverage</w:t>
            </w:r>
          </w:p>
          <w:p w:rsidR="00A40BB3" w:rsidRPr="009146C8" w:rsidRDefault="00A40BB3">
            <w:pPr>
              <w:spacing w:line="240" w:lineRule="auto"/>
              <w:rPr>
                <w:sz w:val="16"/>
                <w:szCs w:val="16"/>
              </w:rPr>
            </w:pPr>
            <w:r>
              <w:rPr>
                <w:sz w:val="16"/>
                <w:szCs w:val="16"/>
              </w:rPr>
              <w:t>river_storage</w:t>
            </w:r>
          </w:p>
          <w:p w:rsidR="00A40BB3" w:rsidRPr="009146C8" w:rsidRDefault="00A40BB3">
            <w:pPr>
              <w:spacing w:line="240" w:lineRule="auto"/>
              <w:rPr>
                <w:sz w:val="16"/>
                <w:szCs w:val="16"/>
              </w:rPr>
            </w:pPr>
            <w:r>
              <w:rPr>
                <w:sz w:val="16"/>
                <w:szCs w:val="16"/>
              </w:rPr>
              <w:t>river_sediment_storage</w:t>
            </w:r>
          </w:p>
          <w:p w:rsidR="00087A86" w:rsidRPr="009146C8" w:rsidRDefault="00087A86" w:rsidP="00087A86">
            <w:pPr>
              <w:spacing w:line="240" w:lineRule="auto"/>
              <w:rPr>
                <w:sz w:val="16"/>
                <w:szCs w:val="16"/>
              </w:rPr>
            </w:pPr>
            <w:r>
              <w:rPr>
                <w:sz w:val="16"/>
                <w:szCs w:val="16"/>
              </w:rPr>
              <w:t>river_susp_sediment_storage</w:t>
            </w:r>
          </w:p>
          <w:p w:rsidR="00A40BB3" w:rsidRPr="009146C8" w:rsidRDefault="00A40BB3">
            <w:pPr>
              <w:spacing w:line="240" w:lineRule="auto"/>
              <w:rPr>
                <w:sz w:val="16"/>
                <w:szCs w:val="16"/>
              </w:rPr>
            </w:pPr>
            <w:r>
              <w:rPr>
                <w:sz w:val="16"/>
                <w:szCs w:val="16"/>
              </w:rPr>
              <w:t>river_velocity</w:t>
            </w:r>
          </w:p>
          <w:p w:rsidR="00A40BB3" w:rsidRPr="009146C8" w:rsidRDefault="00A40BB3">
            <w:pPr>
              <w:spacing w:line="240" w:lineRule="auto"/>
              <w:rPr>
                <w:sz w:val="16"/>
                <w:szCs w:val="16"/>
              </w:rPr>
            </w:pPr>
            <w:r>
              <w:rPr>
                <w:sz w:val="16"/>
                <w:szCs w:val="16"/>
              </w:rPr>
              <w:t>river_bedload</w:t>
            </w:r>
          </w:p>
          <w:p w:rsidR="00FC7501" w:rsidRPr="009146C8" w:rsidRDefault="00FC7501">
            <w:pPr>
              <w:spacing w:line="240" w:lineRule="auto"/>
              <w:rPr>
                <w:sz w:val="16"/>
                <w:szCs w:val="16"/>
              </w:rPr>
            </w:pPr>
            <w:r>
              <w:rPr>
                <w:sz w:val="16"/>
                <w:szCs w:val="16"/>
              </w:rPr>
              <w:t>river_infiltration</w:t>
            </w:r>
          </w:p>
          <w:p w:rsidR="00A40BB3" w:rsidRPr="009146C8" w:rsidRDefault="00A40BB3">
            <w:pPr>
              <w:spacing w:line="240" w:lineRule="auto"/>
              <w:rPr>
                <w:sz w:val="16"/>
                <w:szCs w:val="16"/>
              </w:rPr>
            </w:pPr>
            <w:r>
              <w:rPr>
                <w:sz w:val="16"/>
                <w:szCs w:val="16"/>
              </w:rPr>
              <w:t>tc_surfflow</w:t>
            </w:r>
          </w:p>
          <w:p w:rsidR="00A40BB3" w:rsidRPr="009146C8" w:rsidRDefault="00A40BB3">
            <w:pPr>
              <w:spacing w:line="240" w:lineRule="auto"/>
              <w:rPr>
                <w:sz w:val="16"/>
                <w:szCs w:val="16"/>
              </w:rPr>
            </w:pPr>
            <w:r>
              <w:rPr>
                <w:sz w:val="16"/>
                <w:szCs w:val="16"/>
              </w:rPr>
              <w:t>tc_sedout</w:t>
            </w:r>
          </w:p>
          <w:p w:rsidR="00A40BB3" w:rsidRPr="009146C8" w:rsidRDefault="00A40BB3">
            <w:pPr>
              <w:spacing w:line="240" w:lineRule="auto"/>
              <w:rPr>
                <w:sz w:val="16"/>
                <w:szCs w:val="16"/>
              </w:rPr>
            </w:pPr>
            <w:r>
              <w:rPr>
                <w:sz w:val="16"/>
                <w:szCs w:val="16"/>
              </w:rPr>
              <w:t>lu_sedout</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actetranspiration</w:t>
            </w:r>
          </w:p>
          <w:p w:rsidR="00A40BB3" w:rsidRPr="009146C8" w:rsidRDefault="00A40BB3">
            <w:pPr>
              <w:spacing w:line="240" w:lineRule="auto"/>
              <w:rPr>
                <w:sz w:val="16"/>
                <w:szCs w:val="16"/>
              </w:rPr>
            </w:pPr>
            <w:r>
              <w:rPr>
                <w:sz w:val="16"/>
                <w:szCs w:val="16"/>
              </w:rPr>
              <w:t>qhorton</w:t>
            </w:r>
          </w:p>
          <w:p w:rsidR="00A40BB3" w:rsidRPr="009146C8" w:rsidRDefault="00A40BB3">
            <w:pPr>
              <w:spacing w:line="240" w:lineRule="auto"/>
              <w:rPr>
                <w:sz w:val="16"/>
                <w:szCs w:val="16"/>
              </w:rPr>
            </w:pPr>
            <w:r>
              <w:rPr>
                <w:sz w:val="16"/>
                <w:szCs w:val="16"/>
              </w:rPr>
              <w:t>subsurface_runoff</w:t>
            </w:r>
          </w:p>
          <w:p w:rsidR="00A40BB3" w:rsidRPr="009146C8" w:rsidRDefault="00A40BB3">
            <w:pPr>
              <w:spacing w:line="240" w:lineRule="auto"/>
              <w:rPr>
                <w:sz w:val="16"/>
                <w:szCs w:val="16"/>
              </w:rPr>
            </w:pPr>
            <w:r>
              <w:rPr>
                <w:sz w:val="16"/>
                <w:szCs w:val="16"/>
              </w:rPr>
              <w:t>total_overlandflow</w:t>
            </w:r>
          </w:p>
          <w:p w:rsidR="00A40BB3" w:rsidRPr="009146C8" w:rsidRDefault="00A40BB3">
            <w:pPr>
              <w:spacing w:line="240" w:lineRule="auto"/>
              <w:rPr>
                <w:sz w:val="16"/>
                <w:szCs w:val="16"/>
              </w:rPr>
            </w:pPr>
            <w:r>
              <w:rPr>
                <w:sz w:val="16"/>
                <w:szCs w:val="16"/>
              </w:rPr>
              <w:t>gw_discharge</w:t>
            </w:r>
          </w:p>
          <w:p w:rsidR="00A40BB3" w:rsidRPr="009146C8" w:rsidRDefault="00A40BB3">
            <w:pPr>
              <w:spacing w:line="240" w:lineRule="auto"/>
              <w:rPr>
                <w:sz w:val="16"/>
                <w:szCs w:val="16"/>
              </w:rPr>
            </w:pPr>
            <w:r>
              <w:rPr>
                <w:sz w:val="16"/>
                <w:szCs w:val="16"/>
              </w:rPr>
              <w:t>potetranspiration</w:t>
            </w:r>
          </w:p>
          <w:p w:rsidR="00A40BB3" w:rsidRPr="009146C8" w:rsidRDefault="00A40BB3">
            <w:pPr>
              <w:spacing w:line="240" w:lineRule="auto"/>
              <w:rPr>
                <w:sz w:val="16"/>
                <w:szCs w:val="16"/>
              </w:rPr>
            </w:pPr>
            <w:r>
              <w:rPr>
                <w:sz w:val="16"/>
                <w:szCs w:val="16"/>
              </w:rPr>
              <w:t>gw_loss</w:t>
            </w:r>
          </w:p>
          <w:p w:rsidR="00A40BB3" w:rsidRPr="009146C8" w:rsidRDefault="00A40BB3">
            <w:pPr>
              <w:spacing w:line="240" w:lineRule="auto"/>
              <w:rPr>
                <w:sz w:val="16"/>
                <w:szCs w:val="16"/>
              </w:rPr>
            </w:pPr>
            <w:r>
              <w:rPr>
                <w:sz w:val="16"/>
                <w:szCs w:val="16"/>
              </w:rPr>
              <w:t>gw_recharge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res_watbal</w:t>
            </w:r>
          </w:p>
          <w:p w:rsidR="00A40BB3" w:rsidRPr="009146C8" w:rsidRDefault="00A40BB3">
            <w:pPr>
              <w:spacing w:line="240" w:lineRule="auto"/>
              <w:rPr>
                <w:sz w:val="16"/>
                <w:szCs w:val="16"/>
              </w:rPr>
            </w:pPr>
            <w:r>
              <w:rPr>
                <w:sz w:val="16"/>
                <w:szCs w:val="16"/>
              </w:rPr>
              <w:t>res_vollost</w:t>
            </w:r>
          </w:p>
          <w:p w:rsidR="00A40BB3" w:rsidRPr="009146C8" w:rsidRDefault="00A40BB3">
            <w:pPr>
              <w:spacing w:line="240" w:lineRule="auto"/>
              <w:rPr>
                <w:sz w:val="16"/>
                <w:szCs w:val="16"/>
              </w:rPr>
            </w:pPr>
            <w:r>
              <w:rPr>
                <w:sz w:val="16"/>
                <w:szCs w:val="16"/>
              </w:rPr>
              <w:t>res_cav</w:t>
            </w:r>
          </w:p>
          <w:p w:rsidR="00A40BB3" w:rsidRPr="009146C8" w:rsidRDefault="00A40BB3">
            <w:pPr>
              <w:spacing w:line="240" w:lineRule="auto"/>
              <w:rPr>
                <w:sz w:val="16"/>
                <w:szCs w:val="16"/>
              </w:rPr>
            </w:pPr>
            <w:r>
              <w:rPr>
                <w:sz w:val="16"/>
                <w:szCs w:val="16"/>
              </w:rPr>
              <w:t>res_hydraul</w:t>
            </w:r>
          </w:p>
          <w:p w:rsidR="00A40BB3" w:rsidRPr="009146C8" w:rsidRDefault="00A40BB3">
            <w:pPr>
              <w:spacing w:line="240" w:lineRule="auto"/>
              <w:rPr>
                <w:sz w:val="16"/>
                <w:szCs w:val="16"/>
              </w:rPr>
            </w:pPr>
            <w:r>
              <w:rPr>
                <w:sz w:val="16"/>
                <w:szCs w:val="16"/>
              </w:rPr>
              <w:t>res_bedchange</w:t>
            </w:r>
          </w:p>
          <w:p w:rsidR="00A40BB3" w:rsidRPr="009146C8" w:rsidRDefault="00A40BB3">
            <w:pPr>
              <w:spacing w:line="240" w:lineRule="auto"/>
              <w:rPr>
                <w:sz w:val="16"/>
                <w:szCs w:val="16"/>
              </w:rPr>
            </w:pPr>
            <w:r>
              <w:rPr>
                <w:sz w:val="16"/>
                <w:szCs w:val="16"/>
              </w:rPr>
              <w:t>res_sedbal</w:t>
            </w:r>
          </w:p>
          <w:p w:rsidR="00A40BB3" w:rsidRPr="009146C8" w:rsidRDefault="00A40BB3">
            <w:pPr>
              <w:spacing w:line="240" w:lineRule="auto"/>
              <w:rPr>
                <w:sz w:val="16"/>
                <w:szCs w:val="16"/>
              </w:rPr>
            </w:pPr>
            <w:r>
              <w:rPr>
                <w:sz w:val="16"/>
                <w:szCs w:val="16"/>
              </w:rPr>
              <w:lastRenderedPageBreak/>
              <w:t>res_longitudunal</w:t>
            </w:r>
          </w:p>
          <w:p w:rsidR="00A40BB3" w:rsidRPr="009146C8" w:rsidRDefault="00A40BB3">
            <w:pPr>
              <w:spacing w:line="240" w:lineRule="auto"/>
              <w:rPr>
                <w:sz w:val="16"/>
                <w:szCs w:val="16"/>
              </w:rPr>
            </w:pPr>
            <w:r>
              <w:rPr>
                <w:sz w:val="16"/>
                <w:szCs w:val="16"/>
              </w:rPr>
              <w:t>res_sedcomposition</w:t>
            </w:r>
          </w:p>
          <w:p w:rsidR="00A40BB3" w:rsidRPr="009146C8" w:rsidRDefault="00A40BB3">
            <w:pPr>
              <w:spacing w:line="240" w:lineRule="auto"/>
              <w:rPr>
                <w:sz w:val="16"/>
                <w:szCs w:val="16"/>
              </w:rPr>
            </w:pPr>
            <w:r>
              <w:rPr>
                <w:sz w:val="16"/>
                <w:szCs w:val="16"/>
              </w:rPr>
              <w:t>lake_inflow_r</w:t>
            </w:r>
          </w:p>
          <w:p w:rsidR="00A40BB3" w:rsidRPr="009146C8" w:rsidRDefault="00A40BB3">
            <w:pPr>
              <w:spacing w:line="240" w:lineRule="auto"/>
              <w:rPr>
                <w:sz w:val="16"/>
                <w:szCs w:val="16"/>
              </w:rPr>
            </w:pPr>
            <w:r>
              <w:rPr>
                <w:sz w:val="16"/>
                <w:szCs w:val="16"/>
              </w:rPr>
              <w:t>lake_outflow_r</w:t>
            </w:r>
          </w:p>
          <w:p w:rsidR="00A40BB3" w:rsidRPr="009146C8" w:rsidRDefault="00A40BB3">
            <w:pPr>
              <w:spacing w:line="240" w:lineRule="auto"/>
              <w:rPr>
                <w:sz w:val="16"/>
                <w:szCs w:val="16"/>
              </w:rPr>
            </w:pPr>
            <w:r>
              <w:rPr>
                <w:sz w:val="16"/>
                <w:szCs w:val="16"/>
              </w:rPr>
              <w:t>lake_retention_r</w:t>
            </w:r>
          </w:p>
          <w:p w:rsidR="00A40BB3" w:rsidRPr="009146C8" w:rsidRDefault="00A40BB3">
            <w:pPr>
              <w:spacing w:line="240" w:lineRule="auto"/>
              <w:rPr>
                <w:sz w:val="16"/>
                <w:szCs w:val="16"/>
              </w:rPr>
            </w:pPr>
            <w:r>
              <w:rPr>
                <w:sz w:val="16"/>
                <w:szCs w:val="16"/>
              </w:rPr>
              <w:t>lake_volume_r</w:t>
            </w:r>
          </w:p>
          <w:p w:rsidR="00A40BB3" w:rsidRPr="009146C8" w:rsidRDefault="00A40BB3">
            <w:pPr>
              <w:spacing w:line="240" w:lineRule="auto"/>
              <w:rPr>
                <w:sz w:val="16"/>
                <w:szCs w:val="16"/>
              </w:rPr>
            </w:pPr>
            <w:r>
              <w:rPr>
                <w:sz w:val="16"/>
                <w:szCs w:val="16"/>
              </w:rPr>
              <w:t>lake_sedinflow_r</w:t>
            </w:r>
          </w:p>
          <w:p w:rsidR="00A40BB3" w:rsidRPr="009146C8" w:rsidRDefault="00A40BB3">
            <w:pPr>
              <w:spacing w:line="240" w:lineRule="auto"/>
              <w:rPr>
                <w:sz w:val="16"/>
                <w:szCs w:val="16"/>
              </w:rPr>
            </w:pPr>
            <w:r>
              <w:rPr>
                <w:sz w:val="16"/>
                <w:szCs w:val="16"/>
              </w:rPr>
              <w:t>lake_sedoutflow_r</w:t>
            </w:r>
          </w:p>
          <w:p w:rsidR="00A40BB3" w:rsidRPr="009146C8" w:rsidRDefault="00A40BB3">
            <w:pPr>
              <w:spacing w:line="240" w:lineRule="auto"/>
              <w:rPr>
                <w:sz w:val="16"/>
                <w:szCs w:val="16"/>
              </w:rPr>
            </w:pPr>
            <w:r>
              <w:rPr>
                <w:sz w:val="16"/>
                <w:szCs w:val="16"/>
              </w:rPr>
              <w:t>lake_sedretention_r</w:t>
            </w:r>
          </w:p>
          <w:p w:rsidR="00A40BB3" w:rsidRPr="009146C8" w:rsidRDefault="00A40BB3">
            <w:pPr>
              <w:spacing w:line="240" w:lineRule="auto"/>
              <w:rPr>
                <w:sz w:val="16"/>
                <w:szCs w:val="16"/>
              </w:rPr>
            </w:pPr>
            <w:r>
              <w:rPr>
                <w:sz w:val="16"/>
                <w:szCs w:val="16"/>
              </w:rPr>
              <w:t>lake_sedimentation_r</w:t>
            </w:r>
          </w:p>
          <w:p w:rsidR="00A40BB3" w:rsidRPr="009146C8" w:rsidRDefault="00A40BB3">
            <w:pPr>
              <w:spacing w:line="240" w:lineRule="auto"/>
              <w:rPr>
                <w:sz w:val="16"/>
                <w:szCs w:val="16"/>
              </w:rPr>
            </w:pPr>
            <w:r>
              <w:rPr>
                <w:sz w:val="16"/>
                <w:szCs w:val="16"/>
              </w:rPr>
              <w:t>lake_watbal</w:t>
            </w:r>
          </w:p>
          <w:p w:rsidR="00A40BB3" w:rsidRPr="009146C8" w:rsidRDefault="00A40BB3">
            <w:pPr>
              <w:spacing w:line="240" w:lineRule="auto"/>
              <w:rPr>
                <w:sz w:val="16"/>
                <w:szCs w:val="16"/>
              </w:rPr>
            </w:pPr>
            <w:r>
              <w:rPr>
                <w:sz w:val="16"/>
                <w:szCs w:val="16"/>
              </w:rPr>
              <w:t>lake_sedbal</w:t>
            </w:r>
          </w:p>
          <w:p w:rsidR="00A40BB3" w:rsidRPr="009146C8" w:rsidRDefault="00A40BB3">
            <w:pPr>
              <w:spacing w:line="240" w:lineRule="auto"/>
              <w:rPr>
                <w:sz w:val="16"/>
                <w:szCs w:val="16"/>
              </w:rPr>
            </w:pPr>
            <w:r>
              <w:rPr>
                <w:sz w:val="16"/>
                <w:szCs w:val="16"/>
              </w:rPr>
              <w:t>lake_inflow</w:t>
            </w:r>
          </w:p>
          <w:p w:rsidR="00A40BB3" w:rsidRPr="009146C8" w:rsidRDefault="00A40BB3">
            <w:pPr>
              <w:spacing w:line="240" w:lineRule="auto"/>
              <w:rPr>
                <w:sz w:val="16"/>
                <w:szCs w:val="16"/>
              </w:rPr>
            </w:pPr>
            <w:r>
              <w:rPr>
                <w:sz w:val="16"/>
                <w:szCs w:val="16"/>
              </w:rPr>
              <w:t>lake_outflow</w:t>
            </w:r>
          </w:p>
          <w:p w:rsidR="00A40BB3" w:rsidRPr="009146C8" w:rsidRDefault="00A40BB3">
            <w:pPr>
              <w:spacing w:line="240" w:lineRule="auto"/>
              <w:rPr>
                <w:sz w:val="16"/>
                <w:szCs w:val="16"/>
              </w:rPr>
            </w:pPr>
            <w:r>
              <w:rPr>
                <w:sz w:val="16"/>
                <w:szCs w:val="16"/>
              </w:rPr>
              <w:t>lake_volume</w:t>
            </w:r>
          </w:p>
          <w:p w:rsidR="00A40BB3" w:rsidRPr="009146C8" w:rsidRDefault="00A40BB3">
            <w:pPr>
              <w:spacing w:line="240" w:lineRule="auto"/>
              <w:rPr>
                <w:sz w:val="16"/>
                <w:szCs w:val="16"/>
              </w:rPr>
            </w:pPr>
            <w:r>
              <w:rPr>
                <w:sz w:val="16"/>
                <w:szCs w:val="16"/>
              </w:rPr>
              <w:t>lake_retention</w:t>
            </w:r>
          </w:p>
          <w:p w:rsidR="00A40BB3" w:rsidRPr="009146C8" w:rsidRDefault="00A40BB3">
            <w:pPr>
              <w:spacing w:line="240" w:lineRule="auto"/>
              <w:rPr>
                <w:sz w:val="16"/>
                <w:szCs w:val="16"/>
              </w:rPr>
            </w:pPr>
            <w:r>
              <w:rPr>
                <w:sz w:val="16"/>
                <w:szCs w:val="16"/>
              </w:rPr>
              <w:t>lake_vollost</w:t>
            </w:r>
          </w:p>
          <w:p w:rsidR="00A40BB3" w:rsidRPr="009146C8" w:rsidRDefault="00A40BB3">
            <w:pPr>
              <w:spacing w:line="240" w:lineRule="auto"/>
              <w:rPr>
                <w:sz w:val="16"/>
                <w:szCs w:val="16"/>
              </w:rPr>
            </w:pPr>
            <w:r>
              <w:rPr>
                <w:sz w:val="16"/>
                <w:szCs w:val="16"/>
              </w:rPr>
              <w:t>lake_sedinflow</w:t>
            </w:r>
          </w:p>
          <w:p w:rsidR="00A40BB3" w:rsidRPr="009146C8" w:rsidRDefault="00A40BB3">
            <w:pPr>
              <w:spacing w:line="240" w:lineRule="auto"/>
              <w:rPr>
                <w:sz w:val="16"/>
                <w:szCs w:val="16"/>
              </w:rPr>
            </w:pPr>
            <w:r>
              <w:rPr>
                <w:sz w:val="16"/>
                <w:szCs w:val="16"/>
              </w:rPr>
              <w:t>lake_sedoutflow</w:t>
            </w:r>
          </w:p>
          <w:p w:rsidR="00A40BB3" w:rsidRDefault="00A40BB3">
            <w:pPr>
              <w:spacing w:line="240" w:lineRule="auto"/>
            </w:pPr>
            <w:r>
              <w:rPr>
                <w:sz w:val="16"/>
                <w:szCs w:val="16"/>
              </w:rPr>
              <w:t>lake_sizedistoutflow</w:t>
            </w:r>
          </w:p>
        </w:tc>
      </w:tr>
    </w:tbl>
    <w:p w:rsidR="00A40BB3" w:rsidRDefault="00A40BB3">
      <w:pPr>
        <w:pStyle w:val="KleinerAbstand"/>
      </w:pPr>
    </w:p>
    <w:p w:rsidR="00A40BB3" w:rsidRDefault="00A40BB3">
      <w:pPr>
        <w:spacing w:line="240" w:lineRule="auto"/>
      </w:pPr>
      <w:r>
        <w:rPr>
          <w:szCs w:val="22"/>
        </w:rPr>
        <w:t xml:space="preserve">Example: The output files </w:t>
      </w:r>
      <w:r>
        <w:rPr>
          <w:rFonts w:ascii="Courier New" w:hAnsi="Courier New" w:cs="Courier New"/>
          <w:szCs w:val="22"/>
        </w:rPr>
        <w:t>daily_actetranspiration.out</w:t>
      </w:r>
      <w:r>
        <w:rPr>
          <w:szCs w:val="22"/>
        </w:rPr>
        <w:t xml:space="preserve"> and </w:t>
      </w:r>
      <w:r>
        <w:rPr>
          <w:rFonts w:ascii="Courier New" w:hAnsi="Courier New" w:cs="Courier New"/>
          <w:szCs w:val="22"/>
        </w:rPr>
        <w:t xml:space="preserve">daily_qhorton.out </w:t>
      </w:r>
      <w:r>
        <w:rPr>
          <w:szCs w:val="22"/>
        </w:rPr>
        <w:t xml:space="preserve">will be created. The creation of </w:t>
      </w:r>
      <w:r>
        <w:rPr>
          <w:rFonts w:ascii="Courier New" w:hAnsi="Courier New" w:cs="Courier New"/>
          <w:szCs w:val="22"/>
        </w:rPr>
        <w:t>daily_potetranspiration.dat</w:t>
      </w:r>
      <w:r>
        <w:rPr>
          <w:szCs w:val="22"/>
        </w:rPr>
        <w:t xml:space="preserve"> is omitted.</w:t>
      </w:r>
    </w:p>
    <w:p w:rsidR="00A40BB3" w:rsidRDefault="00A40BB3">
      <w:pPr>
        <w:pStyle w:val="Formatvorlageberschrift212ptNichtKursiv"/>
      </w:pPr>
      <w:bookmarkStart w:id="27" w:name="__RefHeading__43_804869012"/>
      <w:bookmarkStart w:id="28" w:name="__RefHeading__26_1995814553"/>
      <w:bookmarkEnd w:id="27"/>
      <w:bookmarkEnd w:id="28"/>
      <w:r>
        <w:t>Input files for the hillslope module</w:t>
      </w:r>
    </w:p>
    <w:p w:rsidR="00A40BB3" w:rsidRDefault="00A40BB3">
      <w:r>
        <w:t>The input files for the hillslope module are located in the folder Input</w:t>
      </w:r>
      <w:proofErr w:type="gramStart"/>
      <w:r>
        <w:t>\[</w:t>
      </w:r>
      <w:proofErr w:type="gramEnd"/>
      <w:r>
        <w:t>case_study]\</w:t>
      </w:r>
      <w:r w:rsidR="00A56180">
        <w:t>H</w:t>
      </w:r>
      <w:r>
        <w:t xml:space="preserve">illslope and are summarised in </w:t>
      </w:r>
      <w:r w:rsidR="0033524E">
        <w:fldChar w:fldCharType="begin"/>
      </w:r>
      <w:r>
        <w:instrText xml:space="preserve"> REF _Ref99268602 \h </w:instrText>
      </w:r>
      <w:r w:rsidR="0033524E">
        <w:fldChar w:fldCharType="separate"/>
      </w:r>
      <w:r>
        <w:t>Table 5</w:t>
      </w:r>
      <w:r w:rsidR="0033524E">
        <w:fldChar w:fldCharType="end"/>
      </w:r>
      <w:r>
        <w:t>.</w:t>
      </w:r>
    </w:p>
    <w:p w:rsidR="00A40BB3" w:rsidRDefault="00A40BB3">
      <w:pPr>
        <w:pStyle w:val="KleinerAbstand"/>
      </w:pPr>
    </w:p>
    <w:p w:rsidR="00A40BB3" w:rsidRDefault="00A40BB3">
      <w:pPr>
        <w:pStyle w:val="Beschriftung"/>
        <w:rPr>
          <w:szCs w:val="22"/>
        </w:rPr>
      </w:pPr>
      <w:bookmarkStart w:id="29" w:name="_Ref99268602"/>
      <w:r>
        <w:rPr>
          <w:b w:val="0"/>
        </w:rPr>
        <w:t xml:space="preserve">Table </w:t>
      </w:r>
      <w:r w:rsidR="0033524E">
        <w:rPr>
          <w:b w:val="0"/>
        </w:rPr>
        <w:fldChar w:fldCharType="begin"/>
      </w:r>
      <w:r>
        <w:rPr>
          <w:b w:val="0"/>
        </w:rPr>
        <w:instrText xml:space="preserve"> SEQ "Table" \*Arabic </w:instrText>
      </w:r>
      <w:r w:rsidR="0033524E">
        <w:rPr>
          <w:b w:val="0"/>
        </w:rPr>
        <w:fldChar w:fldCharType="separate"/>
      </w:r>
      <w:r>
        <w:rPr>
          <w:b w:val="0"/>
        </w:rPr>
        <w:t>5</w:t>
      </w:r>
      <w:r w:rsidR="0033524E">
        <w:rPr>
          <w:b w:val="0"/>
        </w:rPr>
        <w:fldChar w:fldCharType="end"/>
      </w:r>
      <w:bookmarkEnd w:id="29"/>
      <w:r>
        <w:rPr>
          <w:b w:val="0"/>
        </w:rPr>
        <w:tab/>
        <w:t>Input data files for the hillslope component</w:t>
      </w:r>
    </w:p>
    <w:tbl>
      <w:tblPr>
        <w:tblW w:w="0" w:type="auto"/>
        <w:tblInd w:w="108" w:type="dxa"/>
        <w:tblLayout w:type="fixed"/>
        <w:tblLook w:val="0000"/>
      </w:tblPr>
      <w:tblGrid>
        <w:gridCol w:w="3119"/>
        <w:gridCol w:w="6095"/>
      </w:tblGrid>
      <w:tr w:rsidR="00A40BB3">
        <w:trPr>
          <w:trHeight w:val="169"/>
        </w:trPr>
        <w:tc>
          <w:tcPr>
            <w:tcW w:w="3119" w:type="dxa"/>
            <w:tcBorders>
              <w:top w:val="single" w:sz="4" w:space="0" w:color="000000"/>
              <w:bottom w:val="single" w:sz="4" w:space="0" w:color="000000"/>
            </w:tcBorders>
            <w:shd w:val="clear" w:color="auto" w:fill="auto"/>
          </w:tcPr>
          <w:p w:rsidR="00A40BB3" w:rsidRPr="009146C8" w:rsidRDefault="00A40BB3">
            <w:pPr>
              <w:spacing w:line="240" w:lineRule="auto"/>
              <w:rPr>
                <w:b/>
                <w:szCs w:val="22"/>
              </w:rPr>
            </w:pPr>
            <w:r>
              <w:rPr>
                <w:b/>
                <w:szCs w:val="22"/>
              </w:rPr>
              <w:t>Parameter File</w:t>
            </w:r>
          </w:p>
        </w:tc>
        <w:tc>
          <w:tcPr>
            <w:tcW w:w="6095" w:type="dxa"/>
            <w:tcBorders>
              <w:top w:val="single" w:sz="4" w:space="0" w:color="000000"/>
              <w:bottom w:val="single" w:sz="4" w:space="0" w:color="000000"/>
            </w:tcBorders>
            <w:shd w:val="clear" w:color="auto" w:fill="auto"/>
          </w:tcPr>
          <w:p w:rsidR="00A40BB3" w:rsidRDefault="00A40BB3">
            <w:pPr>
              <w:spacing w:line="240" w:lineRule="auto"/>
            </w:pPr>
            <w:r>
              <w:rPr>
                <w:b/>
                <w:szCs w:val="22"/>
              </w:rPr>
              <w:t>Content</w:t>
            </w:r>
          </w:p>
        </w:tc>
      </w:tr>
      <w:tr w:rsidR="00A40BB3">
        <w:trPr>
          <w:trHeight w:val="169"/>
        </w:trPr>
        <w:tc>
          <w:tcPr>
            <w:tcW w:w="3119" w:type="dxa"/>
            <w:tcBorders>
              <w:top w:val="single" w:sz="4" w:space="0" w:color="000000"/>
            </w:tcBorders>
            <w:shd w:val="clear" w:color="auto" w:fill="auto"/>
          </w:tcPr>
          <w:p w:rsidR="00A40BB3" w:rsidRDefault="00A40BB3">
            <w:pPr>
              <w:spacing w:line="240" w:lineRule="auto"/>
              <w:rPr>
                <w:szCs w:val="22"/>
              </w:rPr>
            </w:pPr>
            <w:r>
              <w:rPr>
                <w:szCs w:val="22"/>
              </w:rPr>
              <w:t>hymo.dat</w:t>
            </w:r>
            <w:r>
              <w:rPr>
                <w:szCs w:val="22"/>
              </w:rPr>
              <w:tab/>
            </w:r>
          </w:p>
        </w:tc>
        <w:tc>
          <w:tcPr>
            <w:tcW w:w="6095" w:type="dxa"/>
            <w:tcBorders>
              <w:top w:val="single" w:sz="4" w:space="0" w:color="000000"/>
            </w:tcBorders>
            <w:shd w:val="clear" w:color="auto" w:fill="auto"/>
          </w:tcPr>
          <w:p w:rsidR="00A40BB3" w:rsidRDefault="00A40BB3">
            <w:pPr>
              <w:spacing w:line="240" w:lineRule="auto"/>
            </w:pPr>
            <w:r>
              <w:rPr>
                <w:szCs w:val="22"/>
              </w:rPr>
              <w:t>Specification of the sub-basins</w:t>
            </w:r>
          </w:p>
        </w:tc>
      </w:tr>
      <w:tr w:rsidR="00A40BB3">
        <w:tc>
          <w:tcPr>
            <w:tcW w:w="3119" w:type="dxa"/>
            <w:shd w:val="clear" w:color="auto" w:fill="auto"/>
          </w:tcPr>
          <w:p w:rsidR="00A40BB3" w:rsidRDefault="00A40BB3">
            <w:pPr>
              <w:spacing w:line="240" w:lineRule="auto"/>
              <w:rPr>
                <w:szCs w:val="22"/>
              </w:rPr>
            </w:pPr>
            <w:r>
              <w:rPr>
                <w:szCs w:val="22"/>
              </w:rPr>
              <w:t>soter.dat</w:t>
            </w:r>
          </w:p>
        </w:tc>
        <w:tc>
          <w:tcPr>
            <w:tcW w:w="6095" w:type="dxa"/>
            <w:shd w:val="clear" w:color="auto" w:fill="auto"/>
          </w:tcPr>
          <w:p w:rsidR="00A40BB3" w:rsidRDefault="00A40BB3">
            <w:pPr>
              <w:spacing w:line="240" w:lineRule="auto"/>
            </w:pPr>
            <w:r>
              <w:rPr>
                <w:szCs w:val="22"/>
              </w:rPr>
              <w:t>Specification of the landscape units</w:t>
            </w:r>
          </w:p>
        </w:tc>
      </w:tr>
      <w:tr w:rsidR="00A40BB3">
        <w:tc>
          <w:tcPr>
            <w:tcW w:w="3119" w:type="dxa"/>
            <w:shd w:val="clear" w:color="auto" w:fill="auto"/>
          </w:tcPr>
          <w:p w:rsidR="00A40BB3" w:rsidRDefault="00A40BB3">
            <w:pPr>
              <w:spacing w:line="240" w:lineRule="auto"/>
              <w:rPr>
                <w:szCs w:val="22"/>
              </w:rPr>
            </w:pPr>
            <w:r>
              <w:rPr>
                <w:szCs w:val="22"/>
              </w:rPr>
              <w:t>terrain.dat</w:t>
            </w:r>
          </w:p>
        </w:tc>
        <w:tc>
          <w:tcPr>
            <w:tcW w:w="6095" w:type="dxa"/>
            <w:shd w:val="clear" w:color="auto" w:fill="auto"/>
          </w:tcPr>
          <w:p w:rsidR="00A40BB3" w:rsidRDefault="00A40BB3">
            <w:pPr>
              <w:spacing w:line="240" w:lineRule="auto"/>
            </w:pPr>
            <w:r>
              <w:rPr>
                <w:szCs w:val="22"/>
              </w:rPr>
              <w:t>Specification of the terrain components</w:t>
            </w:r>
          </w:p>
        </w:tc>
      </w:tr>
      <w:tr w:rsidR="00A40BB3">
        <w:tc>
          <w:tcPr>
            <w:tcW w:w="3119" w:type="dxa"/>
            <w:shd w:val="clear" w:color="auto" w:fill="auto"/>
          </w:tcPr>
          <w:p w:rsidR="00A40BB3" w:rsidRDefault="00A40BB3">
            <w:pPr>
              <w:spacing w:line="240" w:lineRule="auto"/>
              <w:rPr>
                <w:szCs w:val="22"/>
              </w:rPr>
            </w:pPr>
            <w:r>
              <w:rPr>
                <w:szCs w:val="22"/>
              </w:rPr>
              <w:t>svc.dat</w:t>
            </w:r>
          </w:p>
        </w:tc>
        <w:tc>
          <w:tcPr>
            <w:tcW w:w="6095" w:type="dxa"/>
            <w:shd w:val="clear" w:color="auto" w:fill="auto"/>
          </w:tcPr>
          <w:p w:rsidR="00A40BB3" w:rsidRDefault="00A40BB3">
            <w:pPr>
              <w:spacing w:line="240" w:lineRule="auto"/>
            </w:pPr>
            <w:r>
              <w:rPr>
                <w:szCs w:val="22"/>
              </w:rPr>
              <w:t>Specifications of soil vegetation components, erosion parameters</w:t>
            </w:r>
          </w:p>
        </w:tc>
      </w:tr>
      <w:tr w:rsidR="00A40BB3">
        <w:tc>
          <w:tcPr>
            <w:tcW w:w="3119" w:type="dxa"/>
            <w:shd w:val="clear" w:color="auto" w:fill="auto"/>
          </w:tcPr>
          <w:p w:rsidR="00A40BB3" w:rsidRDefault="00A40BB3">
            <w:pPr>
              <w:spacing w:line="240" w:lineRule="auto"/>
              <w:rPr>
                <w:szCs w:val="22"/>
              </w:rPr>
            </w:pPr>
            <w:r>
              <w:rPr>
                <w:szCs w:val="22"/>
              </w:rPr>
              <w:t>soil_vegetation.dat</w:t>
            </w:r>
          </w:p>
        </w:tc>
        <w:tc>
          <w:tcPr>
            <w:tcW w:w="6095" w:type="dxa"/>
            <w:shd w:val="clear" w:color="auto" w:fill="auto"/>
          </w:tcPr>
          <w:p w:rsidR="00A40BB3" w:rsidRDefault="00A40BB3">
            <w:pPr>
              <w:spacing w:line="240" w:lineRule="auto"/>
            </w:pPr>
            <w:r>
              <w:rPr>
                <w:szCs w:val="22"/>
              </w:rPr>
              <w:t>Specification of soil-vegetation components</w:t>
            </w:r>
          </w:p>
        </w:tc>
      </w:tr>
      <w:tr w:rsidR="00A40BB3">
        <w:tc>
          <w:tcPr>
            <w:tcW w:w="3119" w:type="dxa"/>
            <w:shd w:val="clear" w:color="auto" w:fill="auto"/>
          </w:tcPr>
          <w:p w:rsidR="00A40BB3" w:rsidRDefault="00A40BB3">
            <w:pPr>
              <w:spacing w:line="240" w:lineRule="auto"/>
              <w:rPr>
                <w:szCs w:val="22"/>
              </w:rPr>
            </w:pPr>
            <w:r>
              <w:rPr>
                <w:szCs w:val="22"/>
              </w:rPr>
              <w:t>svc_in_tc.dat</w:t>
            </w:r>
          </w:p>
        </w:tc>
        <w:tc>
          <w:tcPr>
            <w:tcW w:w="6095" w:type="dxa"/>
            <w:shd w:val="clear" w:color="auto" w:fill="auto"/>
          </w:tcPr>
          <w:p w:rsidR="00A40BB3" w:rsidRDefault="00A40BB3">
            <w:pPr>
              <w:spacing w:line="240" w:lineRule="auto"/>
            </w:pPr>
            <w:r>
              <w:rPr>
                <w:szCs w:val="22"/>
              </w:rPr>
              <w:t>Specification which SVCs are contained in each TC</w:t>
            </w:r>
          </w:p>
        </w:tc>
      </w:tr>
      <w:tr w:rsidR="00A40BB3">
        <w:tc>
          <w:tcPr>
            <w:tcW w:w="3119" w:type="dxa"/>
            <w:shd w:val="clear" w:color="auto" w:fill="auto"/>
          </w:tcPr>
          <w:p w:rsidR="00A40BB3" w:rsidRDefault="00A40BB3">
            <w:pPr>
              <w:spacing w:line="240" w:lineRule="auto"/>
              <w:rPr>
                <w:szCs w:val="22"/>
              </w:rPr>
            </w:pPr>
            <w:r>
              <w:rPr>
                <w:szCs w:val="22"/>
              </w:rPr>
              <w:t>soil.dat</w:t>
            </w:r>
          </w:p>
        </w:tc>
        <w:tc>
          <w:tcPr>
            <w:tcW w:w="6095" w:type="dxa"/>
            <w:shd w:val="clear" w:color="auto" w:fill="auto"/>
          </w:tcPr>
          <w:p w:rsidR="00A40BB3" w:rsidRDefault="00A40BB3">
            <w:pPr>
              <w:spacing w:line="240" w:lineRule="auto"/>
            </w:pPr>
            <w:r>
              <w:rPr>
                <w:szCs w:val="22"/>
              </w:rPr>
              <w:t>Specification of the soil properties</w:t>
            </w:r>
          </w:p>
        </w:tc>
      </w:tr>
      <w:tr w:rsidR="00A40BB3">
        <w:tc>
          <w:tcPr>
            <w:tcW w:w="3119" w:type="dxa"/>
            <w:shd w:val="clear" w:color="auto" w:fill="auto"/>
          </w:tcPr>
          <w:p w:rsidR="00A40BB3" w:rsidRDefault="00A40BB3">
            <w:pPr>
              <w:spacing w:line="240" w:lineRule="auto"/>
              <w:rPr>
                <w:szCs w:val="22"/>
              </w:rPr>
            </w:pPr>
            <w:r>
              <w:rPr>
                <w:szCs w:val="22"/>
              </w:rPr>
              <w:t>horizon_particles.dat</w:t>
            </w:r>
          </w:p>
        </w:tc>
        <w:tc>
          <w:tcPr>
            <w:tcW w:w="6095" w:type="dxa"/>
            <w:shd w:val="clear" w:color="auto" w:fill="auto"/>
          </w:tcPr>
          <w:p w:rsidR="00A40BB3" w:rsidRDefault="00A40BB3">
            <w:pPr>
              <w:spacing w:line="240" w:lineRule="auto"/>
            </w:pPr>
            <w:r>
              <w:rPr>
                <w:szCs w:val="22"/>
              </w:rPr>
              <w:t>Particle size distributions of soil horizons</w:t>
            </w:r>
          </w:p>
        </w:tc>
      </w:tr>
      <w:tr w:rsidR="00A40BB3">
        <w:tc>
          <w:tcPr>
            <w:tcW w:w="3119" w:type="dxa"/>
            <w:shd w:val="clear" w:color="auto" w:fill="auto"/>
          </w:tcPr>
          <w:p w:rsidR="00A40BB3" w:rsidRDefault="00A40BB3">
            <w:pPr>
              <w:spacing w:line="240" w:lineRule="auto"/>
              <w:rPr>
                <w:szCs w:val="22"/>
              </w:rPr>
            </w:pPr>
            <w:r>
              <w:rPr>
                <w:szCs w:val="22"/>
              </w:rPr>
              <w:t>vegetation.dat</w:t>
            </w:r>
          </w:p>
        </w:tc>
        <w:tc>
          <w:tcPr>
            <w:tcW w:w="6095" w:type="dxa"/>
            <w:shd w:val="clear" w:color="auto" w:fill="auto"/>
          </w:tcPr>
          <w:p w:rsidR="00A40BB3" w:rsidRDefault="00A40BB3">
            <w:pPr>
              <w:spacing w:line="240" w:lineRule="auto"/>
            </w:pPr>
            <w:r>
              <w:rPr>
                <w:szCs w:val="22"/>
              </w:rPr>
              <w:t>Specification of the vegetation properties</w:t>
            </w:r>
          </w:p>
        </w:tc>
      </w:tr>
      <w:tr w:rsidR="00A40BB3">
        <w:tc>
          <w:tcPr>
            <w:tcW w:w="3119" w:type="dxa"/>
            <w:shd w:val="clear" w:color="auto" w:fill="auto"/>
          </w:tcPr>
          <w:p w:rsidR="00A40BB3" w:rsidRDefault="00A40BB3">
            <w:pPr>
              <w:spacing w:line="240" w:lineRule="auto"/>
              <w:rPr>
                <w:szCs w:val="22"/>
              </w:rPr>
            </w:pPr>
            <w:r>
              <w:rPr>
                <w:szCs w:val="22"/>
              </w:rPr>
              <w:t>rainy_season.dat (optional)</w:t>
            </w:r>
          </w:p>
          <w:p w:rsidR="00A40BB3" w:rsidRDefault="00A40BB3">
            <w:pPr>
              <w:spacing w:line="240" w:lineRule="auto"/>
              <w:rPr>
                <w:szCs w:val="22"/>
              </w:rPr>
            </w:pPr>
            <w:r>
              <w:rPr>
                <w:szCs w:val="22"/>
              </w:rPr>
              <w:t>k_seasons.dat (optional)</w:t>
            </w:r>
          </w:p>
          <w:p w:rsidR="00A40BB3" w:rsidRDefault="00A40BB3">
            <w:pPr>
              <w:spacing w:line="240" w:lineRule="auto"/>
              <w:rPr>
                <w:szCs w:val="22"/>
              </w:rPr>
            </w:pPr>
            <w:r>
              <w:rPr>
                <w:szCs w:val="22"/>
              </w:rPr>
              <w:t>c_seasons.dat (optional)</w:t>
            </w:r>
          </w:p>
          <w:p w:rsidR="00A40BB3" w:rsidRDefault="00A40BB3">
            <w:pPr>
              <w:spacing w:line="240" w:lineRule="auto"/>
              <w:rPr>
                <w:szCs w:val="22"/>
              </w:rPr>
            </w:pPr>
            <w:r>
              <w:rPr>
                <w:szCs w:val="22"/>
              </w:rPr>
              <w:t>p_seasons.dat (optional)</w:t>
            </w:r>
          </w:p>
          <w:p w:rsidR="00A40BB3" w:rsidRDefault="00A40BB3">
            <w:pPr>
              <w:spacing w:line="240" w:lineRule="auto"/>
              <w:rPr>
                <w:szCs w:val="22"/>
              </w:rPr>
            </w:pPr>
            <w:r>
              <w:rPr>
                <w:szCs w:val="22"/>
              </w:rPr>
              <w:t>coarse_seasons.dat (optional)</w:t>
            </w:r>
          </w:p>
          <w:p w:rsidR="00A40BB3" w:rsidRDefault="00A40BB3">
            <w:pPr>
              <w:spacing w:line="240" w:lineRule="auto"/>
              <w:rPr>
                <w:szCs w:val="22"/>
              </w:rPr>
            </w:pPr>
            <w:r>
              <w:rPr>
                <w:szCs w:val="22"/>
              </w:rPr>
              <w:t>n_seasons.dat (optional)</w:t>
            </w:r>
          </w:p>
        </w:tc>
        <w:tc>
          <w:tcPr>
            <w:tcW w:w="6095" w:type="dxa"/>
            <w:shd w:val="clear" w:color="auto" w:fill="auto"/>
          </w:tcPr>
          <w:p w:rsidR="00A40BB3" w:rsidRDefault="00A40BB3">
            <w:pPr>
              <w:spacing w:line="240" w:lineRule="auto"/>
              <w:rPr>
                <w:szCs w:val="22"/>
              </w:rPr>
            </w:pPr>
            <w:r>
              <w:rPr>
                <w:szCs w:val="22"/>
              </w:rPr>
              <w:t>Specification of the start and end of rainy season</w:t>
            </w:r>
          </w:p>
          <w:p w:rsidR="00A40BB3" w:rsidRDefault="00A40BB3">
            <w:pPr>
              <w:spacing w:line="240" w:lineRule="auto"/>
            </w:pPr>
            <w:r>
              <w:rPr>
                <w:szCs w:val="22"/>
              </w:rPr>
              <w:t>Seasonality of USLE factors K, C, P, coarse fraction and Manning’s n, resp.</w:t>
            </w:r>
          </w:p>
        </w:tc>
      </w:tr>
      <w:tr w:rsidR="00A40BB3">
        <w:tc>
          <w:tcPr>
            <w:tcW w:w="3119" w:type="dxa"/>
            <w:shd w:val="clear" w:color="auto" w:fill="auto"/>
          </w:tcPr>
          <w:p w:rsidR="00A40BB3" w:rsidRDefault="00A40BB3">
            <w:pPr>
              <w:spacing w:line="240" w:lineRule="auto"/>
              <w:rPr>
                <w:szCs w:val="22"/>
              </w:rPr>
            </w:pPr>
            <w:r>
              <w:rPr>
                <w:szCs w:val="22"/>
              </w:rPr>
              <w:t>scaling_factor.dat (optional)</w:t>
            </w:r>
          </w:p>
        </w:tc>
        <w:tc>
          <w:tcPr>
            <w:tcW w:w="6095" w:type="dxa"/>
            <w:shd w:val="clear" w:color="auto" w:fill="auto"/>
          </w:tcPr>
          <w:p w:rsidR="00A40BB3" w:rsidRDefault="00A40BB3">
            <w:pPr>
              <w:spacing w:line="240" w:lineRule="auto"/>
            </w:pPr>
            <w:r>
              <w:rPr>
                <w:szCs w:val="22"/>
              </w:rPr>
              <w:t>Scaling/calibration factors for hydraulic conductivity</w:t>
            </w:r>
          </w:p>
        </w:tc>
      </w:tr>
      <w:tr w:rsidR="00A40BB3">
        <w:tc>
          <w:tcPr>
            <w:tcW w:w="3119" w:type="dxa"/>
            <w:shd w:val="clear" w:color="auto" w:fill="auto"/>
          </w:tcPr>
          <w:p w:rsidR="00A40BB3" w:rsidRDefault="00A40BB3">
            <w:pPr>
              <w:spacing w:line="240" w:lineRule="auto"/>
              <w:rPr>
                <w:szCs w:val="22"/>
              </w:rPr>
            </w:pPr>
            <w:r>
              <w:rPr>
                <w:szCs w:val="22"/>
              </w:rPr>
              <w:t>calibration.dat (optional)</w:t>
            </w:r>
          </w:p>
        </w:tc>
        <w:tc>
          <w:tcPr>
            <w:tcW w:w="6095" w:type="dxa"/>
            <w:shd w:val="clear" w:color="auto" w:fill="auto"/>
          </w:tcPr>
          <w:p w:rsidR="00A40BB3" w:rsidRDefault="00A40BB3">
            <w:pPr>
              <w:spacing w:line="240" w:lineRule="auto"/>
            </w:pPr>
            <w:r>
              <w:rPr>
                <w:szCs w:val="22"/>
              </w:rPr>
              <w:t>Calibration factors for hydraulic conductivity of soils</w:t>
            </w:r>
          </w:p>
        </w:tc>
      </w:tr>
      <w:tr w:rsidR="00A40BB3">
        <w:tc>
          <w:tcPr>
            <w:tcW w:w="3119" w:type="dxa"/>
            <w:shd w:val="clear" w:color="auto" w:fill="auto"/>
          </w:tcPr>
          <w:p w:rsidR="00A40BB3" w:rsidRDefault="00A40BB3">
            <w:pPr>
              <w:spacing w:line="240" w:lineRule="auto"/>
              <w:rPr>
                <w:szCs w:val="22"/>
              </w:rPr>
            </w:pPr>
            <w:r>
              <w:rPr>
                <w:szCs w:val="22"/>
              </w:rPr>
              <w:t>Transposition.dat (optional)</w:t>
            </w:r>
          </w:p>
        </w:tc>
        <w:tc>
          <w:tcPr>
            <w:tcW w:w="6095" w:type="dxa"/>
            <w:shd w:val="clear" w:color="auto" w:fill="auto"/>
          </w:tcPr>
          <w:p w:rsidR="00A40BB3" w:rsidRDefault="00A40BB3">
            <w:pPr>
              <w:spacing w:line="240" w:lineRule="auto"/>
            </w:pPr>
            <w:r>
              <w:rPr>
                <w:szCs w:val="22"/>
              </w:rPr>
              <w:t>Specification of additional water fluxes between sub-basins</w:t>
            </w:r>
          </w:p>
        </w:tc>
      </w:tr>
      <w:tr w:rsidR="00A56180">
        <w:tc>
          <w:tcPr>
            <w:tcW w:w="3119" w:type="dxa"/>
            <w:shd w:val="clear" w:color="auto" w:fill="auto"/>
          </w:tcPr>
          <w:p w:rsidR="00A56180" w:rsidRDefault="00A56180" w:rsidP="00F55B46">
            <w:pPr>
              <w:spacing w:line="240" w:lineRule="auto"/>
              <w:rPr>
                <w:szCs w:val="22"/>
              </w:rPr>
            </w:pPr>
            <w:r>
              <w:rPr>
                <w:szCs w:val="22"/>
              </w:rPr>
              <w:t>../erosion.ctl (optional)</w:t>
            </w:r>
          </w:p>
        </w:tc>
        <w:tc>
          <w:tcPr>
            <w:tcW w:w="6095" w:type="dxa"/>
            <w:shd w:val="clear" w:color="auto" w:fill="auto"/>
          </w:tcPr>
          <w:p w:rsidR="00A56180" w:rsidRDefault="00A56180">
            <w:pPr>
              <w:spacing w:line="240" w:lineRule="auto"/>
            </w:pPr>
            <w:r>
              <w:rPr>
                <w:szCs w:val="22"/>
              </w:rPr>
              <w:t>Options for the erosion module</w:t>
            </w:r>
          </w:p>
        </w:tc>
      </w:tr>
      <w:tr w:rsidR="00A56180">
        <w:tc>
          <w:tcPr>
            <w:tcW w:w="3119" w:type="dxa"/>
            <w:shd w:val="clear" w:color="auto" w:fill="auto"/>
          </w:tcPr>
          <w:p w:rsidR="00A56180" w:rsidRDefault="00A56180">
            <w:pPr>
              <w:spacing w:line="240" w:lineRule="auto"/>
              <w:rPr>
                <w:szCs w:val="22"/>
              </w:rPr>
            </w:pPr>
            <w:r>
              <w:rPr>
                <w:szCs w:val="22"/>
              </w:rPr>
              <w:t>gw_storage.stat (optional)</w:t>
            </w:r>
          </w:p>
          <w:p w:rsidR="00A56180" w:rsidRDefault="00A56180">
            <w:pPr>
              <w:spacing w:line="240" w:lineRule="auto"/>
              <w:rPr>
                <w:szCs w:val="22"/>
              </w:rPr>
            </w:pPr>
            <w:r>
              <w:rPr>
                <w:szCs w:val="22"/>
              </w:rPr>
              <w:t>intercept_storage.stat (optional)</w:t>
            </w:r>
          </w:p>
          <w:p w:rsidR="00A56180" w:rsidRDefault="00A56180">
            <w:pPr>
              <w:spacing w:line="240" w:lineRule="auto"/>
              <w:rPr>
                <w:szCs w:val="22"/>
              </w:rPr>
            </w:pPr>
            <w:r>
              <w:rPr>
                <w:szCs w:val="22"/>
              </w:rPr>
              <w:t>soil_moisture.stat (optional)</w:t>
            </w:r>
          </w:p>
        </w:tc>
        <w:tc>
          <w:tcPr>
            <w:tcW w:w="6095" w:type="dxa"/>
            <w:shd w:val="clear" w:color="auto" w:fill="auto"/>
          </w:tcPr>
          <w:p w:rsidR="00A56180" w:rsidRDefault="00A56180">
            <w:pPr>
              <w:spacing w:line="240" w:lineRule="auto"/>
              <w:rPr>
                <w:szCs w:val="22"/>
              </w:rPr>
            </w:pPr>
            <w:r>
              <w:rPr>
                <w:szCs w:val="22"/>
              </w:rPr>
              <w:t>Initialisation of storage content of ground water</w:t>
            </w:r>
          </w:p>
          <w:p w:rsidR="00A56180" w:rsidRDefault="00A56180">
            <w:pPr>
              <w:spacing w:line="240" w:lineRule="auto"/>
              <w:rPr>
                <w:szCs w:val="22"/>
              </w:rPr>
            </w:pPr>
            <w:r>
              <w:rPr>
                <w:szCs w:val="22"/>
              </w:rPr>
              <w:t>Initialisation of storage content of interception</w:t>
            </w:r>
          </w:p>
          <w:p w:rsidR="00A56180" w:rsidRDefault="00A56180">
            <w:pPr>
              <w:spacing w:line="240" w:lineRule="auto"/>
            </w:pPr>
            <w:r>
              <w:rPr>
                <w:szCs w:val="22"/>
              </w:rPr>
              <w:t>Initialisation of storage content of soil moisture</w:t>
            </w:r>
          </w:p>
        </w:tc>
      </w:tr>
      <w:tr w:rsidR="00A56180">
        <w:tc>
          <w:tcPr>
            <w:tcW w:w="3119" w:type="dxa"/>
            <w:shd w:val="clear" w:color="auto" w:fill="auto"/>
          </w:tcPr>
          <w:p w:rsidR="00A56180" w:rsidRDefault="00A56180">
            <w:pPr>
              <w:spacing w:line="240" w:lineRule="auto"/>
              <w:rPr>
                <w:szCs w:val="22"/>
              </w:rPr>
            </w:pPr>
            <w:r>
              <w:rPr>
                <w:szCs w:val="22"/>
              </w:rPr>
              <w:t>frac_direct_gw.dat (optional)</w:t>
            </w:r>
          </w:p>
        </w:tc>
        <w:tc>
          <w:tcPr>
            <w:tcW w:w="6095" w:type="dxa"/>
            <w:shd w:val="clear" w:color="auto" w:fill="auto"/>
          </w:tcPr>
          <w:p w:rsidR="00A56180" w:rsidRDefault="00A56180">
            <w:pPr>
              <w:spacing w:line="240" w:lineRule="auto"/>
            </w:pPr>
            <w:r>
              <w:rPr>
                <w:szCs w:val="22"/>
              </w:rPr>
              <w:t>partitioning of groundwater into river and alluvia</w:t>
            </w:r>
          </w:p>
        </w:tc>
      </w:tr>
      <w:tr w:rsidR="00A56180">
        <w:tc>
          <w:tcPr>
            <w:tcW w:w="3119" w:type="dxa"/>
            <w:shd w:val="clear" w:color="auto" w:fill="auto"/>
          </w:tcPr>
          <w:p w:rsidR="00A56180" w:rsidRDefault="00A56180">
            <w:pPr>
              <w:spacing w:line="240" w:lineRule="auto"/>
              <w:rPr>
                <w:szCs w:val="22"/>
              </w:rPr>
            </w:pPr>
            <w:r>
              <w:rPr>
                <w:szCs w:val="22"/>
              </w:rPr>
              <w:t>beta_fac_lu.dat (optional)</w:t>
            </w:r>
          </w:p>
          <w:p w:rsidR="00A56180" w:rsidRDefault="00A56180">
            <w:pPr>
              <w:spacing w:line="240" w:lineRule="auto"/>
              <w:rPr>
                <w:szCs w:val="22"/>
              </w:rPr>
            </w:pPr>
            <w:r>
              <w:rPr>
                <w:szCs w:val="22"/>
              </w:rPr>
              <w:t>sdr_lu.dat (optional)</w:t>
            </w:r>
          </w:p>
        </w:tc>
        <w:tc>
          <w:tcPr>
            <w:tcW w:w="6095" w:type="dxa"/>
            <w:shd w:val="clear" w:color="auto" w:fill="auto"/>
          </w:tcPr>
          <w:p w:rsidR="00A56180" w:rsidRDefault="00A56180">
            <w:pPr>
              <w:spacing w:line="240" w:lineRule="auto"/>
              <w:rPr>
                <w:szCs w:val="22"/>
              </w:rPr>
            </w:pPr>
            <w:r>
              <w:rPr>
                <w:szCs w:val="22"/>
              </w:rPr>
              <w:t>Correction factors for beta (USLE L-factor computation)</w:t>
            </w:r>
          </w:p>
          <w:p w:rsidR="00A56180" w:rsidRDefault="00A56180">
            <w:pPr>
              <w:spacing w:line="240" w:lineRule="auto"/>
            </w:pPr>
            <w:r>
              <w:rPr>
                <w:szCs w:val="22"/>
              </w:rPr>
              <w:t>LU-wise specification of sediment delivery ratio</w:t>
            </w:r>
          </w:p>
        </w:tc>
      </w:tr>
      <w:tr w:rsidR="00A56180">
        <w:tc>
          <w:tcPr>
            <w:tcW w:w="3119" w:type="dxa"/>
            <w:tcBorders>
              <w:bottom w:val="single" w:sz="4" w:space="0" w:color="000000"/>
            </w:tcBorders>
            <w:shd w:val="clear" w:color="auto" w:fill="auto"/>
          </w:tcPr>
          <w:p w:rsidR="00A56180" w:rsidRDefault="008D7167">
            <w:pPr>
              <w:snapToGrid w:val="0"/>
              <w:spacing w:line="240" w:lineRule="auto"/>
              <w:rPr>
                <w:szCs w:val="22"/>
              </w:rPr>
            </w:pPr>
            <w:r>
              <w:t>calib_wind.dat (optional)</w:t>
            </w:r>
          </w:p>
        </w:tc>
        <w:tc>
          <w:tcPr>
            <w:tcW w:w="6095" w:type="dxa"/>
            <w:tcBorders>
              <w:bottom w:val="single" w:sz="4" w:space="0" w:color="000000"/>
            </w:tcBorders>
            <w:shd w:val="clear" w:color="auto" w:fill="auto"/>
          </w:tcPr>
          <w:p w:rsidR="00A56180" w:rsidRDefault="008D7167">
            <w:pPr>
              <w:snapToGrid w:val="0"/>
              <w:spacing w:line="240" w:lineRule="auto"/>
              <w:rPr>
                <w:szCs w:val="22"/>
              </w:rPr>
            </w:pPr>
            <w:r>
              <w:t>Calibration of wind speed (sensitive parameter for evapotranspiration)</w:t>
            </w:r>
          </w:p>
        </w:tc>
      </w:tr>
    </w:tbl>
    <w:p w:rsidR="00A40BB3" w:rsidRDefault="00A40BB3">
      <w:pPr>
        <w:pStyle w:val="KleinerAbstand"/>
      </w:pPr>
    </w:p>
    <w:p w:rsidR="00A40BB3" w:rsidRDefault="00A40BB3">
      <w:r>
        <w:lastRenderedPageBreak/>
        <w:t>The spatial conceptualisation of the WASA model is explained in detail in Güntner (2002), and are only shortly summarised in this manual. The following spatial modelling units were identified (Güntner 2002, p. 33):</w:t>
      </w:r>
    </w:p>
    <w:p w:rsidR="00A40BB3" w:rsidRDefault="00A40BB3">
      <w:pPr>
        <w:pStyle w:val="KleinerAbstand"/>
      </w:pPr>
    </w:p>
    <w:p w:rsidR="00A40BB3" w:rsidRPr="009146C8" w:rsidRDefault="00A40BB3">
      <w:pPr>
        <w:numPr>
          <w:ilvl w:val="0"/>
          <w:numId w:val="5"/>
        </w:numPr>
        <w:rPr>
          <w:sz w:val="10"/>
          <w:szCs w:val="10"/>
        </w:rPr>
      </w:pPr>
      <w:r>
        <w:rPr>
          <w:i/>
        </w:rPr>
        <w:t>Sub-Basins</w:t>
      </w:r>
      <w:r>
        <w:t>: ca. 50-1000 km</w:t>
      </w:r>
      <w:r>
        <w:rPr>
          <w:vertAlign w:val="superscript"/>
        </w:rPr>
        <w:t>3</w:t>
      </w:r>
      <w:r>
        <w:t xml:space="preserve">, </w:t>
      </w:r>
      <w:r w:rsidR="002E272F">
        <w:t xml:space="preserve">topologically </w:t>
      </w:r>
      <w:r>
        <w:t xml:space="preserve">referenced, </w:t>
      </w:r>
      <w:r w:rsidR="002E272F">
        <w:t xml:space="preserve">defined e.g. by the </w:t>
      </w:r>
      <w:r>
        <w:t xml:space="preserve">location of </w:t>
      </w:r>
      <w:r w:rsidR="002E272F">
        <w:t xml:space="preserve">river </w:t>
      </w:r>
      <w:r>
        <w:t>gauging stations, or large reservoirs with a storage capacity of more than 50x10</w:t>
      </w:r>
      <w:r>
        <w:rPr>
          <w:vertAlign w:val="superscript"/>
        </w:rPr>
        <w:t>6</w:t>
      </w:r>
      <w:r>
        <w:t xml:space="preserve"> m</w:t>
      </w:r>
      <w:r>
        <w:rPr>
          <w:vertAlign w:val="superscript"/>
        </w:rPr>
        <w:t xml:space="preserve">3 </w:t>
      </w:r>
      <w:r>
        <w:t>and the confluence of major rivers;</w:t>
      </w:r>
    </w:p>
    <w:p w:rsidR="00A40BB3" w:rsidRDefault="00A40BB3">
      <w:pPr>
        <w:spacing w:line="240" w:lineRule="auto"/>
        <w:ind w:left="709"/>
        <w:rPr>
          <w:sz w:val="10"/>
          <w:szCs w:val="10"/>
        </w:rPr>
      </w:pPr>
    </w:p>
    <w:p w:rsidR="00A40BB3" w:rsidRPr="009146C8" w:rsidRDefault="00A40BB3">
      <w:pPr>
        <w:numPr>
          <w:ilvl w:val="0"/>
          <w:numId w:val="5"/>
        </w:numPr>
        <w:rPr>
          <w:sz w:val="10"/>
          <w:szCs w:val="10"/>
        </w:rPr>
      </w:pPr>
      <w:r>
        <w:rPr>
          <w:i/>
        </w:rPr>
        <w:t>Landscape</w:t>
      </w:r>
      <w:r w:rsidR="002E272F">
        <w:rPr>
          <w:i/>
        </w:rPr>
        <w:t xml:space="preserve"> u</w:t>
      </w:r>
      <w:r>
        <w:rPr>
          <w:i/>
        </w:rPr>
        <w:t>nits (LUs)</w:t>
      </w:r>
      <w:r>
        <w:t>: based on the LU concept (e.g. SOil and TERrain digital database, FAO, 1995), i.e. structure of the landscape according to geological, topographic and soil characteristics with similarity in major landform, general lithology, soil associations and toposequences, georeferenced;</w:t>
      </w:r>
    </w:p>
    <w:p w:rsidR="00A40BB3" w:rsidRDefault="00A40BB3">
      <w:pPr>
        <w:spacing w:line="240" w:lineRule="auto"/>
        <w:ind w:left="709"/>
        <w:rPr>
          <w:sz w:val="10"/>
          <w:szCs w:val="10"/>
        </w:rPr>
      </w:pPr>
    </w:p>
    <w:p w:rsidR="00A40BB3" w:rsidRPr="009146C8" w:rsidRDefault="00A40BB3">
      <w:pPr>
        <w:numPr>
          <w:ilvl w:val="0"/>
          <w:numId w:val="5"/>
        </w:numPr>
        <w:rPr>
          <w:i/>
          <w:sz w:val="10"/>
          <w:szCs w:val="10"/>
        </w:rPr>
      </w:pPr>
      <w:r>
        <w:rPr>
          <w:i/>
        </w:rPr>
        <w:t>Terrain components (TCs)</w:t>
      </w:r>
      <w:r>
        <w:t>: fraction of area of a landscape unit with similarity in slope gradients, position within toposequence (highlands, slopes and valley bottoms), soil association;</w:t>
      </w:r>
    </w:p>
    <w:p w:rsidR="00A40BB3" w:rsidRDefault="00A40BB3">
      <w:pPr>
        <w:spacing w:line="240" w:lineRule="auto"/>
        <w:ind w:left="709"/>
        <w:rPr>
          <w:i/>
          <w:sz w:val="10"/>
          <w:szCs w:val="10"/>
        </w:rPr>
      </w:pPr>
    </w:p>
    <w:p w:rsidR="00A40BB3" w:rsidRPr="009146C8" w:rsidRDefault="00A40BB3">
      <w:pPr>
        <w:numPr>
          <w:ilvl w:val="0"/>
          <w:numId w:val="5"/>
        </w:numPr>
        <w:rPr>
          <w:i/>
        </w:rPr>
      </w:pPr>
      <w:r>
        <w:rPr>
          <w:i/>
        </w:rPr>
        <w:t>Soil vegetation components (SVCs)</w:t>
      </w:r>
      <w:r>
        <w:t xml:space="preserve">: fraction of area of a terrain component, characterised by specific combination of soil type, and vegetation/land-cover class </w:t>
      </w:r>
    </w:p>
    <w:p w:rsidR="00A40BB3" w:rsidRDefault="00A40BB3">
      <w:pPr>
        <w:numPr>
          <w:ilvl w:val="0"/>
          <w:numId w:val="5"/>
        </w:numPr>
      </w:pPr>
      <w:r>
        <w:rPr>
          <w:i/>
        </w:rPr>
        <w:t xml:space="preserve">Soil profile: </w:t>
      </w:r>
      <w:r>
        <w:t>descriptions of characteristic soil horizons.</w:t>
      </w:r>
    </w:p>
    <w:p w:rsidR="00A40BB3" w:rsidRDefault="00A40BB3">
      <w:pPr>
        <w:pStyle w:val="KleinerAbstand"/>
      </w:pPr>
    </w:p>
    <w:p w:rsidR="00A40BB3" w:rsidRDefault="00A40BB3">
      <w:pPr>
        <w:pStyle w:val="KleinerAbstand"/>
      </w:pPr>
    </w:p>
    <w:p w:rsidR="00A40BB3" w:rsidRDefault="00A40BB3">
      <w:r>
        <w:t>The model domain is divided into sub-basins; each sub-basin has an individual Map-ID. This Map-ID has to be a unique number; the employed numbering scheme does not have to be continuous (i.e. with three sub-basins, they do not have to be named Map-ID 1, 2 and 3, but could be named e.g. 100, 500, 877). The following paragraphs explain each of the input files in turns.</w:t>
      </w:r>
    </w:p>
    <w:p w:rsidR="00A40BB3" w:rsidRDefault="00A40BB3"/>
    <w:p w:rsidR="00A40BB3" w:rsidRDefault="00A40BB3">
      <w:r>
        <w:rPr>
          <w:b/>
          <w:szCs w:val="22"/>
        </w:rPr>
        <w:t xml:space="preserve">1) </w:t>
      </w:r>
      <w:proofErr w:type="gramStart"/>
      <w:r>
        <w:rPr>
          <w:b/>
          <w:szCs w:val="22"/>
        </w:rPr>
        <w:t>hymo.dat</w:t>
      </w:r>
      <w:proofErr w:type="gramEnd"/>
      <w:r>
        <w:rPr>
          <w:b/>
          <w:szCs w:val="22"/>
        </w:rPr>
        <w:t xml:space="preserve">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59"/>
      </w:tblGrid>
      <w:tr w:rsidR="00A40BB3" w:rsidTr="009146C8">
        <w:trPr>
          <w:trHeight w:val="2160"/>
        </w:trPr>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the sub-basins and their total number, type &amp; areal fraction of LU units</w:t>
            </w:r>
          </w:p>
          <w:p w:rsidR="00A40BB3" w:rsidRPr="009146C8" w:rsidRDefault="00A40BB3">
            <w:pPr>
              <w:spacing w:line="240" w:lineRule="auto"/>
              <w:rPr>
                <w:sz w:val="16"/>
                <w:szCs w:val="16"/>
              </w:rPr>
            </w:pPr>
            <w:r>
              <w:rPr>
                <w:sz w:val="16"/>
                <w:szCs w:val="16"/>
              </w:rPr>
              <w:t>Subasin-ID [-], Area[km**2],  nbr[-],  LU-IDs[-], areal fraction of LU[-]</w:t>
            </w:r>
          </w:p>
          <w:p w:rsidR="00A40BB3" w:rsidRPr="009146C8" w:rsidRDefault="00A40BB3">
            <w:pPr>
              <w:spacing w:line="240" w:lineRule="auto"/>
              <w:rPr>
                <w:sz w:val="16"/>
                <w:szCs w:val="16"/>
              </w:rPr>
            </w:pPr>
            <w:r>
              <w:rPr>
                <w:sz w:val="16"/>
                <w:szCs w:val="16"/>
              </w:rPr>
              <w:t>49</w:t>
            </w:r>
            <w:r>
              <w:rPr>
                <w:sz w:val="16"/>
                <w:szCs w:val="16"/>
              </w:rPr>
              <w:tab/>
              <w:t>10    4   19   87   90  135  0.357  0.147  0.214  0.282</w:t>
            </w:r>
          </w:p>
          <w:p w:rsidR="00A40BB3" w:rsidRPr="009146C8" w:rsidRDefault="00A40BB3">
            <w:pPr>
              <w:spacing w:line="240" w:lineRule="auto"/>
              <w:rPr>
                <w:sz w:val="16"/>
                <w:szCs w:val="16"/>
              </w:rPr>
            </w:pPr>
            <w:r>
              <w:rPr>
                <w:sz w:val="16"/>
                <w:szCs w:val="16"/>
              </w:rPr>
              <w:t>50</w:t>
            </w:r>
            <w:r>
              <w:rPr>
                <w:sz w:val="16"/>
                <w:szCs w:val="16"/>
              </w:rPr>
              <w:tab/>
              <w:t>15    2   19   87  0.827  0.173</w:t>
            </w:r>
          </w:p>
          <w:p w:rsidR="00A40BB3" w:rsidRPr="009146C8" w:rsidRDefault="00A40BB3">
            <w:pPr>
              <w:spacing w:line="240" w:lineRule="auto"/>
              <w:rPr>
                <w:sz w:val="16"/>
                <w:szCs w:val="16"/>
              </w:rPr>
            </w:pPr>
            <w:r>
              <w:rPr>
                <w:sz w:val="16"/>
                <w:szCs w:val="16"/>
              </w:rPr>
              <w:t>1</w:t>
            </w:r>
            <w:r>
              <w:rPr>
                <w:sz w:val="16"/>
                <w:szCs w:val="16"/>
              </w:rPr>
              <w:tab/>
              <w:t>40    3   19  103   87  0.612  0.143  0.245</w:t>
            </w:r>
          </w:p>
          <w:p w:rsidR="00A40BB3" w:rsidRPr="009146C8" w:rsidRDefault="00A40BB3">
            <w:pPr>
              <w:spacing w:line="240" w:lineRule="auto"/>
              <w:rPr>
                <w:sz w:val="16"/>
                <w:szCs w:val="16"/>
              </w:rPr>
            </w:pPr>
            <w:r>
              <w:rPr>
                <w:sz w:val="16"/>
                <w:szCs w:val="16"/>
              </w:rPr>
              <w:t>44</w:t>
            </w:r>
            <w:r>
              <w:rPr>
                <w:sz w:val="16"/>
                <w:szCs w:val="16"/>
              </w:rPr>
              <w:tab/>
              <w:t>37    3   19   87   18  0.646  0.097  0.257</w:t>
            </w:r>
          </w:p>
          <w:p w:rsidR="00A40BB3" w:rsidRPr="009146C8" w:rsidRDefault="00A40BB3">
            <w:pPr>
              <w:spacing w:line="240" w:lineRule="auto"/>
              <w:rPr>
                <w:sz w:val="16"/>
                <w:szCs w:val="16"/>
              </w:rPr>
            </w:pPr>
            <w:r>
              <w:rPr>
                <w:sz w:val="16"/>
                <w:szCs w:val="16"/>
              </w:rPr>
              <w:t>10</w:t>
            </w:r>
            <w:r>
              <w:rPr>
                <w:sz w:val="16"/>
                <w:szCs w:val="16"/>
              </w:rPr>
              <w:tab/>
              <w:t>5    3   19   18   87  0.483  0.173  0.344</w:t>
            </w:r>
          </w:p>
          <w:p w:rsidR="00A40BB3" w:rsidRPr="009146C8" w:rsidRDefault="00A40BB3">
            <w:pPr>
              <w:spacing w:line="240" w:lineRule="auto"/>
              <w:rPr>
                <w:sz w:val="16"/>
                <w:szCs w:val="16"/>
              </w:rPr>
            </w:pPr>
            <w:r>
              <w:rPr>
                <w:sz w:val="16"/>
                <w:szCs w:val="16"/>
              </w:rPr>
              <w:t>4</w:t>
            </w:r>
            <w:r>
              <w:rPr>
                <w:sz w:val="16"/>
                <w:szCs w:val="16"/>
              </w:rPr>
              <w:tab/>
              <w:t>22    3  159   19   18  0.107  0.793  0.100</w:t>
            </w:r>
          </w:p>
          <w:p w:rsidR="00A40BB3" w:rsidRPr="009146C8" w:rsidRDefault="00A40BB3">
            <w:pPr>
              <w:spacing w:line="240" w:lineRule="auto"/>
              <w:rPr>
                <w:sz w:val="16"/>
                <w:szCs w:val="16"/>
              </w:rPr>
            </w:pPr>
            <w:r>
              <w:rPr>
                <w:sz w:val="16"/>
                <w:szCs w:val="16"/>
              </w:rPr>
              <w:t>15</w:t>
            </w:r>
            <w:r>
              <w:rPr>
                <w:sz w:val="16"/>
                <w:szCs w:val="16"/>
              </w:rPr>
              <w:tab/>
              <w:t>13    2   87  138  0.740  0.260</w:t>
            </w:r>
          </w:p>
          <w:p w:rsidR="00A40BB3" w:rsidRPr="009146C8" w:rsidRDefault="00A40BB3">
            <w:pPr>
              <w:spacing w:line="240" w:lineRule="auto"/>
              <w:rPr>
                <w:sz w:val="16"/>
                <w:szCs w:val="16"/>
              </w:rPr>
            </w:pPr>
            <w:r>
              <w:rPr>
                <w:sz w:val="16"/>
                <w:szCs w:val="16"/>
              </w:rPr>
              <w:t>39</w:t>
            </w:r>
            <w:r>
              <w:rPr>
                <w:sz w:val="16"/>
                <w:szCs w:val="16"/>
              </w:rPr>
              <w:tab/>
              <w:t>25    5   87   18  142   56   31  0.351  0.146  0.142  0.237  0.124</w:t>
            </w:r>
          </w:p>
          <w:p w:rsidR="00A40BB3" w:rsidRPr="009146C8" w:rsidRDefault="00A40BB3">
            <w:pPr>
              <w:spacing w:line="240" w:lineRule="auto"/>
              <w:rPr>
                <w:sz w:val="16"/>
                <w:szCs w:val="16"/>
              </w:rPr>
            </w:pPr>
            <w:r>
              <w:rPr>
                <w:sz w:val="16"/>
                <w:szCs w:val="16"/>
              </w:rPr>
              <w:t>3</w:t>
            </w:r>
            <w:r>
              <w:rPr>
                <w:sz w:val="16"/>
                <w:szCs w:val="16"/>
              </w:rPr>
              <w:tab/>
              <w:t>31    3   87   18  136  0.416  0.471  0.113</w:t>
            </w:r>
          </w:p>
          <w:p w:rsidR="00A40BB3" w:rsidRDefault="00A40BB3">
            <w:pPr>
              <w:spacing w:line="240" w:lineRule="auto"/>
            </w:pPr>
            <w:r>
              <w:rPr>
                <w:sz w:val="16"/>
                <w:szCs w:val="16"/>
              </w:rPr>
              <w:t>29</w:t>
            </w:r>
            <w:r>
              <w:rPr>
                <w:sz w:val="16"/>
                <w:szCs w:val="16"/>
              </w:rPr>
              <w:tab/>
              <w:t xml:space="preserve">20    4   56  122   31    7  0.091  0.652  0.131  0.126                                                </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Area </w:t>
      </w:r>
      <w:r>
        <w:tab/>
      </w:r>
      <w:r>
        <w:tab/>
      </w:r>
      <w:r>
        <w:tab/>
        <w:t>Area of each sub-basin in [km</w:t>
      </w:r>
      <w:r>
        <w:rPr>
          <w:vertAlign w:val="superscript"/>
        </w:rPr>
        <w:t>2</w:t>
      </w:r>
      <w:r>
        <w:t>] (including reservoir areas)</w:t>
      </w:r>
    </w:p>
    <w:p w:rsidR="00A40BB3" w:rsidRDefault="00A40BB3">
      <w:pPr>
        <w:spacing w:line="240" w:lineRule="auto"/>
      </w:pPr>
      <w:proofErr w:type="gramStart"/>
      <w:r>
        <w:t>nbr</w:t>
      </w:r>
      <w:proofErr w:type="gramEnd"/>
      <w:r>
        <w:tab/>
      </w:r>
      <w:r>
        <w:tab/>
      </w:r>
      <w:r>
        <w:tab/>
        <w:t>Number of LU units in each sub-basin</w:t>
      </w:r>
    </w:p>
    <w:p w:rsidR="00A40BB3" w:rsidRDefault="00A40BB3">
      <w:pPr>
        <w:spacing w:line="240" w:lineRule="auto"/>
      </w:pPr>
      <w:r>
        <w:t xml:space="preserve">LU-IDs </w:t>
      </w:r>
      <w:r>
        <w:tab/>
      </w:r>
      <w:r>
        <w:tab/>
        <w:t>List of LU-Ids which occur in this specific sub-basin</w:t>
      </w:r>
    </w:p>
    <w:p w:rsidR="00A40BB3" w:rsidRDefault="00A40BB3">
      <w:pPr>
        <w:spacing w:line="240" w:lineRule="auto"/>
      </w:pPr>
      <w:proofErr w:type="gramStart"/>
      <w:r>
        <w:t>areal</w:t>
      </w:r>
      <w:proofErr w:type="gramEnd"/>
      <w:r>
        <w:t xml:space="preserve"> fraction</w:t>
      </w:r>
      <w:r>
        <w:tab/>
      </w:r>
      <w:r>
        <w:tab/>
        <w:t>Fraction of each LU unit within each sub-basin [-]</w:t>
      </w:r>
    </w:p>
    <w:p w:rsidR="00A40BB3" w:rsidRDefault="00A40BB3">
      <w:pPr>
        <w:pStyle w:val="KleinerAbstand"/>
      </w:pPr>
    </w:p>
    <w:p w:rsidR="00A40BB3" w:rsidRDefault="00A40BB3">
      <w:r>
        <w:t>Example: In the do.dat, it was specified that 10 sub-basins are simulated with the WASA model. Accordingly, the file hymo.dat above contains the specification of 10 sub-basins, with the map IDs 49, 50</w:t>
      </w:r>
      <w:proofErr w:type="gramStart"/>
      <w:r>
        <w:t>,  1</w:t>
      </w:r>
      <w:proofErr w:type="gramEnd"/>
      <w:r>
        <w:t>, … 29. The first sub-basin has a Map ID of 49 and an area of 10 km</w:t>
      </w:r>
      <w:r>
        <w:rPr>
          <w:vertAlign w:val="superscript"/>
        </w:rPr>
        <w:t>2</w:t>
      </w:r>
      <w:r>
        <w:t>. Within this sub-basin, four different landscape units can be identified with the LU-IDs 19, 87, 90 and 135.  The first LU (ID 19) covers an area of 35.7 % (0.357) of the total area of the sub-basin, the second one 14.7 %, the third one 21.4 % and the last one 28.2 % (total 100 %).</w:t>
      </w:r>
    </w:p>
    <w:p w:rsidR="00A40BB3" w:rsidRDefault="00A40BB3">
      <w:r>
        <w:t>Important: Any subbasin that is not listed in the file routing.dat will be ignored.</w:t>
      </w:r>
    </w:p>
    <w:p w:rsidR="00A40BB3" w:rsidRDefault="00A40BB3"/>
    <w:p w:rsidR="00A40BB3" w:rsidRDefault="00A40BB3">
      <w:r>
        <w:rPr>
          <w:b/>
          <w:szCs w:val="22"/>
        </w:rPr>
        <w:t xml:space="preserve">2) </w:t>
      </w:r>
      <w:proofErr w:type="gramStart"/>
      <w:r>
        <w:rPr>
          <w:b/>
          <w:szCs w:val="22"/>
        </w:rPr>
        <w:t>soter.dat</w:t>
      </w:r>
      <w:proofErr w:type="gramEnd"/>
      <w:r>
        <w:rPr>
          <w:b/>
          <w:i/>
          <w:szCs w:val="22"/>
        </w:rPr>
        <w:t xml:space="preserve">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LU units</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p>
          <w:p w:rsidR="00A40BB3" w:rsidRPr="009146C8" w:rsidRDefault="00A40BB3">
            <w:pPr>
              <w:spacing w:line="240" w:lineRule="auto"/>
              <w:rPr>
                <w:sz w:val="16"/>
                <w:szCs w:val="16"/>
              </w:rPr>
            </w:pPr>
            <w:r>
              <w:rPr>
                <w:sz w:val="16"/>
                <w:szCs w:val="16"/>
              </w:rPr>
              <w:lastRenderedPageBreak/>
              <w:t>LU-ID [-],No._of_TC[-], TC1[-], TC2[-],TC3[-],kfsu[mm/d],length[m],meandep[mm],maxdep[mm],riverbed[mm],gwflag[0/1],gw_dist[mm], frgw_delay[day]</w:t>
            </w:r>
          </w:p>
          <w:p w:rsidR="00A40BB3" w:rsidRPr="009146C8" w:rsidRDefault="00A40BB3">
            <w:pPr>
              <w:spacing w:line="240" w:lineRule="auto"/>
              <w:rPr>
                <w:sz w:val="16"/>
                <w:szCs w:val="16"/>
              </w:rPr>
            </w:pPr>
            <w:r>
              <w:rPr>
                <w:sz w:val="16"/>
                <w:szCs w:val="16"/>
              </w:rPr>
              <w:t>1</w:t>
            </w:r>
            <w:r>
              <w:rPr>
                <w:sz w:val="16"/>
                <w:szCs w:val="16"/>
              </w:rPr>
              <w:tab/>
              <w:t>3</w:t>
            </w:r>
            <w:r>
              <w:rPr>
                <w:sz w:val="16"/>
                <w:szCs w:val="16"/>
              </w:rPr>
              <w:tab/>
              <w:t>7</w:t>
            </w:r>
            <w:r>
              <w:rPr>
                <w:sz w:val="16"/>
                <w:szCs w:val="16"/>
              </w:rPr>
              <w:tab/>
              <w:t>49</w:t>
            </w:r>
            <w:r>
              <w:rPr>
                <w:sz w:val="16"/>
                <w:szCs w:val="16"/>
              </w:rPr>
              <w:tab/>
              <w:t>11</w:t>
            </w:r>
            <w:r>
              <w:rPr>
                <w:sz w:val="16"/>
                <w:szCs w:val="16"/>
              </w:rPr>
              <w:tab/>
              <w:t>100</w:t>
            </w:r>
            <w:r>
              <w:rPr>
                <w:sz w:val="16"/>
                <w:szCs w:val="16"/>
              </w:rPr>
              <w:tab/>
              <w:t>601</w:t>
            </w:r>
            <w:r>
              <w:rPr>
                <w:sz w:val="16"/>
                <w:szCs w:val="16"/>
              </w:rPr>
              <w:tab/>
              <w:t>-1</w:t>
            </w:r>
            <w:r>
              <w:rPr>
                <w:sz w:val="16"/>
                <w:szCs w:val="16"/>
              </w:rPr>
              <w:tab/>
              <w:t>-1</w:t>
            </w:r>
            <w:r>
              <w:rPr>
                <w:sz w:val="16"/>
                <w:szCs w:val="16"/>
              </w:rPr>
              <w:tab/>
              <w:t>1500</w:t>
            </w:r>
            <w:r>
              <w:rPr>
                <w:sz w:val="16"/>
                <w:szCs w:val="16"/>
              </w:rPr>
              <w:tab/>
              <w:t>0</w:t>
            </w:r>
            <w:r>
              <w:rPr>
                <w:sz w:val="16"/>
                <w:szCs w:val="16"/>
              </w:rPr>
              <w:tab/>
              <w:t>0</w:t>
            </w:r>
            <w:r>
              <w:rPr>
                <w:sz w:val="16"/>
                <w:szCs w:val="16"/>
              </w:rPr>
              <w:tab/>
              <w:t>1</w:t>
            </w:r>
          </w:p>
          <w:p w:rsidR="00A40BB3" w:rsidRPr="009146C8" w:rsidRDefault="00A40BB3">
            <w:pPr>
              <w:spacing w:line="240" w:lineRule="auto"/>
              <w:rPr>
                <w:sz w:val="16"/>
                <w:szCs w:val="16"/>
              </w:rPr>
            </w:pPr>
            <w:r>
              <w:rPr>
                <w:sz w:val="16"/>
                <w:szCs w:val="16"/>
              </w:rPr>
              <w:t>2</w:t>
            </w:r>
            <w:r>
              <w:rPr>
                <w:sz w:val="16"/>
                <w:szCs w:val="16"/>
              </w:rPr>
              <w:tab/>
              <w:t>1</w:t>
            </w:r>
            <w:r>
              <w:rPr>
                <w:sz w:val="16"/>
                <w:szCs w:val="16"/>
              </w:rPr>
              <w:tab/>
              <w:t>2</w:t>
            </w:r>
            <w:r>
              <w:rPr>
                <w:sz w:val="16"/>
                <w:szCs w:val="16"/>
              </w:rPr>
              <w:tab/>
              <w:t>100</w:t>
            </w:r>
            <w:r>
              <w:rPr>
                <w:sz w:val="16"/>
                <w:szCs w:val="16"/>
              </w:rPr>
              <w:tab/>
              <w:t>1963.7</w:t>
            </w:r>
            <w:r>
              <w:rPr>
                <w:sz w:val="16"/>
                <w:szCs w:val="16"/>
              </w:rPr>
              <w:tab/>
              <w:t>-1</w:t>
            </w:r>
            <w:r>
              <w:rPr>
                <w:sz w:val="16"/>
                <w:szCs w:val="16"/>
              </w:rPr>
              <w:tab/>
              <w:t>-1</w:t>
            </w:r>
            <w:r>
              <w:rPr>
                <w:sz w:val="16"/>
                <w:szCs w:val="16"/>
              </w:rPr>
              <w:tab/>
              <w:t>1500</w:t>
            </w:r>
            <w:r>
              <w:rPr>
                <w:sz w:val="16"/>
                <w:szCs w:val="16"/>
              </w:rPr>
              <w:tab/>
              <w:t>0</w:t>
            </w:r>
            <w:r>
              <w:rPr>
                <w:sz w:val="16"/>
                <w:szCs w:val="16"/>
              </w:rPr>
              <w:tab/>
              <w:t>0</w:t>
            </w:r>
            <w:r>
              <w:rPr>
                <w:sz w:val="16"/>
                <w:szCs w:val="16"/>
              </w:rPr>
              <w:tab/>
              <w:t>1</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LU_id</w:t>
      </w:r>
      <w:r>
        <w:tab/>
      </w:r>
      <w:r>
        <w:tab/>
      </w:r>
      <w:r>
        <w:tab/>
        <w:t>ID of landscape units</w:t>
      </w:r>
    </w:p>
    <w:p w:rsidR="00A40BB3" w:rsidRDefault="00A40BB3">
      <w:pPr>
        <w:spacing w:line="240" w:lineRule="auto"/>
      </w:pPr>
      <w:r>
        <w:t>Nb._of_TC</w:t>
      </w:r>
      <w:r>
        <w:tab/>
      </w:r>
      <w:r>
        <w:tab/>
        <w:t>Number of terrain components</w:t>
      </w:r>
      <w:r>
        <w:tab/>
      </w:r>
    </w:p>
    <w:p w:rsidR="00A40BB3" w:rsidRDefault="00A40BB3">
      <w:pPr>
        <w:spacing w:line="240" w:lineRule="auto"/>
      </w:pPr>
      <w:r>
        <w:t>TC1</w:t>
      </w:r>
      <w:r>
        <w:tab/>
      </w:r>
      <w:r>
        <w:tab/>
      </w:r>
      <w:r>
        <w:tab/>
        <w:t xml:space="preserve">ID of </w:t>
      </w:r>
      <w:r w:rsidR="00FB4D8E">
        <w:t>a</w:t>
      </w:r>
      <w:r>
        <w:t xml:space="preserve"> terrain component </w:t>
      </w:r>
    </w:p>
    <w:p w:rsidR="00A40BB3" w:rsidRDefault="00A40BB3">
      <w:pPr>
        <w:spacing w:line="240" w:lineRule="auto"/>
      </w:pPr>
      <w:r>
        <w:t>TC2</w:t>
      </w:r>
      <w:r>
        <w:tab/>
      </w:r>
      <w:r>
        <w:tab/>
      </w:r>
      <w:r>
        <w:tab/>
        <w:t xml:space="preserve">ID of </w:t>
      </w:r>
      <w:r w:rsidR="00FB4D8E">
        <w:t xml:space="preserve">another </w:t>
      </w:r>
      <w:r>
        <w:t>terrain component</w:t>
      </w:r>
    </w:p>
    <w:p w:rsidR="00A40BB3" w:rsidRDefault="00A40BB3">
      <w:pPr>
        <w:spacing w:line="240" w:lineRule="auto"/>
      </w:pPr>
      <w:r>
        <w:t>TC3</w:t>
      </w:r>
      <w:r>
        <w:tab/>
      </w:r>
      <w:r>
        <w:tab/>
      </w:r>
      <w:r>
        <w:tab/>
        <w:t xml:space="preserve">ID of </w:t>
      </w:r>
      <w:r w:rsidR="00FB4D8E">
        <w:t xml:space="preserve">a </w:t>
      </w:r>
      <w:r>
        <w:t>third terrain component</w:t>
      </w:r>
    </w:p>
    <w:p w:rsidR="00A40BB3" w:rsidRDefault="00A40BB3">
      <w:pPr>
        <w:spacing w:line="240" w:lineRule="auto"/>
      </w:pPr>
      <w:r>
        <w:t>...</w:t>
      </w:r>
      <w:r>
        <w:tab/>
      </w:r>
      <w:r>
        <w:tab/>
      </w:r>
      <w:r>
        <w:tab/>
      </w:r>
      <w:proofErr w:type="gramStart"/>
      <w:r>
        <w:t>more</w:t>
      </w:r>
      <w:proofErr w:type="gramEnd"/>
      <w:r>
        <w:t xml:space="preserve"> TC-IDs according to field 2</w:t>
      </w:r>
    </w:p>
    <w:p w:rsidR="00A40BB3" w:rsidRDefault="00A40BB3">
      <w:pPr>
        <w:spacing w:line="240" w:lineRule="auto"/>
      </w:pPr>
      <w:proofErr w:type="gramStart"/>
      <w:r>
        <w:t>kfsu</w:t>
      </w:r>
      <w:proofErr w:type="gramEnd"/>
      <w:r>
        <w:tab/>
      </w:r>
      <w:r>
        <w:tab/>
      </w:r>
      <w:r>
        <w:tab/>
        <w:t>Hydraulic conductivity of bedrock [mm/d]</w:t>
      </w:r>
    </w:p>
    <w:p w:rsidR="00A40BB3" w:rsidRDefault="00A40BB3">
      <w:pPr>
        <w:spacing w:line="240" w:lineRule="auto"/>
      </w:pPr>
      <w:proofErr w:type="gramStart"/>
      <w:r>
        <w:t>length</w:t>
      </w:r>
      <w:proofErr w:type="gramEnd"/>
      <w:r>
        <w:tab/>
      </w:r>
      <w:r>
        <w:tab/>
      </w:r>
      <w:r>
        <w:tab/>
        <w:t>Mean  slope length in LU unit [m]</w:t>
      </w:r>
    </w:p>
    <w:p w:rsidR="00A40BB3" w:rsidRDefault="00A40BB3">
      <w:pPr>
        <w:spacing w:line="240" w:lineRule="auto"/>
      </w:pPr>
      <w:proofErr w:type="gramStart"/>
      <w:r>
        <w:t>meandep</w:t>
      </w:r>
      <w:proofErr w:type="gramEnd"/>
      <w:r>
        <w:tab/>
      </w:r>
      <w:r>
        <w:tab/>
        <w:t>Mean maximum depth of soil zone [mm]</w:t>
      </w:r>
    </w:p>
    <w:p w:rsidR="00A40BB3" w:rsidRDefault="00A40BB3">
      <w:pPr>
        <w:spacing w:line="240" w:lineRule="auto"/>
      </w:pPr>
      <w:proofErr w:type="gramStart"/>
      <w:r>
        <w:t>maxdep</w:t>
      </w:r>
      <w:proofErr w:type="gramEnd"/>
      <w:r>
        <w:tab/>
      </w:r>
      <w:r>
        <w:tab/>
      </w:r>
      <w:r>
        <w:tab/>
        <w:t>Maximum depth of alluvial soil zone [mm]</w:t>
      </w:r>
    </w:p>
    <w:p w:rsidR="00A40BB3" w:rsidRDefault="00A40BB3">
      <w:pPr>
        <w:spacing w:line="240" w:lineRule="auto"/>
      </w:pPr>
      <w:proofErr w:type="gramStart"/>
      <w:r>
        <w:t>riverbed</w:t>
      </w:r>
      <w:proofErr w:type="gramEnd"/>
      <w:r>
        <w:tab/>
      </w:r>
      <w:r>
        <w:tab/>
        <w:t>Depth of river bed below terrain component [mm]</w:t>
      </w:r>
    </w:p>
    <w:p w:rsidR="00A40BB3" w:rsidRDefault="00A40BB3">
      <w:pPr>
        <w:spacing w:line="240" w:lineRule="auto"/>
      </w:pPr>
      <w:proofErr w:type="gramStart"/>
      <w:r>
        <w:t>gw_flag</w:t>
      </w:r>
      <w:proofErr w:type="gramEnd"/>
      <w:r>
        <w:tab/>
      </w:r>
      <w:r>
        <w:tab/>
        <w:t xml:space="preserve">Flag for LU unit [0: no groundwater, 1: with groundwater] </w:t>
      </w:r>
    </w:p>
    <w:p w:rsidR="00A40BB3" w:rsidRDefault="00A40BB3">
      <w:pPr>
        <w:spacing w:line="240" w:lineRule="auto"/>
      </w:pPr>
      <w:proofErr w:type="gramStart"/>
      <w:r>
        <w:t>gw_dist</w:t>
      </w:r>
      <w:proofErr w:type="gramEnd"/>
      <w:r>
        <w:tab/>
      </w:r>
      <w:r>
        <w:tab/>
      </w:r>
      <w:r>
        <w:tab/>
        <w:t>Initial depth of groundwater below surface [mm] (ignored, unless gw_flag=99)</w:t>
      </w:r>
    </w:p>
    <w:p w:rsidR="00A40BB3" w:rsidRDefault="00A40BB3">
      <w:pPr>
        <w:spacing w:line="240" w:lineRule="auto"/>
      </w:pPr>
      <w:proofErr w:type="gramStart"/>
      <w:r>
        <w:t>frgw_delay</w:t>
      </w:r>
      <w:proofErr w:type="gramEnd"/>
      <w:r>
        <w:tab/>
      </w:r>
      <w:r>
        <w:tab/>
        <w:t>Storage coefficient for groundwater outflow [day]</w:t>
      </w:r>
    </w:p>
    <w:p w:rsidR="00A40BB3" w:rsidRDefault="00A40BB3">
      <w:pPr>
        <w:pStyle w:val="KleinerAbstand"/>
      </w:pPr>
    </w:p>
    <w:p w:rsidR="00A40BB3" w:rsidRDefault="00A40BB3">
      <w:r>
        <w:t>Example: The landscape unit with ID 1 has 3 terrain components with the IDs 7, 49 and 11, a hydraulic conductivity of bedrock of 100 mm/d, a mean slope length of 601 m, etc.</w:t>
      </w:r>
    </w:p>
    <w:p w:rsidR="00A40BB3" w:rsidRDefault="00A40BB3">
      <w:r>
        <w:t xml:space="preserve">The LU with ID 2 has only 1 terrain component with the ID-Number 2 (i.e. consisting only of one rather homogenous hillslope section, TC2 and TC3 are set to zero), a hydraulic conductivity of bedrock of 100 mm/d, a mean slope length of 1963.7 m, etc. The TCs within a LU </w:t>
      </w:r>
      <w:r w:rsidR="00FB4D8E">
        <w:t>can</w:t>
      </w:r>
      <w:r>
        <w:t xml:space="preserve"> be listed in </w:t>
      </w:r>
      <w:r w:rsidR="00FB4D8E">
        <w:t>any</w:t>
      </w:r>
      <w:r>
        <w:t xml:space="preserve"> order</w:t>
      </w:r>
      <w:r w:rsidR="00FB4D8E">
        <w:t>, their position in the</w:t>
      </w:r>
      <w:r>
        <w:t xml:space="preserve"> toposequence</w:t>
      </w:r>
      <w:r w:rsidR="00FB4D8E">
        <w:t xml:space="preserve"> is read from </w:t>
      </w:r>
      <w:r w:rsidR="00FB4D8E" w:rsidRPr="00FB4D8E">
        <w:rPr>
          <w:rFonts w:ascii="Courier New" w:hAnsi="Courier New" w:cs="Courier New"/>
        </w:rPr>
        <w:t>terrain.dat</w:t>
      </w:r>
      <w:r>
        <w:t>.</w:t>
      </w:r>
    </w:p>
    <w:p w:rsidR="00FB4D8E" w:rsidRDefault="00FB4D8E">
      <w:r>
        <w:t xml:space="preserve">LU-ids not lister in </w:t>
      </w:r>
      <w:r w:rsidRPr="00FB4D8E">
        <w:rPr>
          <w:rFonts w:ascii="Courier New" w:hAnsi="Courier New" w:cs="Courier New"/>
        </w:rPr>
        <w:t>hymo.dat</w:t>
      </w:r>
      <w:r>
        <w:t xml:space="preserve"> are ignored.</w:t>
      </w:r>
    </w:p>
    <w:p w:rsidR="00A40BB3" w:rsidRDefault="00A40BB3">
      <w:pPr>
        <w:pStyle w:val="KleinerAbstand"/>
      </w:pPr>
    </w:p>
    <w:p w:rsidR="00A40BB3" w:rsidRDefault="00A40BB3">
      <w:r>
        <w:t>Remarks concerning groundwater: In WASA-SED, the representation of groundwater is yet quite simplistic. The general groundwater regime is essentially controlled by the flag for groundwater (</w:t>
      </w:r>
      <w:r>
        <w:rPr>
          <w:rFonts w:ascii="Courier New" w:hAnsi="Courier New" w:cs="Courier New"/>
        </w:rPr>
        <w:t>gw_flag</w:t>
      </w:r>
      <w:r>
        <w:t xml:space="preserve">) in </w:t>
      </w:r>
      <w:r>
        <w:rPr>
          <w:rFonts w:ascii="Courier New" w:hAnsi="Courier New" w:cs="Courier New"/>
        </w:rPr>
        <w:t>soter.dat</w:t>
      </w:r>
      <w:r>
        <w:t xml:space="preserve">. Currently, the three options for setting </w:t>
      </w:r>
      <w:r>
        <w:rPr>
          <w:rFonts w:ascii="Courier New" w:hAnsi="Courier New" w:cs="Courier New"/>
        </w:rPr>
        <w:t>gw_flag</w:t>
      </w:r>
      <w:r>
        <w:t xml:space="preserve"> are gwflag=0, 1 or 99 (see Table below). This determines if the water that leaves the soil column is “lost” for the model (</w:t>
      </w:r>
      <w:r>
        <w:rPr>
          <w:rFonts w:ascii="Courier New" w:hAnsi="Courier New" w:cs="Courier New"/>
        </w:rPr>
        <w:t>gwflag=0</w:t>
      </w:r>
      <w:r>
        <w:t>) or enters a linear storage (</w:t>
      </w:r>
      <w:r>
        <w:rPr>
          <w:rFonts w:ascii="Courier New" w:hAnsi="Courier New" w:cs="Courier New"/>
        </w:rPr>
        <w:t>gwflag=1</w:t>
      </w:r>
      <w:r>
        <w:t xml:space="preserve">). </w:t>
      </w:r>
      <w:r>
        <w:rPr>
          <w:rFonts w:ascii="Courier New" w:hAnsi="Courier New" w:cs="Courier New"/>
        </w:rPr>
        <w:t>Gw_flag=99</w:t>
      </w:r>
      <w:r>
        <w:t xml:space="preserve"> is an experimental modelling option which usually should not be chosen.</w:t>
      </w:r>
    </w:p>
    <w:p w:rsidR="00A40BB3" w:rsidRDefault="00A40BB3">
      <w:pPr>
        <w:pStyle w:val="KleinerAbstand"/>
      </w:pPr>
    </w:p>
    <w:p w:rsidR="00A40BB3" w:rsidRDefault="00A40BB3">
      <w:r>
        <w:t xml:space="preserve">Please note that the depth of the bedrock may be specified in two ways: In </w:t>
      </w:r>
      <w:r>
        <w:rPr>
          <w:rFonts w:ascii="Courier New" w:hAnsi="Courier New" w:cs="Courier New"/>
        </w:rPr>
        <w:t>soil.dat,</w:t>
      </w:r>
      <w:r>
        <w:t xml:space="preserve"> the bedrock is assumed beneath the deepest soil horizon, if the </w:t>
      </w:r>
      <w:r>
        <w:rPr>
          <w:rFonts w:ascii="Courier New" w:hAnsi="Courier New" w:cs="Courier New"/>
        </w:rPr>
        <w:t>bedrock</w:t>
      </w:r>
      <w:r>
        <w:t xml:space="preserve"> flag is set (</w:t>
      </w:r>
      <w:r>
        <w:rPr>
          <w:rFonts w:ascii="Courier New" w:hAnsi="Courier New" w:cs="Courier New"/>
        </w:rPr>
        <w:t>bedrock=1</w:t>
      </w:r>
      <w:r>
        <w:t>). Otherwise (</w:t>
      </w:r>
      <w:r>
        <w:rPr>
          <w:rFonts w:ascii="Courier New" w:hAnsi="Courier New" w:cs="Courier New"/>
        </w:rPr>
        <w:t>bedrock=0</w:t>
      </w:r>
      <w:r>
        <w:t xml:space="preserve">), its depth is taken from the </w:t>
      </w:r>
      <w:r>
        <w:rPr>
          <w:rFonts w:ascii="Courier New" w:hAnsi="Courier New" w:cs="Courier New"/>
        </w:rPr>
        <w:t>meandep (maxdep</w:t>
      </w:r>
      <w:r>
        <w:t xml:space="preserve"> for alluvial soils) specification given in </w:t>
      </w:r>
      <w:r>
        <w:rPr>
          <w:rFonts w:ascii="Courier New" w:hAnsi="Courier New" w:cs="Courier New"/>
        </w:rPr>
        <w:t>soter.dat</w:t>
      </w:r>
      <w:r>
        <w:t>.</w:t>
      </w:r>
    </w:p>
    <w:p w:rsidR="00A40BB3" w:rsidRDefault="00A40BB3">
      <w:pPr>
        <w:pStyle w:val="KleinerAbstand"/>
      </w:pPr>
    </w:p>
    <w:p w:rsidR="00A40BB3" w:rsidRDefault="00A40BB3">
      <w:r>
        <w:t xml:space="preserve">Please note that in the case of alluvial soils, for each option in Tables 1 or 2 below, </w:t>
      </w:r>
      <w:r>
        <w:rPr>
          <w:rFonts w:ascii="Courier New" w:hAnsi="Courier New" w:cs="Courier New"/>
        </w:rPr>
        <w:t>maxdep</w:t>
      </w:r>
      <w:r>
        <w:t xml:space="preserve"> as defined in </w:t>
      </w:r>
      <w:r>
        <w:rPr>
          <w:rFonts w:ascii="Courier New" w:hAnsi="Courier New" w:cs="Courier New"/>
        </w:rPr>
        <w:t>soter.dat</w:t>
      </w:r>
      <w:r>
        <w:t xml:space="preserve"> instead of </w:t>
      </w:r>
      <w:r>
        <w:rPr>
          <w:rFonts w:ascii="Courier New" w:hAnsi="Courier New" w:cs="Courier New"/>
        </w:rPr>
        <w:t>meandep</w:t>
      </w:r>
      <w:r>
        <w:t xml:space="preserve"> is used. </w:t>
      </w:r>
      <w:proofErr w:type="gramStart"/>
      <w:r>
        <w:rPr>
          <w:rFonts w:ascii="Courier New" w:hAnsi="Courier New" w:cs="Courier New"/>
        </w:rPr>
        <w:t>maxdep</w:t>
      </w:r>
      <w:proofErr w:type="gramEnd"/>
      <w:r>
        <w:t xml:space="preserve"> usually should be set larger than </w:t>
      </w:r>
      <w:r>
        <w:rPr>
          <w:rFonts w:ascii="Courier New" w:hAnsi="Courier New" w:cs="Courier New"/>
        </w:rPr>
        <w:t>meandep</w:t>
      </w:r>
      <w:r>
        <w:t xml:space="preserve">. The rationale behind this is that alluvial soils in the valley bottoms, in particular in crystalline bedrock environment, usually have larger soil depths (and thus higher water storage capacity) than average soils somewhere else (at the slopes) within the landscape unit. </w:t>
      </w:r>
    </w:p>
    <w:p w:rsidR="00A40BB3" w:rsidRDefault="00A40BB3">
      <w:pPr>
        <w:pStyle w:val="KleinerAbstand"/>
      </w:pPr>
    </w:p>
    <w:p w:rsidR="00A40BB3" w:rsidRDefault="00A40BB3">
      <w:r>
        <w:t>IMPORTANT:</w:t>
      </w:r>
    </w:p>
    <w:p w:rsidR="00A40BB3" w:rsidRDefault="00A40BB3">
      <w:r>
        <w:t xml:space="preserve">In any of the above options, </w:t>
      </w:r>
      <w:r>
        <w:rPr>
          <w:rFonts w:ascii="Courier New" w:hAnsi="Courier New" w:cs="Courier New"/>
        </w:rPr>
        <w:t>riverbed</w:t>
      </w:r>
      <w:r>
        <w:t xml:space="preserve"> is to be defined in </w:t>
      </w:r>
      <w:r>
        <w:rPr>
          <w:rFonts w:ascii="Courier New" w:hAnsi="Courier New" w:cs="Courier New"/>
        </w:rPr>
        <w:t>soter.dat</w:t>
      </w:r>
      <w:r>
        <w:t xml:space="preserve">. In WASA, only soil horizons of the lowest terrain component which are located at depths above the riverbed are allowed to exfiltrate into the river by lateral flow. Soil horizons below </w:t>
      </w:r>
      <w:r>
        <w:rPr>
          <w:rFonts w:ascii="Courier New" w:hAnsi="Courier New" w:cs="Courier New"/>
        </w:rPr>
        <w:t>riverbed</w:t>
      </w:r>
      <w:r>
        <w:t xml:space="preserve"> cannot lose water to the river, but only due to evapotranspiration or percolation to groundwater/bedrock.</w:t>
      </w:r>
    </w:p>
    <w:p w:rsidR="00A40BB3" w:rsidRDefault="00A40BB3">
      <w:pPr>
        <w:pStyle w:val="KleinerAbstand"/>
      </w:pPr>
    </w:p>
    <w:p w:rsidR="00A40BB3" w:rsidRPr="009146C8" w:rsidRDefault="00A40BB3">
      <w:pPr>
        <w:rPr>
          <w:b/>
          <w:sz w:val="20"/>
          <w:szCs w:val="20"/>
        </w:rPr>
      </w:pPr>
      <w:r>
        <w:rPr>
          <w:b/>
          <w:szCs w:val="22"/>
        </w:rPr>
        <w:t>I) Groundwater option Gw_flag=0</w:t>
      </w:r>
    </w:p>
    <w:tbl>
      <w:tblPr>
        <w:tblW w:w="0" w:type="auto"/>
        <w:tblInd w:w="108" w:type="dxa"/>
        <w:tblLayout w:type="fixed"/>
        <w:tblLook w:val="0000"/>
      </w:tblPr>
      <w:tblGrid>
        <w:gridCol w:w="3261"/>
        <w:gridCol w:w="4110"/>
        <w:gridCol w:w="851"/>
        <w:gridCol w:w="709"/>
        <w:gridCol w:w="1295"/>
      </w:tblGrid>
      <w:tr w:rsidR="00A40BB3" w:rsidTr="009146C8">
        <w:tc>
          <w:tcPr>
            <w:tcW w:w="326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lastRenderedPageBreak/>
              <w:t>Modelling options</w:t>
            </w:r>
          </w:p>
        </w:tc>
        <w:tc>
          <w:tcPr>
            <w:tcW w:w="411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Groundwater regime,</w:t>
            </w:r>
            <w:r>
              <w:rPr>
                <w:b/>
                <w:sz w:val="20"/>
                <w:szCs w:val="20"/>
              </w:rPr>
              <w:br/>
              <w:t>internal representation of processes</w:t>
            </w:r>
          </w:p>
        </w:tc>
        <w:tc>
          <w:tcPr>
            <w:tcW w:w="85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Gw flag (soter.dat)</w:t>
            </w:r>
          </w:p>
        </w:tc>
        <w:tc>
          <w:tcPr>
            <w:tcW w:w="709"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Bed-rock (soil.dat)</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BB3" w:rsidRDefault="00A40BB3">
            <w:pPr>
              <w:spacing w:line="240" w:lineRule="auto"/>
              <w:jc w:val="center"/>
            </w:pPr>
            <w:r>
              <w:rPr>
                <w:b/>
                <w:sz w:val="20"/>
                <w:szCs w:val="20"/>
              </w:rPr>
              <w:t>Add. parameters (soter.dat)</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 Groundwater below soil zone is ignored / not relevant for surface processes</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Soil water balance is modelled within the zone above bedrock. Water percolation out of the deepest soil horizon leaves the model domain</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1.1 or 1.2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I.1) No bedrock is taken into account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Water percolation out of the deepest soil horizon leaves the model domain.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1.1.1 or 1.1.2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I.1.1) Depth of soil zone is the sum of all horizons given in soil.dat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1.1)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meandep=-1</w:t>
            </w:r>
          </w:p>
          <w:p w:rsidR="00A40BB3" w:rsidRPr="009146C8" w:rsidRDefault="00A40BB3">
            <w:pPr>
              <w:spacing w:line="240" w:lineRule="auto"/>
              <w:jc w:val="left"/>
              <w:rPr>
                <w:sz w:val="20"/>
                <w:szCs w:val="20"/>
              </w:rPr>
            </w:pPr>
            <w:r>
              <w:rPr>
                <w:sz w:val="20"/>
                <w:szCs w:val="20"/>
              </w:rPr>
              <w:t>maxdep=-1</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I.1.2) Depth of soil zone is meandep (or the total profile depth given in soil.dat if this is larger than meandep)</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1.1)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I.2) Bedrock is taken into account below deepest soil horizon</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Hydraulic conductivity of bedrock may affect percolation rates out of the deepest soil horizon. A saturated zone (“groundwater”) above bedrock may consequently evolve due to saturation. Groundwater percolating into the bedrock leaves the model domain.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1.2.1 or 1.2.2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I.2.1) Bedrock is given in soil.dat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Kfsu</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I.2.2) If bedrock is not given in soil.dat, bedrock is assumed to be in the depth defined by meandep (or below deepest horizon given in soil.dat if its depth is greater than meandep)</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Pr="009146C8" w:rsidRDefault="00A40BB3">
            <w:pPr>
              <w:spacing w:line="240" w:lineRule="auto"/>
              <w:jc w:val="left"/>
              <w:rPr>
                <w:sz w:val="20"/>
                <w:szCs w:val="20"/>
              </w:rPr>
            </w:pPr>
            <w:r>
              <w:rPr>
                <w:sz w:val="20"/>
                <w:szCs w:val="20"/>
              </w:rPr>
              <w:t>kfsu</w:t>
            </w:r>
          </w:p>
          <w:p w:rsidR="00A40BB3" w:rsidRDefault="00A40BB3">
            <w:pPr>
              <w:spacing w:line="240" w:lineRule="auto"/>
              <w:jc w:val="left"/>
            </w:pPr>
            <w:r>
              <w:rPr>
                <w:sz w:val="20"/>
                <w:szCs w:val="20"/>
              </w:rPr>
              <w:t>riverbed</w:t>
            </w:r>
          </w:p>
        </w:tc>
      </w:tr>
    </w:tbl>
    <w:p w:rsidR="00A40BB3" w:rsidRDefault="00A40BB3"/>
    <w:p w:rsidR="00A40BB3" w:rsidRPr="009146C8" w:rsidRDefault="00A40BB3">
      <w:pPr>
        <w:pageBreakBefore/>
        <w:rPr>
          <w:b/>
          <w:sz w:val="20"/>
          <w:szCs w:val="20"/>
        </w:rPr>
      </w:pPr>
      <w:r>
        <w:rPr>
          <w:b/>
        </w:rPr>
        <w:lastRenderedPageBreak/>
        <w:t>II</w:t>
      </w:r>
      <w:r>
        <w:rPr>
          <w:rStyle w:val="Formatvorlage12ptFett"/>
        </w:rPr>
        <w:t>) Groundwater option Gw_flag=1</w:t>
      </w:r>
    </w:p>
    <w:tbl>
      <w:tblPr>
        <w:tblW w:w="0" w:type="auto"/>
        <w:tblInd w:w="108" w:type="dxa"/>
        <w:tblLayout w:type="fixed"/>
        <w:tblLook w:val="0000"/>
      </w:tblPr>
      <w:tblGrid>
        <w:gridCol w:w="3261"/>
        <w:gridCol w:w="4110"/>
        <w:gridCol w:w="851"/>
        <w:gridCol w:w="709"/>
        <w:gridCol w:w="1295"/>
      </w:tblGrid>
      <w:tr w:rsidR="00A40BB3" w:rsidTr="009146C8">
        <w:tc>
          <w:tcPr>
            <w:tcW w:w="326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Modelling options</w:t>
            </w:r>
          </w:p>
        </w:tc>
        <w:tc>
          <w:tcPr>
            <w:tcW w:w="411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Groundwater regime,</w:t>
            </w:r>
            <w:r>
              <w:rPr>
                <w:b/>
                <w:sz w:val="20"/>
                <w:szCs w:val="20"/>
              </w:rPr>
              <w:br/>
              <w:t>internal representation of processes</w:t>
            </w:r>
          </w:p>
        </w:tc>
        <w:tc>
          <w:tcPr>
            <w:tcW w:w="85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Gw flag (soter.dat)</w:t>
            </w:r>
          </w:p>
        </w:tc>
        <w:tc>
          <w:tcPr>
            <w:tcW w:w="709"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Bed-rock (soil.dat)</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BB3" w:rsidRDefault="00A40BB3">
            <w:pPr>
              <w:spacing w:line="240" w:lineRule="auto"/>
              <w:jc w:val="center"/>
            </w:pPr>
            <w:r>
              <w:rPr>
                <w:b/>
                <w:sz w:val="20"/>
                <w:szCs w:val="20"/>
              </w:rPr>
              <w:t>Add. parameters (soter.dat)</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 Groundwater below soil zone is taken into account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Soil water balance is modelled within the zone above bedrock. Water percolation out of the deepest soil horizon enters linear groundwater storage</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2.1 or 2.2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II.1) No bedrock is taken into account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Water percolation out of the deepest soil horizon goes directly into the groundwater storage.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meandep=-1</w:t>
            </w:r>
          </w:p>
          <w:p w:rsidR="00A40BB3" w:rsidRPr="009146C8" w:rsidRDefault="00A40BB3">
            <w:pPr>
              <w:spacing w:line="240" w:lineRule="auto"/>
              <w:jc w:val="left"/>
              <w:rPr>
                <w:sz w:val="20"/>
                <w:szCs w:val="20"/>
              </w:rPr>
            </w:pPr>
            <w:r>
              <w:rPr>
                <w:sz w:val="20"/>
                <w:szCs w:val="20"/>
              </w:rPr>
              <w:t>maxdep=-1</w:t>
            </w:r>
          </w:p>
          <w:p w:rsidR="00A40BB3" w:rsidRPr="009146C8" w:rsidRDefault="00A40BB3">
            <w:pPr>
              <w:spacing w:line="240" w:lineRule="auto"/>
              <w:jc w:val="left"/>
              <w:rPr>
                <w:sz w:val="20"/>
                <w:szCs w:val="20"/>
              </w:rPr>
            </w:pPr>
            <w:r>
              <w:rPr>
                <w:sz w:val="20"/>
                <w:szCs w:val="20"/>
              </w:rPr>
              <w:t>frgw_delay</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II.2) Bedrock is taken into account below deepest soil horizon</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The hydraulic conductivity of the bedrock may affect percolation rates out of the deepest soil horizon. A saturated zone (“groundwater”) above bedrock may consequently evolve due to saturation. Percolation into the bedrock is added to linear groundwater storage.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2.2.1 or 2.2.2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II.2.1) Bedrock is given in soil.dat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2.2)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Kfsu</w:t>
            </w:r>
          </w:p>
          <w:p w:rsidR="00A40BB3" w:rsidRPr="009146C8" w:rsidRDefault="00A40BB3">
            <w:pPr>
              <w:spacing w:line="240" w:lineRule="auto"/>
              <w:jc w:val="left"/>
              <w:rPr>
                <w:sz w:val="20"/>
                <w:szCs w:val="20"/>
              </w:rPr>
            </w:pPr>
            <w:r>
              <w:rPr>
                <w:sz w:val="20"/>
                <w:szCs w:val="20"/>
              </w:rPr>
              <w:t>frgw_delay</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II.2.2) If bedrock is not given in soil.dat, bedrock is assumed to be in the depth defined by meandep (or below deepest horizon given in soil.dat if the profile depth is greater than meandep)</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2.2)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Pr="009146C8" w:rsidRDefault="00A40BB3">
            <w:pPr>
              <w:spacing w:line="240" w:lineRule="auto"/>
              <w:jc w:val="left"/>
              <w:rPr>
                <w:sz w:val="20"/>
                <w:szCs w:val="20"/>
              </w:rPr>
            </w:pPr>
            <w:r>
              <w:rPr>
                <w:sz w:val="20"/>
                <w:szCs w:val="20"/>
              </w:rPr>
              <w:t>kfsu</w:t>
            </w:r>
          </w:p>
          <w:p w:rsidR="00A40BB3" w:rsidRPr="009146C8" w:rsidRDefault="00A40BB3">
            <w:pPr>
              <w:spacing w:line="240" w:lineRule="auto"/>
              <w:jc w:val="left"/>
              <w:rPr>
                <w:sz w:val="20"/>
                <w:szCs w:val="20"/>
              </w:rPr>
            </w:pPr>
            <w:r>
              <w:rPr>
                <w:sz w:val="20"/>
                <w:szCs w:val="20"/>
              </w:rPr>
              <w:t>frgw_delay</w:t>
            </w:r>
          </w:p>
          <w:p w:rsidR="00A40BB3" w:rsidRDefault="00A40BB3">
            <w:pPr>
              <w:spacing w:line="240" w:lineRule="auto"/>
              <w:jc w:val="left"/>
            </w:pPr>
            <w:r>
              <w:rPr>
                <w:sz w:val="20"/>
                <w:szCs w:val="20"/>
              </w:rPr>
              <w:t>riverbed</w:t>
            </w:r>
          </w:p>
        </w:tc>
      </w:tr>
    </w:tbl>
    <w:p w:rsidR="00A40BB3" w:rsidRDefault="00A40BB3">
      <w:pPr>
        <w:rPr>
          <w:b/>
        </w:rPr>
      </w:pPr>
    </w:p>
    <w:p w:rsidR="00A40BB3" w:rsidRDefault="00A40BB3">
      <w:r>
        <w:rPr>
          <w:b/>
        </w:rPr>
        <w:t>III) Groundwater option Gw_flag=99</w:t>
      </w:r>
    </w:p>
    <w:p w:rsidR="00A40BB3" w:rsidRPr="009146C8" w:rsidRDefault="00A40BB3">
      <w:pPr>
        <w:rPr>
          <w:b/>
          <w:sz w:val="20"/>
          <w:szCs w:val="20"/>
        </w:rPr>
      </w:pPr>
      <w:r>
        <w:t xml:space="preserve">Experimental option, not </w:t>
      </w:r>
      <w:proofErr w:type="gramStart"/>
      <w:r>
        <w:t>verified !</w:t>
      </w:r>
      <w:proofErr w:type="gramEnd"/>
    </w:p>
    <w:tbl>
      <w:tblPr>
        <w:tblW w:w="0" w:type="auto"/>
        <w:tblInd w:w="108" w:type="dxa"/>
        <w:tblLayout w:type="fixed"/>
        <w:tblLook w:val="0000"/>
      </w:tblPr>
      <w:tblGrid>
        <w:gridCol w:w="3261"/>
        <w:gridCol w:w="4110"/>
        <w:gridCol w:w="1560"/>
        <w:gridCol w:w="1295"/>
      </w:tblGrid>
      <w:tr w:rsidR="00A40BB3" w:rsidTr="009146C8">
        <w:tc>
          <w:tcPr>
            <w:tcW w:w="326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Modelling options</w:t>
            </w:r>
          </w:p>
        </w:tc>
        <w:tc>
          <w:tcPr>
            <w:tcW w:w="411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Groundwater regime,</w:t>
            </w:r>
            <w:r>
              <w:rPr>
                <w:b/>
                <w:sz w:val="20"/>
                <w:szCs w:val="20"/>
              </w:rPr>
              <w:br/>
              <w:t>internal representation of processes</w:t>
            </w:r>
          </w:p>
        </w:tc>
        <w:tc>
          <w:tcPr>
            <w:tcW w:w="156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Gw flag (soter.dat)</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BB3" w:rsidRDefault="00A40BB3">
            <w:pPr>
              <w:spacing w:line="240" w:lineRule="auto"/>
              <w:jc w:val="center"/>
            </w:pPr>
            <w:r>
              <w:rPr>
                <w:b/>
                <w:sz w:val="20"/>
                <w:szCs w:val="20"/>
              </w:rPr>
              <w:t>Add. parameters (soter.dat)</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III) Groundwater in soil zone. The initial depth of the groundwater surface below soil surface is defined by gw_dist in soter.dat. A separate deep groundwater storage or bedrock is ignored.</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Permanent groundwater in soil zone is assumed. The groundwater level may vary in time as a function of input by percolation and drainage into river.</w:t>
            </w:r>
          </w:p>
        </w:tc>
        <w:tc>
          <w:tcPr>
            <w:tcW w:w="156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99</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Pr="009146C8" w:rsidRDefault="00A40BB3">
            <w:pPr>
              <w:spacing w:line="240" w:lineRule="auto"/>
              <w:jc w:val="left"/>
              <w:rPr>
                <w:sz w:val="20"/>
                <w:szCs w:val="20"/>
              </w:rPr>
            </w:pPr>
            <w:r>
              <w:rPr>
                <w:sz w:val="20"/>
                <w:szCs w:val="20"/>
              </w:rPr>
              <w:t>riverbed</w:t>
            </w:r>
          </w:p>
          <w:p w:rsidR="00A40BB3" w:rsidRDefault="00A40BB3">
            <w:pPr>
              <w:spacing w:line="240" w:lineRule="auto"/>
              <w:jc w:val="left"/>
            </w:pPr>
            <w:r>
              <w:rPr>
                <w:sz w:val="20"/>
                <w:szCs w:val="20"/>
              </w:rPr>
              <w:t>gw_dist</w:t>
            </w:r>
          </w:p>
        </w:tc>
      </w:tr>
    </w:tbl>
    <w:p w:rsidR="00A40BB3" w:rsidRDefault="00A40BB3"/>
    <w:p w:rsidR="00A40BB3" w:rsidRDefault="00A40BB3">
      <w:r>
        <w:rPr>
          <w:b/>
          <w:szCs w:val="22"/>
        </w:rPr>
        <w:t xml:space="preserve">3) </w:t>
      </w:r>
      <w:proofErr w:type="gramStart"/>
      <w:r>
        <w:rPr>
          <w:b/>
          <w:szCs w:val="22"/>
        </w:rPr>
        <w:t>terrain.dat</w:t>
      </w:r>
      <w:proofErr w:type="gramEnd"/>
      <w:r>
        <w:rPr>
          <w:b/>
          <w:szCs w:val="22"/>
        </w:rPr>
        <w:t xml:space="preserve">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2855"/>
      </w:tblGrid>
      <w:tr w:rsidR="00A40BB3" w:rsidTr="009146C8">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terrain components</w:t>
            </w:r>
          </w:p>
          <w:p w:rsidR="00A40BB3" w:rsidRPr="009146C8" w:rsidRDefault="00A40BB3">
            <w:pPr>
              <w:spacing w:line="240" w:lineRule="auto"/>
              <w:rPr>
                <w:sz w:val="16"/>
                <w:szCs w:val="16"/>
              </w:rPr>
            </w:pPr>
            <w:r>
              <w:rPr>
                <w:sz w:val="16"/>
                <w:szCs w:val="16"/>
              </w:rPr>
              <w:t>TC-ID, fraction, slope [%], position [-]</w:t>
            </w:r>
          </w:p>
          <w:p w:rsidR="00A40BB3" w:rsidRPr="009146C8" w:rsidRDefault="00A40BB3">
            <w:pPr>
              <w:spacing w:line="240" w:lineRule="auto"/>
              <w:rPr>
                <w:sz w:val="16"/>
                <w:szCs w:val="16"/>
              </w:rPr>
            </w:pPr>
            <w:r>
              <w:rPr>
                <w:sz w:val="16"/>
                <w:szCs w:val="16"/>
              </w:rPr>
              <w:t>1    0.65     12      1</w:t>
            </w:r>
          </w:p>
          <w:p w:rsidR="00A40BB3" w:rsidRPr="009146C8" w:rsidRDefault="00A40BB3">
            <w:pPr>
              <w:spacing w:line="240" w:lineRule="auto"/>
              <w:rPr>
                <w:sz w:val="16"/>
                <w:szCs w:val="16"/>
              </w:rPr>
            </w:pPr>
            <w:r>
              <w:rPr>
                <w:sz w:val="16"/>
                <w:szCs w:val="16"/>
              </w:rPr>
              <w:t>2    1.00      2      2</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TC-ID</w:t>
      </w:r>
      <w:r>
        <w:tab/>
      </w:r>
      <w:r>
        <w:tab/>
      </w:r>
      <w:r>
        <w:tab/>
        <w:t>ID of terrain component</w:t>
      </w:r>
    </w:p>
    <w:p w:rsidR="00A40BB3" w:rsidRDefault="00A40BB3">
      <w:pPr>
        <w:spacing w:line="240" w:lineRule="auto"/>
      </w:pPr>
      <w:proofErr w:type="gramStart"/>
      <w:r>
        <w:t>fraction</w:t>
      </w:r>
      <w:proofErr w:type="gramEnd"/>
      <w:r>
        <w:t xml:space="preserve"> </w:t>
      </w:r>
      <w:r>
        <w:tab/>
      </w:r>
      <w:r>
        <w:tab/>
        <w:t>Fraction of terrain component in LU [-]</w:t>
      </w:r>
    </w:p>
    <w:p w:rsidR="00A40BB3" w:rsidRDefault="00A40BB3">
      <w:pPr>
        <w:spacing w:line="240" w:lineRule="auto"/>
      </w:pPr>
      <w:proofErr w:type="gramStart"/>
      <w:r>
        <w:t>slope</w:t>
      </w:r>
      <w:proofErr w:type="gramEnd"/>
      <w:r>
        <w:tab/>
      </w:r>
      <w:r>
        <w:tab/>
      </w:r>
      <w:r>
        <w:tab/>
        <w:t>Slope of terrain component [%]</w:t>
      </w:r>
    </w:p>
    <w:p w:rsidR="00A40BB3" w:rsidRDefault="00A40BB3">
      <w:pPr>
        <w:spacing w:line="240" w:lineRule="auto"/>
        <w:ind w:left="2124" w:hanging="2124"/>
      </w:pPr>
      <w:proofErr w:type="gramStart"/>
      <w:r>
        <w:t>position</w:t>
      </w:r>
      <w:proofErr w:type="gramEnd"/>
      <w:r>
        <w:rPr>
          <w:color w:val="FF0000"/>
        </w:rPr>
        <w:tab/>
      </w:r>
      <w:r>
        <w:t>Position of terrain component in LU (e.g. 1: highlands, 2: middle slopes, 3: lowland)</w:t>
      </w:r>
    </w:p>
    <w:p w:rsidR="00A40BB3" w:rsidRDefault="00A40BB3">
      <w:pPr>
        <w:spacing w:line="240" w:lineRule="auto"/>
        <w:ind w:left="2124" w:hanging="2124"/>
      </w:pPr>
      <w:r>
        <w:t>(beta_fac)</w:t>
      </w:r>
      <w:r>
        <w:tab/>
        <w:t>(</w:t>
      </w:r>
      <w:proofErr w:type="gramStart"/>
      <w:r>
        <w:t>optional</w:t>
      </w:r>
      <w:proofErr w:type="gramEnd"/>
      <w:r>
        <w:t>) correction factor for beta (details below)</w:t>
      </w:r>
    </w:p>
    <w:p w:rsidR="00A40BB3" w:rsidRDefault="00A40BB3">
      <w:pPr>
        <w:spacing w:line="240" w:lineRule="auto"/>
        <w:ind w:left="2124" w:hanging="2124"/>
      </w:pPr>
      <w:r>
        <w:t>(SDR)</w:t>
      </w:r>
      <w:r>
        <w:tab/>
        <w:t>(</w:t>
      </w:r>
      <w:proofErr w:type="gramStart"/>
      <w:r>
        <w:t>optional</w:t>
      </w:r>
      <w:proofErr w:type="gramEnd"/>
      <w:r>
        <w:t>) TC-specific sediment delivery ratio (details below)</w:t>
      </w:r>
    </w:p>
    <w:p w:rsidR="00A40BB3" w:rsidRDefault="00A40BB3">
      <w:pPr>
        <w:pStyle w:val="KleinerAbstand"/>
      </w:pPr>
    </w:p>
    <w:p w:rsidR="00A40BB3" w:rsidRDefault="00A40BB3">
      <w:r>
        <w:t xml:space="preserve">Example: The terrain component with ID 1 covers 65 % (0.65) of the corresponding LU. This terrain component has a slope of 12 % and is located at the hillslope top of the landscape unit (position 1). The </w:t>
      </w:r>
      <w:r>
        <w:lastRenderedPageBreak/>
        <w:t>terrain component with ID 2 covers 100 % (1.00) of the corresponding LU, has a slope of 2 % and is located at the second position within the landscape unit (position 2), i.e. downslope of another TC.</w:t>
      </w:r>
    </w:p>
    <w:p w:rsidR="00A40BB3" w:rsidRDefault="00A40BB3">
      <w:r>
        <w:t xml:space="preserve">For erosion modelling, </w:t>
      </w:r>
      <w:r>
        <w:rPr>
          <w:rFonts w:ascii="Courier New" w:hAnsi="Courier New" w:cs="Courier New"/>
        </w:rPr>
        <w:t>terrain.dat</w:t>
      </w:r>
      <w:r>
        <w:t xml:space="preserve"> may contain a fifth column holding correction factors for beta (see explanation section </w:t>
      </w:r>
      <w:r>
        <w:rPr>
          <w:rFonts w:ascii="Courier New" w:hAnsi="Courier New" w:cs="Courier New"/>
        </w:rPr>
        <w:t>beta_fac_lu.dat</w:t>
      </w:r>
      <w:r>
        <w:t>) on the TC-scale OR</w:t>
      </w:r>
    </w:p>
    <w:p w:rsidR="00A40BB3" w:rsidRDefault="00A40BB3">
      <w:proofErr w:type="gramStart"/>
      <w:r>
        <w:t>A fifth AND sixth column holding beta_fac and a sediment delivery ratio (SDR) for each TC.</w:t>
      </w:r>
      <w:proofErr w:type="gramEnd"/>
      <w:r>
        <w:t xml:space="preserve"> If either of these </w:t>
      </w:r>
      <w:proofErr w:type="gramStart"/>
      <w:r>
        <w:t>are</w:t>
      </w:r>
      <w:proofErr w:type="gramEnd"/>
      <w:r>
        <w:t xml:space="preserve"> given, the respective settings for the LUs are ignored.</w:t>
      </w:r>
    </w:p>
    <w:p w:rsidR="00A40BB3" w:rsidRDefault="00A40BB3">
      <w:r>
        <w:t xml:space="preserve">SDRs are applied to raw erosion on TC-scale before transport capacity limitations. Normally, they should be used with USLE and without transport capacity </w:t>
      </w:r>
      <w:proofErr w:type="gramStart"/>
      <w:r>
        <w:t>limitation,</w:t>
      </w:r>
      <w:proofErr w:type="gramEnd"/>
      <w:r>
        <w:t xml:space="preserve"> otherwise deposition may be accounted for twice.</w:t>
      </w:r>
    </w:p>
    <w:p w:rsidR="00A40BB3" w:rsidRDefault="00A40BB3"/>
    <w:p w:rsidR="00A40BB3" w:rsidRDefault="00A40BB3">
      <w:r>
        <w:rPr>
          <w:b/>
          <w:szCs w:val="22"/>
        </w:rPr>
        <w:t xml:space="preserve">4) </w:t>
      </w:r>
      <w:proofErr w:type="gramStart"/>
      <w:r>
        <w:rPr>
          <w:b/>
          <w:szCs w:val="22"/>
        </w:rPr>
        <w:t>svc.dat</w:t>
      </w:r>
      <w:proofErr w:type="gramEnd"/>
      <w:r>
        <w:rPr>
          <w:b/>
          <w:szCs w:val="22"/>
        </w:rPr>
        <w:t xml:space="preserve"> </w:t>
      </w:r>
      <w:r>
        <w:rPr>
          <w:szCs w:val="22"/>
        </w:rPr>
        <w:t xml:space="preserve">[can be generated with the </w:t>
      </w:r>
      <w:r w:rsidR="002E272F">
        <w:rPr>
          <w:szCs w:val="22"/>
        </w:rPr>
        <w:t>LUMP package</w:t>
      </w:r>
      <w:r>
        <w:rPr>
          <w:szCs w:val="22"/>
        </w:rPr>
        <w:t>] (optional, mandatory for sediment module and saving/loading of model states)</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Specifications of soil vegetation components and erosion parameters</w:t>
            </w:r>
          </w:p>
          <w:p w:rsidR="00A40BB3" w:rsidRPr="009146C8" w:rsidRDefault="00A40BB3">
            <w:pPr>
              <w:spacing w:line="240" w:lineRule="auto"/>
              <w:rPr>
                <w:sz w:val="16"/>
                <w:szCs w:val="16"/>
              </w:rPr>
            </w:pPr>
            <w:r>
              <w:rPr>
                <w:sz w:val="16"/>
                <w:szCs w:val="16"/>
              </w:rPr>
              <w:t>id</w:t>
            </w:r>
            <w:r>
              <w:rPr>
                <w:sz w:val="16"/>
                <w:szCs w:val="16"/>
              </w:rPr>
              <w:tab/>
              <w:t>soil_id</w:t>
            </w:r>
            <w:r>
              <w:rPr>
                <w:sz w:val="16"/>
                <w:szCs w:val="16"/>
              </w:rPr>
              <w:tab/>
              <w:t>veg_id</w:t>
            </w:r>
            <w:r>
              <w:rPr>
                <w:sz w:val="16"/>
                <w:szCs w:val="16"/>
              </w:rPr>
              <w:tab/>
              <w:t>musle_k[(ton acre hr)/(acre ft-ton inch)]</w:t>
            </w:r>
            <w:r>
              <w:rPr>
                <w:sz w:val="16"/>
                <w:szCs w:val="16"/>
              </w:rPr>
              <w:tab/>
              <w:t>musle_c[-]</w:t>
            </w:r>
            <w:r>
              <w:rPr>
                <w:sz w:val="16"/>
                <w:szCs w:val="16"/>
              </w:rPr>
              <w:tab/>
              <w:t>musle_p[-]</w:t>
            </w:r>
            <w:r>
              <w:rPr>
                <w:sz w:val="16"/>
                <w:szCs w:val="16"/>
              </w:rPr>
              <w:tab/>
              <w:t>coarse_fraction[%]</w:t>
            </w:r>
            <w:r>
              <w:rPr>
                <w:sz w:val="16"/>
                <w:szCs w:val="16"/>
              </w:rPr>
              <w:tab/>
              <w:t>manning_n</w:t>
            </w:r>
          </w:p>
          <w:p w:rsidR="00A40BB3" w:rsidRPr="009146C8" w:rsidRDefault="00A40BB3">
            <w:pPr>
              <w:spacing w:line="240" w:lineRule="auto"/>
              <w:rPr>
                <w:sz w:val="16"/>
                <w:szCs w:val="16"/>
              </w:rPr>
            </w:pPr>
            <w:r>
              <w:rPr>
                <w:sz w:val="16"/>
                <w:szCs w:val="16"/>
              </w:rPr>
              <w:t>11</w:t>
            </w:r>
            <w:r>
              <w:rPr>
                <w:sz w:val="16"/>
                <w:szCs w:val="16"/>
              </w:rPr>
              <w:tab/>
              <w:t>13</w:t>
            </w:r>
            <w:r>
              <w:rPr>
                <w:sz w:val="16"/>
                <w:szCs w:val="16"/>
              </w:rPr>
              <w:tab/>
              <w:t>21</w:t>
            </w:r>
            <w:r>
              <w:rPr>
                <w:sz w:val="16"/>
                <w:szCs w:val="16"/>
              </w:rPr>
              <w:tab/>
              <w:t>0.13</w:t>
            </w:r>
            <w:r>
              <w:rPr>
                <w:sz w:val="16"/>
                <w:szCs w:val="16"/>
              </w:rPr>
              <w:tab/>
              <w:t>1.0</w:t>
            </w:r>
            <w:r>
              <w:rPr>
                <w:sz w:val="16"/>
                <w:szCs w:val="16"/>
              </w:rPr>
              <w:tab/>
              <w:t>1.0</w:t>
            </w:r>
            <w:r>
              <w:rPr>
                <w:sz w:val="16"/>
                <w:szCs w:val="16"/>
              </w:rPr>
              <w:tab/>
              <w:t>0.8</w:t>
            </w:r>
            <w:r>
              <w:rPr>
                <w:sz w:val="16"/>
                <w:szCs w:val="16"/>
              </w:rPr>
              <w:tab/>
              <w:t>0.011</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ID</w:t>
      </w:r>
      <w:r>
        <w:tab/>
      </w:r>
      <w:r>
        <w:tab/>
      </w:r>
      <w:r>
        <w:tab/>
        <w:t>unique ID for the soil-vegetation component</w:t>
      </w:r>
    </w:p>
    <w:p w:rsidR="00A40BB3" w:rsidRDefault="00A40BB3">
      <w:pPr>
        <w:spacing w:line="240" w:lineRule="auto"/>
      </w:pPr>
      <w:r>
        <w:t>Soil_id</w:t>
      </w:r>
      <w:r>
        <w:tab/>
      </w:r>
      <w:r>
        <w:tab/>
        <w:t xml:space="preserve">   </w:t>
      </w:r>
      <w:r>
        <w:tab/>
        <w:t>ID of corresponding soil unit (as specified in soil.dat)</w:t>
      </w:r>
    </w:p>
    <w:p w:rsidR="00A40BB3" w:rsidRDefault="00A40BB3">
      <w:pPr>
        <w:spacing w:line="240" w:lineRule="auto"/>
        <w:rPr>
          <w:szCs w:val="22"/>
        </w:rPr>
      </w:pPr>
      <w:r>
        <w:t>Veg_id</w:t>
      </w:r>
      <w:r>
        <w:tab/>
      </w:r>
      <w:r>
        <w:tab/>
      </w:r>
      <w:r>
        <w:tab/>
        <w:t>ID of corresponding vegetation component (as specified in vegetation.dat)</w:t>
      </w:r>
    </w:p>
    <w:p w:rsidR="00A40BB3" w:rsidRDefault="00A40BB3">
      <w:pPr>
        <w:spacing w:line="240" w:lineRule="auto"/>
      </w:pPr>
      <w:r>
        <w:rPr>
          <w:szCs w:val="22"/>
        </w:rPr>
        <w:t>Musle_k*</w:t>
      </w:r>
      <w:r>
        <w:rPr>
          <w:szCs w:val="22"/>
        </w:rPr>
        <w:tab/>
      </w:r>
      <w:r>
        <w:rPr>
          <w:szCs w:val="22"/>
        </w:rPr>
        <w:tab/>
        <w:t>MUSLE erodibility factor [(ton acre hr)</w:t>
      </w:r>
      <w:proofErr w:type="gramStart"/>
      <w:r>
        <w:rPr>
          <w:szCs w:val="22"/>
        </w:rPr>
        <w:t>/(</w:t>
      </w:r>
      <w:proofErr w:type="gramEnd"/>
      <w:r>
        <w:rPr>
          <w:szCs w:val="22"/>
        </w:rPr>
        <w:t>acre ft-ton inch)]</w:t>
      </w:r>
    </w:p>
    <w:p w:rsidR="00A40BB3" w:rsidRDefault="00A40BB3">
      <w:pPr>
        <w:spacing w:line="240" w:lineRule="auto"/>
      </w:pPr>
      <w:r>
        <w:t>Musle_c*</w:t>
      </w:r>
      <w:r>
        <w:tab/>
      </w:r>
      <w:r>
        <w:tab/>
        <w:t xml:space="preserve">MUSLE crop factor </w:t>
      </w:r>
    </w:p>
    <w:p w:rsidR="00A40BB3" w:rsidRDefault="00A40BB3">
      <w:pPr>
        <w:spacing w:line="240" w:lineRule="auto"/>
      </w:pPr>
      <w:r>
        <w:t>Musle_p*</w:t>
      </w:r>
      <w:r>
        <w:tab/>
      </w:r>
      <w:r>
        <w:tab/>
        <w:t xml:space="preserve">MUSLE protection factor </w:t>
      </w:r>
    </w:p>
    <w:p w:rsidR="00A40BB3" w:rsidRDefault="00A40BB3">
      <w:pPr>
        <w:spacing w:line="240" w:lineRule="auto"/>
      </w:pPr>
      <w:r>
        <w:t>Coarse_fraction</w:t>
      </w:r>
      <w:r>
        <w:tab/>
        <w:t>*</w:t>
      </w:r>
      <w:r>
        <w:tab/>
        <w:t>fraction of soil fragments &gt; 2 mm [%]</w:t>
      </w:r>
    </w:p>
    <w:p w:rsidR="00A40BB3" w:rsidRDefault="00A40BB3">
      <w:pPr>
        <w:spacing w:line="240" w:lineRule="auto"/>
      </w:pPr>
      <w:r>
        <w:t>Manning_n*</w:t>
      </w:r>
      <w:r>
        <w:tab/>
      </w:r>
      <w:r>
        <w:tab/>
        <w:t>Manning’s n roughness coefficient</w:t>
      </w:r>
    </w:p>
    <w:p w:rsidR="00A40BB3" w:rsidRDefault="00A40BB3">
      <w:pPr>
        <w:pStyle w:val="KleinerAbstand"/>
      </w:pPr>
    </w:p>
    <w:p w:rsidR="00A40BB3" w:rsidRDefault="00A40BB3">
      <w:r>
        <w:t xml:space="preserve">*Each of these columns can be replicated 4 times to describe seasonal dynamics of the respective parameter. In that case, the corresponding seasonality file must be created (see </w:t>
      </w:r>
      <w:r>
        <w:rPr>
          <w:rFonts w:ascii="Courier New" w:hAnsi="Courier New" w:cs="Courier New"/>
        </w:rPr>
        <w:t>rainy_season.dat</w:t>
      </w:r>
      <w:r>
        <w:t>).</w:t>
      </w:r>
    </w:p>
    <w:p w:rsidR="00A40BB3" w:rsidRDefault="00A40BB3">
      <w:r>
        <w:t>Example: The SVC with the ID 11 consists of the soil with ID 13 (as specified in soil.dat) and the vegetation/landuse with ID 21 (as specified in vegetation.dat), resulting in the MUSLE-factors K, C, P of 0.13, 1.0 and 1.0, respectively. It contains 0.8 % coarse particles and has a surface roughness coefficient of 0.011.</w:t>
      </w:r>
    </w:p>
    <w:p w:rsidR="00A40BB3" w:rsidRDefault="00A40BB3"/>
    <w:p w:rsidR="00A40BB3" w:rsidRDefault="00A40BB3">
      <w:r>
        <w:rPr>
          <w:b/>
          <w:szCs w:val="22"/>
        </w:rPr>
        <w:t xml:space="preserve">5) </w:t>
      </w:r>
      <w:proofErr w:type="gramStart"/>
      <w:r>
        <w:rPr>
          <w:b/>
          <w:szCs w:val="22"/>
        </w:rPr>
        <w:t>svc_in_tc.dat</w:t>
      </w:r>
      <w:proofErr w:type="gramEnd"/>
      <w:r>
        <w:rPr>
          <w:b/>
          <w:szCs w:val="22"/>
        </w:rPr>
        <w:t xml:space="preserve">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which SVCs are contained in each TC</w:t>
            </w:r>
          </w:p>
          <w:p w:rsidR="00A40BB3" w:rsidRPr="009146C8" w:rsidRDefault="00A40BB3">
            <w:pPr>
              <w:spacing w:line="240" w:lineRule="auto"/>
              <w:rPr>
                <w:sz w:val="16"/>
                <w:szCs w:val="16"/>
              </w:rPr>
            </w:pPr>
            <w:r>
              <w:rPr>
                <w:sz w:val="16"/>
                <w:szCs w:val="16"/>
              </w:rPr>
              <w:t>TC-ID[-]</w:t>
            </w:r>
            <w:r>
              <w:rPr>
                <w:sz w:val="16"/>
                <w:szCs w:val="16"/>
              </w:rPr>
              <w:tab/>
              <w:t>SVC-ID[-]</w:t>
            </w:r>
            <w:r>
              <w:rPr>
                <w:sz w:val="16"/>
                <w:szCs w:val="16"/>
              </w:rPr>
              <w:tab/>
              <w:t xml:space="preserve">fraction[-] </w:t>
            </w:r>
          </w:p>
          <w:p w:rsidR="00A40BB3" w:rsidRPr="009146C8" w:rsidRDefault="00A40BB3">
            <w:pPr>
              <w:spacing w:line="240" w:lineRule="auto"/>
              <w:rPr>
                <w:sz w:val="16"/>
                <w:szCs w:val="16"/>
              </w:rPr>
            </w:pPr>
            <w:r>
              <w:rPr>
                <w:sz w:val="16"/>
                <w:szCs w:val="16"/>
              </w:rPr>
              <w:t>11</w:t>
            </w:r>
            <w:r>
              <w:rPr>
                <w:sz w:val="16"/>
                <w:szCs w:val="16"/>
              </w:rPr>
              <w:tab/>
              <w:t>12</w:t>
            </w:r>
            <w:r>
              <w:rPr>
                <w:sz w:val="16"/>
                <w:szCs w:val="16"/>
              </w:rPr>
              <w:tab/>
              <w:t>1.0</w:t>
            </w:r>
          </w:p>
          <w:p w:rsidR="00A40BB3" w:rsidRPr="009146C8" w:rsidRDefault="00A40BB3">
            <w:pPr>
              <w:spacing w:line="240" w:lineRule="auto"/>
              <w:rPr>
                <w:sz w:val="16"/>
                <w:szCs w:val="16"/>
              </w:rPr>
            </w:pPr>
            <w:r>
              <w:rPr>
                <w:sz w:val="16"/>
                <w:szCs w:val="16"/>
              </w:rPr>
              <w:t>12</w:t>
            </w:r>
            <w:r>
              <w:rPr>
                <w:sz w:val="16"/>
                <w:szCs w:val="16"/>
              </w:rPr>
              <w:tab/>
              <w:t>13</w:t>
            </w:r>
            <w:r>
              <w:rPr>
                <w:sz w:val="16"/>
                <w:szCs w:val="16"/>
              </w:rPr>
              <w:tab/>
              <w:t>0.2</w:t>
            </w:r>
          </w:p>
          <w:p w:rsidR="00A40BB3" w:rsidRPr="009146C8" w:rsidRDefault="00A40BB3">
            <w:pPr>
              <w:spacing w:line="240" w:lineRule="auto"/>
              <w:rPr>
                <w:sz w:val="16"/>
                <w:szCs w:val="16"/>
              </w:rPr>
            </w:pPr>
            <w:r>
              <w:rPr>
                <w:sz w:val="16"/>
                <w:szCs w:val="16"/>
              </w:rPr>
              <w:t>12</w:t>
            </w:r>
            <w:r>
              <w:rPr>
                <w:sz w:val="16"/>
                <w:szCs w:val="16"/>
              </w:rPr>
              <w:tab/>
              <w:t>14</w:t>
            </w:r>
            <w:r>
              <w:rPr>
                <w:sz w:val="16"/>
                <w:szCs w:val="16"/>
              </w:rPr>
              <w:tab/>
              <w:t>0.8</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TC-ID</w:t>
      </w:r>
      <w:r>
        <w:tab/>
      </w:r>
      <w:r>
        <w:tab/>
      </w:r>
      <w:r>
        <w:tab/>
        <w:t>ID of terrain component (as specified in terrain.dat)</w:t>
      </w:r>
    </w:p>
    <w:p w:rsidR="00A40BB3" w:rsidRDefault="00A40BB3">
      <w:pPr>
        <w:spacing w:line="240" w:lineRule="auto"/>
      </w:pPr>
      <w:r>
        <w:t>SVC-ID</w:t>
      </w:r>
      <w:r>
        <w:tab/>
        <w:t xml:space="preserve">   </w:t>
      </w:r>
      <w:r>
        <w:tab/>
        <w:t>ID of soil vegetation component (as specified in svc.dat)</w:t>
      </w:r>
    </w:p>
    <w:p w:rsidR="00A40BB3" w:rsidRDefault="00A40BB3">
      <w:pPr>
        <w:spacing w:line="240" w:lineRule="auto"/>
      </w:pPr>
      <w:r>
        <w:t>Fraction</w:t>
      </w:r>
      <w:r>
        <w:tab/>
      </w:r>
      <w:r>
        <w:tab/>
        <w:t>fraction of TC that is covered by the current SVC</w:t>
      </w:r>
    </w:p>
    <w:p w:rsidR="00A40BB3" w:rsidRDefault="00A40BB3" w:rsidP="009146C8">
      <w:pPr>
        <w:pStyle w:val="KleinerAbstand"/>
      </w:pPr>
    </w:p>
    <w:p w:rsidR="0038377D" w:rsidRDefault="00D54335">
      <w:pPr>
        <w:spacing w:line="240" w:lineRule="auto"/>
      </w:pPr>
      <w:r>
        <w:t>Note: The sum of “fraction” over a specific TC can be smaller than one as the sum over a TC plus “fraction_rocky” needs to sum up to one (see also the description for file soil_vegetation.dat). If this requirement is not fulfilled, WASA-SED will issue a warning and normalize the fraction to unity automatically.</w:t>
      </w:r>
    </w:p>
    <w:p w:rsidR="0038377D" w:rsidRDefault="0038377D">
      <w:pPr>
        <w:pStyle w:val="KleinerAbstand"/>
      </w:pPr>
    </w:p>
    <w:p w:rsidR="00A40BB3" w:rsidRDefault="00A40BB3">
      <w:r>
        <w:t>Example: The TC with the ID 11 consists only of the SVC with the ID 12. The TC with the ID 12 is covered by the SCV 12 at 20 % of its area. The remaining 80 % of TC 12 consist of SVC 14.</w:t>
      </w:r>
    </w:p>
    <w:p w:rsidR="00A40BB3" w:rsidRDefault="00A40BB3"/>
    <w:p w:rsidR="00A40BB3" w:rsidRDefault="00A40BB3">
      <w:r>
        <w:rPr>
          <w:b/>
          <w:szCs w:val="22"/>
        </w:rPr>
        <w:t>6) soil_</w:t>
      </w:r>
      <w:proofErr w:type="gramStart"/>
      <w:r>
        <w:rPr>
          <w:b/>
          <w:szCs w:val="22"/>
        </w:rPr>
        <w:t xml:space="preserve">vegetation.dat  </w:t>
      </w:r>
      <w:r>
        <w:rPr>
          <w:szCs w:val="22"/>
        </w:rPr>
        <w:t>[</w:t>
      </w:r>
      <w:proofErr w:type="gramEnd"/>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 xml:space="preserve">Specification of soil-vegetation components (links LU, terrain component, soil and vegetation properties) </w:t>
            </w:r>
          </w:p>
          <w:p w:rsidR="00A40BB3" w:rsidRPr="009146C8" w:rsidRDefault="00A40BB3">
            <w:pPr>
              <w:spacing w:line="240" w:lineRule="auto"/>
              <w:rPr>
                <w:sz w:val="16"/>
                <w:szCs w:val="16"/>
              </w:rPr>
            </w:pPr>
            <w:r>
              <w:rPr>
                <w:sz w:val="16"/>
                <w:szCs w:val="16"/>
              </w:rPr>
              <w:lastRenderedPageBreak/>
              <w:t>For each block: first line Soil IDs, Second line Land use, third line fraction of SVCs in each terrain component</w:t>
            </w:r>
          </w:p>
          <w:p w:rsidR="00A40BB3" w:rsidRPr="009146C8" w:rsidRDefault="00A40BB3">
            <w:pPr>
              <w:spacing w:line="240" w:lineRule="auto"/>
              <w:rPr>
                <w:sz w:val="16"/>
                <w:szCs w:val="16"/>
              </w:rPr>
            </w:pPr>
            <w:r>
              <w:rPr>
                <w:sz w:val="16"/>
                <w:szCs w:val="16"/>
              </w:rPr>
              <w:t>Subasin-ID[-],LU-ID[-],TC-ID[-],fraction_rocky[-],nbrSVC[-],Soil-ID(30 values)[-],Vegetation-ID (30 values)[-],fraction (30 values)[-]</w:t>
            </w:r>
            <w:r>
              <w:rPr>
                <w:sz w:val="16"/>
                <w:szCs w:val="16"/>
              </w:rPr>
              <w:tab/>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25</w:t>
            </w:r>
            <w:r>
              <w:rPr>
                <w:sz w:val="16"/>
                <w:szCs w:val="16"/>
              </w:rPr>
              <w:tab/>
              <w:t>0.12</w:t>
            </w:r>
            <w:r>
              <w:rPr>
                <w:sz w:val="16"/>
                <w:szCs w:val="16"/>
              </w:rPr>
              <w:tab/>
              <w:t>9</w:t>
            </w:r>
            <w:r>
              <w:rPr>
                <w:sz w:val="16"/>
                <w:szCs w:val="16"/>
              </w:rPr>
              <w:tab/>
              <w:t>86</w:t>
            </w:r>
            <w:r>
              <w:rPr>
                <w:sz w:val="16"/>
                <w:szCs w:val="16"/>
              </w:rPr>
              <w:tab/>
              <w:t>30</w:t>
            </w:r>
            <w:r>
              <w:rPr>
                <w:sz w:val="16"/>
                <w:szCs w:val="16"/>
              </w:rPr>
              <w:tab/>
              <w:t>77</w:t>
            </w:r>
            <w:r>
              <w:rPr>
                <w:sz w:val="16"/>
                <w:szCs w:val="16"/>
              </w:rPr>
              <w:tab/>
              <w:t>86</w:t>
            </w:r>
            <w:r>
              <w:rPr>
                <w:sz w:val="16"/>
                <w:szCs w:val="16"/>
              </w:rPr>
              <w:tab/>
              <w:t>85</w:t>
            </w:r>
            <w:r>
              <w:rPr>
                <w:sz w:val="16"/>
                <w:szCs w:val="16"/>
              </w:rPr>
              <w:tab/>
              <w:t>86 …</w:t>
            </w:r>
            <w:r>
              <w:rPr>
                <w:sz w:val="16"/>
                <w:szCs w:val="16"/>
              </w:rPr>
              <w:tab/>
            </w:r>
            <w:proofErr w:type="gramStart"/>
            <w:r>
              <w:rPr>
                <w:sz w:val="16"/>
                <w:szCs w:val="16"/>
              </w:rPr>
              <w:t xml:space="preserve">43  </w:t>
            </w:r>
            <w:r>
              <w:rPr>
                <w:i/>
                <w:sz w:val="16"/>
                <w:szCs w:val="16"/>
              </w:rPr>
              <w:t>in</w:t>
            </w:r>
            <w:proofErr w:type="gramEnd"/>
            <w:r>
              <w:rPr>
                <w:i/>
                <w:sz w:val="16"/>
                <w:szCs w:val="16"/>
              </w:rPr>
              <w:t xml:space="preserve"> total max. 30 IDs*</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25</w:t>
            </w:r>
            <w:r>
              <w:rPr>
                <w:sz w:val="16"/>
                <w:szCs w:val="16"/>
              </w:rPr>
              <w:tab/>
              <w:t>0.12</w:t>
            </w:r>
            <w:r>
              <w:rPr>
                <w:sz w:val="16"/>
                <w:szCs w:val="16"/>
              </w:rPr>
              <w:tab/>
              <w:t>9</w:t>
            </w:r>
            <w:r>
              <w:rPr>
                <w:sz w:val="16"/>
                <w:szCs w:val="16"/>
              </w:rPr>
              <w:tab/>
              <w:t>8002</w:t>
            </w:r>
            <w:r>
              <w:rPr>
                <w:sz w:val="16"/>
                <w:szCs w:val="16"/>
              </w:rPr>
              <w:tab/>
              <w:t>8004</w:t>
            </w:r>
            <w:r>
              <w:rPr>
                <w:sz w:val="16"/>
                <w:szCs w:val="16"/>
              </w:rPr>
              <w:tab/>
              <w:t>8005</w:t>
            </w:r>
            <w:r>
              <w:rPr>
                <w:sz w:val="16"/>
                <w:szCs w:val="16"/>
              </w:rPr>
              <w:tab/>
              <w:t>8500</w:t>
            </w:r>
            <w:r>
              <w:rPr>
                <w:sz w:val="16"/>
                <w:szCs w:val="16"/>
              </w:rPr>
              <w:tab/>
              <w:t>7203</w:t>
            </w:r>
            <w:r>
              <w:rPr>
                <w:sz w:val="16"/>
                <w:szCs w:val="16"/>
              </w:rPr>
              <w:tab/>
              <w:t>9203 …</w:t>
            </w:r>
            <w:r>
              <w:rPr>
                <w:sz w:val="16"/>
                <w:szCs w:val="16"/>
              </w:rPr>
              <w:tab/>
              <w:t xml:space="preserve">7203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25</w:t>
            </w:r>
            <w:r>
              <w:rPr>
                <w:sz w:val="16"/>
                <w:szCs w:val="16"/>
              </w:rPr>
              <w:tab/>
              <w:t>0.12</w:t>
            </w:r>
            <w:r>
              <w:rPr>
                <w:sz w:val="16"/>
                <w:szCs w:val="16"/>
              </w:rPr>
              <w:tab/>
              <w:t>9</w:t>
            </w:r>
            <w:r>
              <w:rPr>
                <w:sz w:val="16"/>
                <w:szCs w:val="16"/>
              </w:rPr>
              <w:tab/>
              <w:t>0.017</w:t>
            </w:r>
            <w:r>
              <w:rPr>
                <w:sz w:val="16"/>
                <w:szCs w:val="16"/>
              </w:rPr>
              <w:tab/>
              <w:t>0.031</w:t>
            </w:r>
            <w:r>
              <w:rPr>
                <w:sz w:val="16"/>
                <w:szCs w:val="16"/>
              </w:rPr>
              <w:tab/>
              <w:t>0.019</w:t>
            </w:r>
            <w:r>
              <w:rPr>
                <w:sz w:val="16"/>
                <w:szCs w:val="16"/>
              </w:rPr>
              <w:tab/>
              <w:t>0.022</w:t>
            </w:r>
            <w:r>
              <w:rPr>
                <w:sz w:val="16"/>
                <w:szCs w:val="16"/>
              </w:rPr>
              <w:tab/>
              <w:t>0.043</w:t>
            </w:r>
            <w:r>
              <w:rPr>
                <w:sz w:val="16"/>
                <w:szCs w:val="16"/>
              </w:rPr>
              <w:tab/>
              <w:t>0.598 …</w:t>
            </w:r>
            <w:r>
              <w:rPr>
                <w:sz w:val="16"/>
                <w:szCs w:val="16"/>
              </w:rPr>
              <w:tab/>
              <w:t xml:space="preserve">0.025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26</w:t>
            </w:r>
            <w:r>
              <w:rPr>
                <w:sz w:val="16"/>
                <w:szCs w:val="16"/>
              </w:rPr>
              <w:tab/>
              <w:t>0.000</w:t>
            </w:r>
            <w:r>
              <w:rPr>
                <w:sz w:val="16"/>
                <w:szCs w:val="16"/>
              </w:rPr>
              <w:tab/>
              <w:t>2</w:t>
            </w:r>
            <w:r>
              <w:rPr>
                <w:sz w:val="16"/>
                <w:szCs w:val="16"/>
              </w:rPr>
              <w:tab/>
              <w:t>27</w:t>
            </w:r>
            <w:r>
              <w:rPr>
                <w:sz w:val="16"/>
                <w:szCs w:val="16"/>
              </w:rPr>
              <w:tab/>
              <w:t>27</w:t>
            </w:r>
            <w:r>
              <w:rPr>
                <w:sz w:val="16"/>
                <w:szCs w:val="16"/>
              </w:rPr>
              <w:tab/>
              <w:t>0</w:t>
            </w:r>
            <w:r>
              <w:rPr>
                <w:sz w:val="16"/>
                <w:szCs w:val="16"/>
              </w:rPr>
              <w:tab/>
              <w:t>0</w:t>
            </w:r>
            <w:r>
              <w:rPr>
                <w:sz w:val="16"/>
                <w:szCs w:val="16"/>
              </w:rPr>
              <w:tab/>
              <w:t>0</w:t>
            </w:r>
            <w:r>
              <w:rPr>
                <w:sz w:val="16"/>
                <w:szCs w:val="16"/>
              </w:rPr>
              <w:tab/>
              <w:t>0 …</w:t>
            </w:r>
            <w:r>
              <w:rPr>
                <w:sz w:val="16"/>
                <w:szCs w:val="16"/>
              </w:rPr>
              <w:tab/>
              <w:t xml:space="preserve">0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26</w:t>
            </w:r>
            <w:r>
              <w:rPr>
                <w:sz w:val="16"/>
                <w:szCs w:val="16"/>
              </w:rPr>
              <w:tab/>
              <w:t>0.000</w:t>
            </w:r>
            <w:r>
              <w:rPr>
                <w:sz w:val="16"/>
                <w:szCs w:val="16"/>
              </w:rPr>
              <w:tab/>
              <w:t>2</w:t>
            </w:r>
            <w:r>
              <w:rPr>
                <w:sz w:val="16"/>
                <w:szCs w:val="16"/>
              </w:rPr>
              <w:tab/>
              <w:t>8002</w:t>
            </w:r>
            <w:r>
              <w:rPr>
                <w:sz w:val="16"/>
                <w:szCs w:val="16"/>
              </w:rPr>
              <w:tab/>
              <w:t>8004</w:t>
            </w:r>
            <w:r>
              <w:rPr>
                <w:sz w:val="16"/>
                <w:szCs w:val="16"/>
              </w:rPr>
              <w:tab/>
              <w:t>0</w:t>
            </w:r>
            <w:r>
              <w:rPr>
                <w:sz w:val="16"/>
                <w:szCs w:val="16"/>
              </w:rPr>
              <w:tab/>
              <w:t>0</w:t>
            </w:r>
            <w:r>
              <w:rPr>
                <w:sz w:val="16"/>
                <w:szCs w:val="16"/>
              </w:rPr>
              <w:tab/>
              <w:t>0</w:t>
            </w:r>
            <w:r>
              <w:rPr>
                <w:sz w:val="16"/>
                <w:szCs w:val="16"/>
              </w:rPr>
              <w:tab/>
              <w:t>0 …</w:t>
            </w:r>
            <w:r>
              <w:rPr>
                <w:sz w:val="16"/>
                <w:szCs w:val="16"/>
              </w:rPr>
              <w:tab/>
              <w:t xml:space="preserve">0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26</w:t>
            </w:r>
            <w:r>
              <w:rPr>
                <w:sz w:val="16"/>
                <w:szCs w:val="16"/>
              </w:rPr>
              <w:tab/>
              <w:t>0.000</w:t>
            </w:r>
            <w:r>
              <w:rPr>
                <w:sz w:val="16"/>
                <w:szCs w:val="16"/>
              </w:rPr>
              <w:tab/>
              <w:t>2</w:t>
            </w:r>
            <w:r>
              <w:rPr>
                <w:sz w:val="16"/>
                <w:szCs w:val="16"/>
              </w:rPr>
              <w:tab/>
              <w:t>0.024</w:t>
            </w:r>
            <w:r>
              <w:rPr>
                <w:sz w:val="16"/>
                <w:szCs w:val="16"/>
              </w:rPr>
              <w:tab/>
              <w:t>0.042</w:t>
            </w:r>
            <w:r>
              <w:rPr>
                <w:sz w:val="16"/>
                <w:szCs w:val="16"/>
              </w:rPr>
              <w:tab/>
              <w:t>0</w:t>
            </w:r>
            <w:r>
              <w:rPr>
                <w:sz w:val="16"/>
                <w:szCs w:val="16"/>
              </w:rPr>
              <w:tab/>
              <w:t>0</w:t>
            </w:r>
            <w:r>
              <w:rPr>
                <w:sz w:val="16"/>
                <w:szCs w:val="16"/>
              </w:rPr>
              <w:tab/>
              <w:t>0</w:t>
            </w:r>
            <w:r>
              <w:rPr>
                <w:sz w:val="16"/>
                <w:szCs w:val="16"/>
              </w:rPr>
              <w:tab/>
              <w:t>0 …</w:t>
            </w:r>
            <w:r>
              <w:rPr>
                <w:sz w:val="16"/>
                <w:szCs w:val="16"/>
              </w:rPr>
              <w:tab/>
              <w:t xml:space="preserve">0.000 </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 xml:space="preserve">   </w:t>
      </w:r>
      <w:r>
        <w:tab/>
        <w:t>ID of sub-basin (Map-ID), same ordering as in hymo.dat</w:t>
      </w:r>
    </w:p>
    <w:p w:rsidR="00A40BB3" w:rsidRDefault="00A40BB3">
      <w:pPr>
        <w:spacing w:line="240" w:lineRule="auto"/>
      </w:pPr>
      <w:r>
        <w:t>LU-ID</w:t>
      </w:r>
      <w:r>
        <w:tab/>
      </w:r>
      <w:r>
        <w:tab/>
        <w:t xml:space="preserve">   </w:t>
      </w:r>
      <w:r>
        <w:tab/>
        <w:t xml:space="preserve">   </w:t>
      </w:r>
      <w:r>
        <w:tab/>
        <w:t>ID of corresponding LU (as determined in hymo.dat)</w:t>
      </w:r>
    </w:p>
    <w:p w:rsidR="00A40BB3" w:rsidRDefault="00A40BB3">
      <w:pPr>
        <w:spacing w:line="240" w:lineRule="auto"/>
      </w:pPr>
      <w:r>
        <w:t>TC-ID</w:t>
      </w:r>
      <w:r>
        <w:tab/>
      </w:r>
      <w:r>
        <w:tab/>
      </w:r>
      <w:r>
        <w:tab/>
        <w:t xml:space="preserve">   </w:t>
      </w:r>
      <w:r>
        <w:tab/>
        <w:t>ID of corresponding terrain component (as determined in soter.dat)</w:t>
      </w:r>
    </w:p>
    <w:p w:rsidR="00A40BB3" w:rsidRDefault="00A40BB3">
      <w:pPr>
        <w:spacing w:line="240" w:lineRule="auto"/>
      </w:pPr>
      <w:proofErr w:type="gramStart"/>
      <w:r>
        <w:t>fraction_rocky</w:t>
      </w:r>
      <w:proofErr w:type="gramEnd"/>
      <w:r>
        <w:tab/>
      </w:r>
      <w:r>
        <w:tab/>
        <w:t xml:space="preserve">   </w:t>
      </w:r>
      <w:r>
        <w:tab/>
        <w:t>fraction of impermeable (rock) area in each terrain component [-]</w:t>
      </w:r>
      <w:r>
        <w:rPr>
          <w:vertAlign w:val="superscript"/>
        </w:rPr>
        <w:t>1</w:t>
      </w:r>
    </w:p>
    <w:p w:rsidR="00A40BB3" w:rsidRDefault="00A40BB3">
      <w:pPr>
        <w:spacing w:line="240" w:lineRule="auto"/>
      </w:pPr>
      <w:proofErr w:type="gramStart"/>
      <w:r>
        <w:t>nbrSVC</w:t>
      </w:r>
      <w:proofErr w:type="gramEnd"/>
      <w:r>
        <w:tab/>
      </w:r>
      <w:r>
        <w:tab/>
        <w:t xml:space="preserve">  </w:t>
      </w:r>
      <w:r>
        <w:tab/>
        <w:t xml:space="preserve"> Number of soil-vegetation components (SVCs) in current TC of  sub-basin</w:t>
      </w:r>
    </w:p>
    <w:p w:rsidR="00A40BB3" w:rsidRDefault="00A40BB3">
      <w:pPr>
        <w:spacing w:line="240" w:lineRule="auto"/>
      </w:pPr>
      <w:r>
        <w:t>Soil-</w:t>
      </w:r>
      <w:proofErr w:type="gramStart"/>
      <w:r>
        <w:t>IDs(</w:t>
      </w:r>
      <w:proofErr w:type="gramEnd"/>
      <w:r>
        <w:t xml:space="preserve">nbrSVC values) </w:t>
      </w:r>
      <w:r>
        <w:tab/>
        <w:t>1</w:t>
      </w:r>
      <w:r>
        <w:rPr>
          <w:vertAlign w:val="superscript"/>
        </w:rPr>
        <w:t>st</w:t>
      </w:r>
      <w:r>
        <w:t xml:space="preserve"> row of each block: corresponding soil-IDs as defined in soil.dat</w:t>
      </w:r>
    </w:p>
    <w:p w:rsidR="00A40BB3" w:rsidRDefault="00A40BB3">
      <w:pPr>
        <w:spacing w:line="240" w:lineRule="auto"/>
        <w:ind w:left="2832" w:hanging="2832"/>
      </w:pPr>
      <w:r>
        <w:t>Vegetation-</w:t>
      </w:r>
      <w:proofErr w:type="gramStart"/>
      <w:r>
        <w:t>ID(</w:t>
      </w:r>
      <w:proofErr w:type="gramEnd"/>
      <w:r>
        <w:t>nbrSVC values)</w:t>
      </w:r>
      <w:r>
        <w:tab/>
        <w:t>2</w:t>
      </w:r>
      <w:r>
        <w:rPr>
          <w:vertAlign w:val="superscript"/>
        </w:rPr>
        <w:t>nd</w:t>
      </w:r>
      <w:r>
        <w:t xml:space="preserve"> row of each block: corresponding vegetation-ID as defined in vegetation.dat</w:t>
      </w:r>
    </w:p>
    <w:p w:rsidR="00A40BB3" w:rsidRDefault="00A40BB3">
      <w:pPr>
        <w:spacing w:line="240" w:lineRule="auto"/>
      </w:pPr>
      <w:proofErr w:type="gramStart"/>
      <w:r>
        <w:t>fraction</w:t>
      </w:r>
      <w:proofErr w:type="gramEnd"/>
      <w:r>
        <w:t xml:space="preserve"> (nbrSVC values) Areal fraction of SVCs in current terrain component of current sub-basin [-]</w:t>
      </w:r>
    </w:p>
    <w:p w:rsidR="00A40BB3" w:rsidRPr="009146C8" w:rsidRDefault="00A40BB3">
      <w:pPr>
        <w:spacing w:line="240" w:lineRule="auto"/>
        <w:rPr>
          <w:vertAlign w:val="superscript"/>
        </w:rPr>
      </w:pPr>
      <w:r>
        <w:t>(*each Sub-basin, LU, Terrain Component Unit has a block of data in three lines)</w:t>
      </w:r>
    </w:p>
    <w:p w:rsidR="00A40BB3" w:rsidRDefault="00A40BB3">
      <w:r>
        <w:rPr>
          <w:vertAlign w:val="superscript"/>
        </w:rPr>
        <w:t>1</w:t>
      </w:r>
      <w:r>
        <w:t>fraction_rocky will probably become obsolete in future versions. If it is 0 for all TCs, the rocky fraction is determined from the fraction of soils that have with a coarse fraction of 1 in their topsoil (see soil.dat). Please note that fraction_rocky and the fraction values are internally normalized to unity</w:t>
      </w:r>
      <w:r w:rsidR="00D54335">
        <w:t xml:space="preserve"> if the sum is greater than one. It is advisable, however, to respect this already during the pre-processing. The package lumpR is able to handle impervious areas</w:t>
      </w:r>
      <w:r>
        <w:t>.</w:t>
      </w:r>
    </w:p>
    <w:p w:rsidR="00A40BB3" w:rsidRDefault="00A40BB3">
      <w:pPr>
        <w:pStyle w:val="KleinerAbstand"/>
      </w:pPr>
    </w:p>
    <w:p w:rsidR="00A40BB3" w:rsidRDefault="00A40BB3">
      <w:r>
        <w:t>Example: The combination sub-basin Map-ID of 49, the LU-ID of 19 and the terrain component-ID 25 has a fraction of 12 % (0.12) of impermeable rock area, and 9 different soil and landuse / vegetation classes. The sum of the fraction of the impermeable area and of the areal fractions of all SVCs must equal 1.0. The first row holds the 9 different soil-IDs (86, 30, 77, 86, etc.). The second row contains the landuse / vegetation classes for the same sub-basin – LU – terrain component combination (8002, 8004, 8005, etc.). The third line holds the areal fraction of each soil-vegetation specification within each LU-terrain combination. The next three lines contain the same block of data for sub-basin 49, LU 19 but for terrain component-ID 26.</w:t>
      </w:r>
    </w:p>
    <w:p w:rsidR="00A40BB3" w:rsidRDefault="00A40BB3">
      <w:r>
        <w:t>The order of the sub-basins in the first column has to follow the same order of the sub-basin IDs that was used in hymo.dat (due to computational reasons), in this case 49, 50, 1, 44, etc.; otherwise an error message occurs.</w:t>
      </w:r>
    </w:p>
    <w:p w:rsidR="00A40BB3" w:rsidRDefault="00A40BB3"/>
    <w:p w:rsidR="00A40BB3" w:rsidRDefault="00A40BB3">
      <w:r>
        <w:rPr>
          <w:rStyle w:val="Formatvorlage12ptFett"/>
        </w:rPr>
        <w:t xml:space="preserve">7) </w:t>
      </w:r>
      <w:proofErr w:type="gramStart"/>
      <w:r>
        <w:rPr>
          <w:rStyle w:val="Formatvorlage12ptFett"/>
        </w:rPr>
        <w:t>soil.dat</w:t>
      </w:r>
      <w:proofErr w:type="gramEnd"/>
      <w:r>
        <w:rPr>
          <w:rStyle w:val="Formatvorlage12ptFett"/>
        </w:rPr>
        <w:t xml:space="preserve"> </w:t>
      </w:r>
      <w:r>
        <w:rPr>
          <w:sz w:val="24"/>
        </w:rPr>
        <w:t xml:space="preserve">[can be generated with the </w:t>
      </w:r>
      <w:r w:rsidR="002E272F">
        <w:rPr>
          <w:sz w:val="24"/>
        </w:rPr>
        <w:t>LUMP package</w:t>
      </w:r>
      <w:r>
        <w:rPr>
          <w:sz w:val="24"/>
        </w:rPr>
        <w: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soil parameters</w:t>
            </w:r>
          </w:p>
          <w:p w:rsidR="00A40BB3" w:rsidRPr="009146C8" w:rsidRDefault="00A40BB3">
            <w:pPr>
              <w:spacing w:line="240" w:lineRule="auto"/>
              <w:rPr>
                <w:sz w:val="16"/>
                <w:szCs w:val="16"/>
              </w:rPr>
            </w:pPr>
            <w:r>
              <w:rPr>
                <w:sz w:val="16"/>
                <w:szCs w:val="16"/>
              </w:rPr>
              <w:t>Soil-ID[-],number(horizons)[-],res[Vol-],PWP[-],FK2.5[-],FK1.8[-],nFK[-],saturated[-],depth[mm],ks[mm/d],suction[mm],pore-size-index[-],bubblepressure[cm],coarse_frag[-], shrinks[0/1] , bedrock[0/1] , alluvial[0/1] (</w:t>
            </w:r>
            <w:r>
              <w:rPr>
                <w:i/>
                <w:sz w:val="16"/>
                <w:szCs w:val="16"/>
              </w:rPr>
              <w:t>1 line)*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 xml:space="preserve">    1    3</w:t>
            </w:r>
            <w:r>
              <w:rPr>
                <w:color w:val="008000"/>
                <w:sz w:val="16"/>
                <w:szCs w:val="16"/>
              </w:rPr>
              <w:t xml:space="preserve">  0.073  0.102  0.184  0.270  0.168  0.472   200.0    504 9.037   72.9  0.3593    9.80 0.000 0</w:t>
            </w:r>
            <w:r>
              <w:rPr>
                <w:sz w:val="16"/>
                <w:szCs w:val="16"/>
              </w:rPr>
              <w:t xml:space="preserve">  </w:t>
            </w:r>
            <w:r>
              <w:rPr>
                <w:color w:val="0000FF"/>
                <w:sz w:val="16"/>
                <w:szCs w:val="16"/>
              </w:rPr>
              <w:t>0.102  0.160  0.265  0.349  0.188  0.472   600.0    1096.288  125.5  0.2705   16.16 0.000</w:t>
            </w:r>
            <w:r>
              <w:rPr>
                <w:sz w:val="16"/>
                <w:szCs w:val="16"/>
              </w:rPr>
              <w:t xml:space="preserve"> </w:t>
            </w:r>
            <w:r>
              <w:rPr>
                <w:color w:val="0000FF"/>
                <w:sz w:val="16"/>
                <w:szCs w:val="16"/>
              </w:rPr>
              <w:t>0</w:t>
            </w:r>
            <w:r>
              <w:rPr>
                <w:color w:val="800080"/>
                <w:sz w:val="16"/>
                <w:szCs w:val="16"/>
              </w:rPr>
              <w:t xml:space="preserve">  0.064  0.084  0.152  0.229  0.145  0.472   300.0  7709.267   46.1  0.3891  6.31 0.000 0</w:t>
            </w:r>
            <w:r>
              <w:rPr>
                <w:sz w:val="16"/>
                <w:szCs w:val="16"/>
              </w:rPr>
              <w:t xml:space="preserve"> </w:t>
            </w:r>
            <w:r>
              <w:rPr>
                <w:color w:val="FF0000"/>
                <w:sz w:val="16"/>
                <w:szCs w:val="16"/>
              </w:rPr>
              <w:t>0 0</w:t>
            </w:r>
            <w:r>
              <w:rPr>
                <w:sz w:val="16"/>
                <w:szCs w:val="16"/>
              </w:rPr>
              <w:t xml:space="preserve"> (</w:t>
            </w:r>
            <w:r>
              <w:rPr>
                <w:i/>
                <w:sz w:val="16"/>
                <w:szCs w:val="16"/>
              </w:rPr>
              <w:t>1 line)*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 xml:space="preserve">    2    4  0.070  0.094  0.164  0.240  0.146  0.452   250.0    6229.629   67.2  0.3816    9.07 0.001 0  0.075  0.102  0.176  0.253  0.151  0.453   250.0    5250.267   71.4  0.3655    9.56 0.001 0  0.076  0.106  0.184  0.262  0.156  0.458   500.0    5368.695   82.4  0.3558   10.96 0.000 0  0.066  0.087  0.155  0.232  0.145  0.462   500.0    8344.087   56.4  0.3903    7.67 0.225 0 0 1</w:t>
            </w:r>
          </w:p>
          <w:p w:rsidR="00A40BB3" w:rsidRPr="009146C8" w:rsidRDefault="00A40BB3">
            <w:pPr>
              <w:spacing w:line="240" w:lineRule="auto"/>
              <w:rPr>
                <w:sz w:val="16"/>
                <w:szCs w:val="16"/>
              </w:rPr>
            </w:pPr>
            <w:r>
              <w:rPr>
                <w:sz w:val="16"/>
                <w:szCs w:val="16"/>
              </w:rPr>
              <w:t xml:space="preserve">    </w:t>
            </w:r>
          </w:p>
          <w:p w:rsidR="00A40BB3" w:rsidRPr="009146C8" w:rsidRDefault="00A40BB3">
            <w:pPr>
              <w:spacing w:line="240" w:lineRule="auto"/>
              <w:rPr>
                <w:sz w:val="16"/>
                <w:szCs w:val="16"/>
              </w:rPr>
            </w:pPr>
            <w:r>
              <w:rPr>
                <w:sz w:val="16"/>
                <w:szCs w:val="16"/>
              </w:rPr>
              <w:t xml:space="preserve">    3    3  0.075  0.104  0.191  0.278  0.174  0.396   100.0    1020.368  154.2  0.3666   20.89 0.000 0  0.089  0.126  0.215  0.297  0.170  0.434   400.0    1381.206  107.1  0.3192   14.18 0.000 0  0.070  0.097  0.181  0.270  0.173  0.434   500.0    2655.635  102.0  0.3741   13.87 0.000 0 0 0</w:t>
            </w:r>
          </w:p>
          <w:p w:rsidR="00A40BB3" w:rsidRDefault="00A40BB3">
            <w:pPr>
              <w:spacing w:line="240" w:lineRule="auto"/>
              <w:rPr>
                <w:sz w:val="16"/>
                <w:szCs w:val="16"/>
              </w:rPr>
            </w:pPr>
          </w:p>
          <w:p w:rsidR="00A40BB3" w:rsidRDefault="00A40BB3">
            <w:pPr>
              <w:spacing w:line="240" w:lineRule="auto"/>
            </w:pPr>
            <w:r>
              <w:rPr>
                <w:sz w:val="16"/>
                <w:szCs w:val="16"/>
              </w:rPr>
              <w:t>…</w:t>
            </w:r>
          </w:p>
        </w:tc>
      </w:tr>
    </w:tbl>
    <w:p w:rsidR="00A40BB3" w:rsidRDefault="00A40BB3">
      <w:r>
        <w:rPr>
          <w:i/>
        </w:rPr>
        <w:t xml:space="preserve">* </w:t>
      </w:r>
      <w:proofErr w:type="gramStart"/>
      <w:r>
        <w:rPr>
          <w:i/>
        </w:rPr>
        <w:t>the</w:t>
      </w:r>
      <w:proofErr w:type="gramEnd"/>
      <w:r>
        <w:rPr>
          <w:i/>
        </w:rPr>
        <w:t xml:space="preserve"> data must be all in one line</w:t>
      </w:r>
    </w:p>
    <w:p w:rsidR="00A40BB3" w:rsidRDefault="00A40BB3">
      <w:pPr>
        <w:pStyle w:val="KleinerAbstand"/>
      </w:pPr>
    </w:p>
    <w:p w:rsidR="00A40BB3" w:rsidRDefault="00A40BB3">
      <w:pPr>
        <w:spacing w:line="240" w:lineRule="auto"/>
      </w:pPr>
      <w:r>
        <w:t>Soil-ID</w:t>
      </w:r>
      <w:r>
        <w:tab/>
      </w:r>
      <w:r>
        <w:tab/>
      </w:r>
      <w:r>
        <w:tab/>
        <w:t>ID of soil unit [-]</w:t>
      </w:r>
    </w:p>
    <w:p w:rsidR="00A40BB3" w:rsidRDefault="00A40BB3">
      <w:pPr>
        <w:spacing w:line="240" w:lineRule="auto"/>
      </w:pPr>
      <w:proofErr w:type="gramStart"/>
      <w:r>
        <w:t>numb</w:t>
      </w:r>
      <w:proofErr w:type="gramEnd"/>
      <w:r>
        <w:t xml:space="preserve"> (</w:t>
      </w:r>
      <w:r>
        <w:rPr>
          <w:i/>
        </w:rPr>
        <w:t>horizons</w:t>
      </w:r>
      <w:r>
        <w:t>)</w:t>
      </w:r>
      <w:r>
        <w:tab/>
        <w:t>number of horizons in soil profile [-]</w:t>
      </w:r>
    </w:p>
    <w:p w:rsidR="00A40BB3" w:rsidRDefault="00A40BB3">
      <w:pPr>
        <w:spacing w:line="240" w:lineRule="auto"/>
      </w:pPr>
      <w:proofErr w:type="gramStart"/>
      <w:r>
        <w:t>res</w:t>
      </w:r>
      <w:proofErr w:type="gramEnd"/>
      <w:r>
        <w:tab/>
      </w:r>
      <w:r>
        <w:tab/>
      </w:r>
      <w:r>
        <w:tab/>
        <w:t>residual soil water content (</w:t>
      </w:r>
      <w:r>
        <w:rPr>
          <w:i/>
        </w:rPr>
        <w:t>horizons</w:t>
      </w:r>
      <w:r>
        <w:t>) [Vol. fraction]</w:t>
      </w:r>
    </w:p>
    <w:p w:rsidR="00A40BB3" w:rsidRDefault="00A40BB3">
      <w:pPr>
        <w:spacing w:line="240" w:lineRule="auto"/>
      </w:pPr>
      <w:r>
        <w:lastRenderedPageBreak/>
        <w:t>PWP</w:t>
      </w:r>
      <w:r>
        <w:tab/>
      </w:r>
      <w:r>
        <w:tab/>
      </w:r>
      <w:r>
        <w:tab/>
        <w:t>water content at permanent wilting point (at 15000 cm suction)) (</w:t>
      </w:r>
      <w:r>
        <w:rPr>
          <w:i/>
        </w:rPr>
        <w:t>horizons</w:t>
      </w:r>
      <w:r>
        <w:t>) [Vol. fraction]</w:t>
      </w:r>
      <w:r>
        <w:tab/>
      </w:r>
      <w:r>
        <w:tab/>
      </w:r>
    </w:p>
    <w:p w:rsidR="00A40BB3" w:rsidRDefault="00A40BB3">
      <w:pPr>
        <w:spacing w:line="240" w:lineRule="auto"/>
      </w:pPr>
      <w:r>
        <w:t>FK2.5</w:t>
      </w:r>
      <w:r>
        <w:tab/>
      </w:r>
      <w:r>
        <w:tab/>
      </w:r>
      <w:r>
        <w:tab/>
        <w:t>field capacity (316 hPa / pF=2.6) (</w:t>
      </w:r>
      <w:r>
        <w:rPr>
          <w:i/>
        </w:rPr>
        <w:t>horizons</w:t>
      </w:r>
      <w:r>
        <w:t xml:space="preserve">) [Vol. fraction] </w:t>
      </w:r>
    </w:p>
    <w:p w:rsidR="00A40BB3" w:rsidRDefault="00A40BB3">
      <w:pPr>
        <w:spacing w:line="240" w:lineRule="auto"/>
      </w:pPr>
      <w:r>
        <w:t>FK1.8</w:t>
      </w:r>
      <w:r>
        <w:tab/>
      </w:r>
      <w:r>
        <w:tab/>
      </w:r>
      <w:r>
        <w:tab/>
        <w:t>field capacity (63 hPa / pF=1.8) (</w:t>
      </w:r>
      <w:r>
        <w:rPr>
          <w:i/>
        </w:rPr>
        <w:t>horizons</w:t>
      </w:r>
      <w:r>
        <w:t>) [Vol. fraction]</w:t>
      </w:r>
    </w:p>
    <w:p w:rsidR="00A40BB3" w:rsidRDefault="00A40BB3">
      <w:pPr>
        <w:spacing w:line="240" w:lineRule="auto"/>
      </w:pPr>
      <w:proofErr w:type="gramStart"/>
      <w:r>
        <w:t>nFK</w:t>
      </w:r>
      <w:proofErr w:type="gramEnd"/>
      <w:r>
        <w:tab/>
      </w:r>
      <w:r>
        <w:tab/>
      </w:r>
      <w:r>
        <w:tab/>
        <w:t>usable field capacity (</w:t>
      </w:r>
      <w:r>
        <w:rPr>
          <w:i/>
        </w:rPr>
        <w:t>horizons</w:t>
      </w:r>
      <w:r>
        <w:t>) [Vol. fraction]</w:t>
      </w:r>
    </w:p>
    <w:p w:rsidR="00A40BB3" w:rsidRDefault="00A40BB3">
      <w:pPr>
        <w:spacing w:line="240" w:lineRule="auto"/>
      </w:pPr>
      <w:proofErr w:type="gramStart"/>
      <w:r>
        <w:t>saturated</w:t>
      </w:r>
      <w:proofErr w:type="gramEnd"/>
      <w:r>
        <w:tab/>
      </w:r>
      <w:r>
        <w:tab/>
        <w:t>saturated water content (</w:t>
      </w:r>
      <w:r>
        <w:rPr>
          <w:i/>
        </w:rPr>
        <w:t>horizons</w:t>
      </w:r>
      <w:r>
        <w:t>) [Vol. fraction]</w:t>
      </w:r>
    </w:p>
    <w:p w:rsidR="00A40BB3" w:rsidRDefault="00A40BB3">
      <w:pPr>
        <w:spacing w:line="240" w:lineRule="auto"/>
      </w:pPr>
      <w:proofErr w:type="gramStart"/>
      <w:r>
        <w:t>depth</w:t>
      </w:r>
      <w:proofErr w:type="gramEnd"/>
      <w:r>
        <w:tab/>
      </w:r>
      <w:r>
        <w:tab/>
      </w:r>
      <w:r>
        <w:tab/>
        <w:t>thickness of soil horizon (</w:t>
      </w:r>
      <w:r>
        <w:rPr>
          <w:i/>
        </w:rPr>
        <w:t>horizons</w:t>
      </w:r>
      <w:r>
        <w:t>) [mm]</w:t>
      </w:r>
    </w:p>
    <w:p w:rsidR="00A40BB3" w:rsidRDefault="00A40BB3">
      <w:pPr>
        <w:spacing w:line="240" w:lineRule="auto"/>
      </w:pPr>
      <w:proofErr w:type="gramStart"/>
      <w:r>
        <w:t>ks</w:t>
      </w:r>
      <w:proofErr w:type="gramEnd"/>
      <w:r>
        <w:tab/>
      </w:r>
      <w:r>
        <w:tab/>
      </w:r>
      <w:r>
        <w:tab/>
        <w:t>saturated hydraulic conductivity (</w:t>
      </w:r>
      <w:r>
        <w:rPr>
          <w:i/>
        </w:rPr>
        <w:t>horizons</w:t>
      </w:r>
      <w:r>
        <w:t>) [mm/d]</w:t>
      </w:r>
      <w:r>
        <w:tab/>
      </w:r>
      <w:r>
        <w:tab/>
      </w:r>
      <w:r>
        <w:tab/>
      </w:r>
    </w:p>
    <w:p w:rsidR="00A40BB3" w:rsidRDefault="00A40BB3">
      <w:pPr>
        <w:spacing w:line="240" w:lineRule="auto"/>
      </w:pPr>
      <w:proofErr w:type="gramStart"/>
      <w:r>
        <w:t>suction</w:t>
      </w:r>
      <w:proofErr w:type="gramEnd"/>
      <w:r>
        <w:tab/>
      </w:r>
      <w:r>
        <w:tab/>
      </w:r>
      <w:r>
        <w:tab/>
        <w:t>suction at the wetting front (</w:t>
      </w:r>
      <w:r>
        <w:rPr>
          <w:i/>
        </w:rPr>
        <w:t>horizons</w:t>
      </w:r>
      <w:r>
        <w:t>) [mm]</w:t>
      </w:r>
    </w:p>
    <w:p w:rsidR="00A40BB3" w:rsidRDefault="00A40BB3">
      <w:pPr>
        <w:spacing w:line="240" w:lineRule="auto"/>
      </w:pPr>
      <w:proofErr w:type="gramStart"/>
      <w:r>
        <w:t>pore-size-index</w:t>
      </w:r>
      <w:proofErr w:type="gramEnd"/>
      <w:r>
        <w:tab/>
      </w:r>
      <w:r>
        <w:tab/>
        <w:t>pore-size index (</w:t>
      </w:r>
      <w:r>
        <w:rPr>
          <w:i/>
        </w:rPr>
        <w:t>horizons</w:t>
      </w:r>
      <w:r>
        <w:t>) [-]</w:t>
      </w:r>
    </w:p>
    <w:p w:rsidR="00A40BB3" w:rsidRDefault="00A40BB3">
      <w:pPr>
        <w:spacing w:line="240" w:lineRule="auto"/>
      </w:pPr>
      <w:proofErr w:type="gramStart"/>
      <w:r>
        <w:t>bubblepressure</w:t>
      </w:r>
      <w:proofErr w:type="gramEnd"/>
      <w:r>
        <w:tab/>
      </w:r>
      <w:r>
        <w:tab/>
        <w:t>bubbling pressure (=1/alpha of van Genuchten) (</w:t>
      </w:r>
      <w:r>
        <w:rPr>
          <w:i/>
        </w:rPr>
        <w:t>horizons</w:t>
      </w:r>
      <w:r>
        <w:t>) [cm]</w:t>
      </w:r>
    </w:p>
    <w:p w:rsidR="00A40BB3" w:rsidRDefault="00A40BB3">
      <w:pPr>
        <w:spacing w:line="240" w:lineRule="auto"/>
      </w:pPr>
      <w:proofErr w:type="gramStart"/>
      <w:r>
        <w:t>coarse_frag</w:t>
      </w:r>
      <w:proofErr w:type="gramEnd"/>
      <w:r>
        <w:tab/>
      </w:r>
      <w:r>
        <w:tab/>
        <w:t>fraction of coarse fragments (</w:t>
      </w:r>
      <w:r>
        <w:rPr>
          <w:i/>
        </w:rPr>
        <w:t>horizons</w:t>
      </w:r>
      <w:r>
        <w:t>) [Vol. fraction]</w:t>
      </w:r>
      <w:r>
        <w:rPr>
          <w:vertAlign w:val="superscript"/>
        </w:rPr>
        <w:t>1</w:t>
      </w:r>
    </w:p>
    <w:p w:rsidR="00A40BB3" w:rsidRDefault="00A40BB3">
      <w:pPr>
        <w:spacing w:line="240" w:lineRule="auto"/>
      </w:pPr>
      <w:proofErr w:type="gramStart"/>
      <w:r>
        <w:t>shrinks</w:t>
      </w:r>
      <w:proofErr w:type="gramEnd"/>
      <w:r>
        <w:tab/>
      </w:r>
      <w:r>
        <w:tab/>
      </w:r>
      <w:r>
        <w:tab/>
        <w:t>flag for soil structure (</w:t>
      </w:r>
      <w:r>
        <w:rPr>
          <w:i/>
        </w:rPr>
        <w:t>horizons</w:t>
      </w:r>
      <w:r>
        <w:t>) [0/1, currently not used, set to 0]</w:t>
      </w:r>
    </w:p>
    <w:p w:rsidR="00A40BB3" w:rsidRDefault="00A40BB3">
      <w:pPr>
        <w:spacing w:line="240" w:lineRule="auto"/>
        <w:ind w:left="2124" w:hanging="2124"/>
      </w:pPr>
      <w:proofErr w:type="gramStart"/>
      <w:r>
        <w:t>bedrock</w:t>
      </w:r>
      <w:proofErr w:type="gramEnd"/>
      <w:r>
        <w:tab/>
        <w:t>Does bedrock occur below deepest horizon or profile [0: no bedrock, 1: bedrock below deepest horizon]?</w:t>
      </w:r>
    </w:p>
    <w:p w:rsidR="00A40BB3" w:rsidRPr="009146C8" w:rsidRDefault="00A40BB3">
      <w:pPr>
        <w:spacing w:line="240" w:lineRule="auto"/>
        <w:ind w:left="2124" w:hanging="2124"/>
        <w:rPr>
          <w:vertAlign w:val="superscript"/>
        </w:rPr>
      </w:pPr>
      <w:proofErr w:type="gramStart"/>
      <w:r>
        <w:t>alluvial</w:t>
      </w:r>
      <w:proofErr w:type="gramEnd"/>
      <w:r>
        <w:tab/>
        <w:t xml:space="preserve">Is this soil an alluvial soil [0: no alluvial soil, 1: alluvial soil]?  </w:t>
      </w:r>
    </w:p>
    <w:p w:rsidR="00A40BB3" w:rsidRDefault="00A40BB3">
      <w:r>
        <w:rPr>
          <w:vertAlign w:val="superscript"/>
        </w:rPr>
        <w:t>1</w:t>
      </w:r>
      <w:r>
        <w:t>If set to 1 for a top horizon, these soils can contribute to fraction_rocky of a TC (see soil_vegatation.dat).</w:t>
      </w:r>
    </w:p>
    <w:p w:rsidR="00A40BB3" w:rsidRDefault="00A40BB3">
      <w:pPr>
        <w:pStyle w:val="KleinerAbstand"/>
      </w:pPr>
    </w:p>
    <w:p w:rsidR="00A40BB3" w:rsidRDefault="00A40BB3">
      <w:r>
        <w:t>Example: The soil class with the ID 1 has 3 horizons in the soil profile. Consecutively within each row, first all horizon-specific attributes of horizon 1 are given, then those of horizon 2 and finally those of horizon 3. For example, the first horizon has a residual soil water content of 7.3 % (0.073), a water content at permanent wilting point of 10.2 % (0.102), a field capacity of 18.4 % (0.184), a field capacity [63 %] of 27.0 % (0.270), a usable field capacity of 16.8 % (0.168), a saturated water content of 47.2 % (0.472), a thickness of 200 mm, etc… The values for the second horizon start again with a residual soil water content of 10.2 % (0.102), a water content at permanent wilting point of 16.0 % (0.160) etc. The very last two parameters of each row are the flags for bedrock and alluvium for the entire soil column. In the first line of the file dump above, the data belonging to one horizon have the same colour. All data for each individual soil ID must be given continuously in one line.</w:t>
      </w:r>
    </w:p>
    <w:p w:rsidR="00A40BB3" w:rsidRDefault="00A40BB3"/>
    <w:p w:rsidR="00A40BB3" w:rsidRDefault="00A40BB3">
      <w:r>
        <w:rPr>
          <w:rStyle w:val="Formatvorlage12ptFett"/>
        </w:rPr>
        <w:t xml:space="preserve">8) </w:t>
      </w:r>
      <w:proofErr w:type="gramStart"/>
      <w:r>
        <w:rPr>
          <w:b/>
          <w:szCs w:val="22"/>
        </w:rPr>
        <w:t>soil_particles.dat</w:t>
      </w:r>
      <w:proofErr w:type="gramEnd"/>
      <w:r>
        <w:rPr>
          <w:b/>
          <w:sz w:val="24"/>
          <w:u w:val="single"/>
        </w:rPr>
        <w:t xml:space="preserve"> </w:t>
      </w:r>
      <w:r>
        <w:rPr>
          <w:sz w:val="24"/>
        </w:rPr>
        <w:t xml:space="preserve">[can be generated with the </w:t>
      </w:r>
      <w:r w:rsidR="002E272F">
        <w:rPr>
          <w:sz w:val="24"/>
        </w:rPr>
        <w:t>LUMP package</w:t>
      </w:r>
      <w:r>
        <w:rPr>
          <w:sz w:val="24"/>
        </w:rPr>
        <w: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Particle size distribution of topmost horizons of soils</w:t>
            </w:r>
          </w:p>
          <w:p w:rsidR="00A40BB3" w:rsidRPr="009146C8" w:rsidRDefault="00A40BB3">
            <w:pPr>
              <w:spacing w:line="240" w:lineRule="auto"/>
              <w:rPr>
                <w:sz w:val="16"/>
                <w:szCs w:val="16"/>
              </w:rPr>
            </w:pPr>
            <w:r>
              <w:rPr>
                <w:sz w:val="16"/>
                <w:szCs w:val="16"/>
              </w:rPr>
              <w:t>soil_id part_class_id fraction[-]</w:t>
            </w:r>
          </w:p>
          <w:p w:rsidR="00A40BB3" w:rsidRPr="009146C8" w:rsidRDefault="00A40BB3">
            <w:pPr>
              <w:spacing w:line="240" w:lineRule="auto"/>
              <w:rPr>
                <w:sz w:val="16"/>
                <w:szCs w:val="16"/>
              </w:rPr>
            </w:pPr>
            <w:r>
              <w:rPr>
                <w:sz w:val="16"/>
                <w:szCs w:val="16"/>
              </w:rPr>
              <w:t>1</w:t>
            </w:r>
            <w:r>
              <w:rPr>
                <w:sz w:val="16"/>
                <w:szCs w:val="16"/>
              </w:rPr>
              <w:tab/>
              <w:t>1</w:t>
            </w:r>
            <w:r>
              <w:rPr>
                <w:sz w:val="16"/>
                <w:szCs w:val="16"/>
              </w:rPr>
              <w:tab/>
              <w:t>0.3</w:t>
            </w:r>
          </w:p>
          <w:p w:rsidR="00A40BB3" w:rsidRPr="009146C8" w:rsidRDefault="00A40BB3">
            <w:pPr>
              <w:spacing w:line="240" w:lineRule="auto"/>
              <w:rPr>
                <w:sz w:val="16"/>
                <w:szCs w:val="16"/>
              </w:rPr>
            </w:pPr>
            <w:r>
              <w:rPr>
                <w:sz w:val="16"/>
                <w:szCs w:val="16"/>
              </w:rPr>
              <w:t>1</w:t>
            </w:r>
            <w:r>
              <w:rPr>
                <w:sz w:val="16"/>
                <w:szCs w:val="16"/>
              </w:rPr>
              <w:tab/>
              <w:t>2</w:t>
            </w:r>
            <w:r>
              <w:rPr>
                <w:sz w:val="16"/>
                <w:szCs w:val="16"/>
              </w:rPr>
              <w:tab/>
              <w:t>0.4</w:t>
            </w:r>
          </w:p>
          <w:p w:rsidR="00A40BB3" w:rsidRPr="009146C8" w:rsidRDefault="00A40BB3">
            <w:pPr>
              <w:spacing w:line="240" w:lineRule="auto"/>
              <w:rPr>
                <w:sz w:val="16"/>
                <w:szCs w:val="16"/>
              </w:rPr>
            </w:pPr>
            <w:r>
              <w:rPr>
                <w:sz w:val="16"/>
                <w:szCs w:val="16"/>
              </w:rPr>
              <w:t>1</w:t>
            </w:r>
            <w:r>
              <w:rPr>
                <w:sz w:val="16"/>
                <w:szCs w:val="16"/>
              </w:rPr>
              <w:tab/>
              <w:t>3</w:t>
            </w:r>
            <w:r>
              <w:rPr>
                <w:sz w:val="16"/>
                <w:szCs w:val="16"/>
              </w:rPr>
              <w:tab/>
              <w:t>0.3</w:t>
            </w:r>
          </w:p>
          <w:p w:rsidR="00A40BB3" w:rsidRPr="009146C8" w:rsidRDefault="00A40BB3">
            <w:pPr>
              <w:spacing w:line="240" w:lineRule="auto"/>
              <w:rPr>
                <w:sz w:val="16"/>
                <w:szCs w:val="16"/>
              </w:rPr>
            </w:pPr>
            <w:r>
              <w:rPr>
                <w:sz w:val="16"/>
                <w:szCs w:val="16"/>
              </w:rPr>
              <w:t>2</w:t>
            </w:r>
            <w:r>
              <w:rPr>
                <w:sz w:val="16"/>
                <w:szCs w:val="16"/>
              </w:rPr>
              <w:tab/>
              <w:t>1</w:t>
            </w:r>
            <w:r>
              <w:rPr>
                <w:sz w:val="16"/>
                <w:szCs w:val="16"/>
              </w:rPr>
              <w:tab/>
              <w:t>0.1</w:t>
            </w:r>
          </w:p>
          <w:p w:rsidR="00A40BB3" w:rsidRPr="009146C8" w:rsidRDefault="00A40BB3">
            <w:pPr>
              <w:spacing w:line="240" w:lineRule="auto"/>
              <w:rPr>
                <w:sz w:val="16"/>
                <w:szCs w:val="16"/>
              </w:rPr>
            </w:pPr>
            <w:r>
              <w:rPr>
                <w:sz w:val="16"/>
                <w:szCs w:val="16"/>
              </w:rPr>
              <w:t>2</w:t>
            </w:r>
            <w:r>
              <w:rPr>
                <w:sz w:val="16"/>
                <w:szCs w:val="16"/>
              </w:rPr>
              <w:tab/>
              <w:t>2</w:t>
            </w:r>
            <w:r>
              <w:rPr>
                <w:sz w:val="16"/>
                <w:szCs w:val="16"/>
              </w:rPr>
              <w:tab/>
              <w:t>0.2</w:t>
            </w:r>
          </w:p>
          <w:p w:rsidR="00A40BB3" w:rsidRPr="009146C8" w:rsidRDefault="00A40BB3">
            <w:pPr>
              <w:spacing w:line="240" w:lineRule="auto"/>
              <w:rPr>
                <w:sz w:val="16"/>
                <w:szCs w:val="16"/>
              </w:rPr>
            </w:pPr>
            <w:r>
              <w:rPr>
                <w:sz w:val="16"/>
                <w:szCs w:val="16"/>
              </w:rPr>
              <w:t>2</w:t>
            </w:r>
            <w:r>
              <w:rPr>
                <w:sz w:val="16"/>
                <w:szCs w:val="16"/>
              </w:rPr>
              <w:tab/>
              <w:t>3</w:t>
            </w:r>
            <w:r>
              <w:rPr>
                <w:sz w:val="16"/>
                <w:szCs w:val="16"/>
              </w:rPr>
              <w:tab/>
              <w:t>0.7</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Soil_id</w:t>
      </w:r>
      <w:r>
        <w:tab/>
      </w:r>
      <w:r>
        <w:tab/>
      </w:r>
      <w:r>
        <w:tab/>
        <w:t>ID of Soil (as determined in soil.dat)</w:t>
      </w:r>
    </w:p>
    <w:p w:rsidR="00A40BB3" w:rsidRDefault="00A40BB3">
      <w:pPr>
        <w:spacing w:line="240" w:lineRule="auto"/>
      </w:pPr>
      <w:proofErr w:type="gramStart"/>
      <w:r>
        <w:t>part_class_id</w:t>
      </w:r>
      <w:proofErr w:type="gramEnd"/>
      <w:r>
        <w:tab/>
      </w:r>
      <w:r>
        <w:tab/>
        <w:t>ID of particle-size class (as determined in part_class.dat)</w:t>
      </w:r>
    </w:p>
    <w:p w:rsidR="00A40BB3" w:rsidRDefault="00A40BB3">
      <w:pPr>
        <w:spacing w:line="240" w:lineRule="auto"/>
        <w:ind w:left="2124" w:hanging="2124"/>
      </w:pPr>
      <w:proofErr w:type="gramStart"/>
      <w:r>
        <w:t>fraction</w:t>
      </w:r>
      <w:proofErr w:type="gramEnd"/>
      <w:r>
        <w:tab/>
        <w:t>mass fraction of the respective particle class in the topmost horizon [-]</w:t>
      </w:r>
    </w:p>
    <w:p w:rsidR="00A40BB3" w:rsidRDefault="00A40BB3">
      <w:pPr>
        <w:pStyle w:val="KleinerAbstand"/>
      </w:pPr>
    </w:p>
    <w:p w:rsidR="00A40BB3" w:rsidRDefault="00A40BB3">
      <w:r>
        <w:t>Example: The topmost horizon of soil 1 contains 30 % of particles falling into the particle-size-class 1. Furthermore, it consists of 40 % of particles out of class 2 and of 30 % of particles out of class 3.</w:t>
      </w:r>
    </w:p>
    <w:p w:rsidR="00A40BB3" w:rsidRDefault="00A40BB3"/>
    <w:p w:rsidR="00A40BB3" w:rsidRDefault="00A40BB3">
      <w:r>
        <w:rPr>
          <w:rStyle w:val="Formatvorlage12ptFett"/>
        </w:rPr>
        <w:t xml:space="preserve">9) </w:t>
      </w:r>
      <w:proofErr w:type="gramStart"/>
      <w:r>
        <w:rPr>
          <w:rStyle w:val="Formatvorlage12ptFett"/>
        </w:rPr>
        <w:t>vegetation.dat</w:t>
      </w:r>
      <w:proofErr w:type="gramEnd"/>
      <w:r>
        <w:rPr>
          <w:b/>
          <w:sz w:val="24"/>
          <w:u w:val="single"/>
        </w:rPr>
        <w:t xml:space="preserve"> </w:t>
      </w:r>
      <w:r>
        <w:rPr>
          <w:sz w:val="24"/>
        </w:rPr>
        <w:t xml:space="preserve">[can be generated the </w:t>
      </w:r>
      <w:r w:rsidR="002E272F">
        <w:rPr>
          <w:sz w:val="24"/>
        </w:rPr>
        <w:t>LUMP package</w:t>
      </w:r>
      <w:r>
        <w:rPr>
          <w:sz w:val="24"/>
        </w:rPr>
        <w: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vegetation parameters</w:t>
            </w:r>
          </w:p>
          <w:p w:rsidR="00A40BB3" w:rsidRPr="009146C8" w:rsidRDefault="00A40BB3">
            <w:pPr>
              <w:spacing w:line="240" w:lineRule="auto"/>
              <w:rPr>
                <w:sz w:val="16"/>
                <w:szCs w:val="16"/>
              </w:rPr>
            </w:pPr>
            <w:r>
              <w:rPr>
                <w:sz w:val="16"/>
                <w:szCs w:val="16"/>
              </w:rPr>
              <w:t xml:space="preserve">Veg-ID, Stomata_Resistance[s/m],minsuction[hPa],maxsuction[hPa],height[m],root-depth[m,]LAI [-],albedo[-] </w:t>
            </w:r>
          </w:p>
          <w:p w:rsidR="00A40BB3" w:rsidRPr="009146C8" w:rsidRDefault="00A40BB3">
            <w:pPr>
              <w:spacing w:line="240" w:lineRule="auto"/>
              <w:rPr>
                <w:sz w:val="16"/>
                <w:szCs w:val="16"/>
              </w:rPr>
            </w:pPr>
            <w:r>
              <w:rPr>
                <w:sz w:val="16"/>
                <w:szCs w:val="16"/>
              </w:rPr>
              <w:t>9101 200 10000</w:t>
            </w:r>
            <w:r>
              <w:rPr>
                <w:sz w:val="16"/>
                <w:szCs w:val="16"/>
              </w:rPr>
              <w:tab/>
              <w:t>30000 5</w:t>
            </w:r>
            <w:r>
              <w:rPr>
                <w:sz w:val="16"/>
                <w:szCs w:val="16"/>
              </w:rPr>
              <w:tab/>
              <w:t xml:space="preserve"> 5.5  6  6  1.5 1.5  1.7 1.8</w:t>
            </w:r>
            <w:r>
              <w:rPr>
                <w:sz w:val="16"/>
                <w:szCs w:val="16"/>
              </w:rPr>
              <w:tab/>
              <w:t>1 5.5  5.5  1.5 0.23</w:t>
            </w:r>
            <w:r>
              <w:rPr>
                <w:sz w:val="16"/>
                <w:szCs w:val="16"/>
              </w:rPr>
              <w:tab/>
              <w:t>0.17</w:t>
            </w:r>
            <w:r>
              <w:rPr>
                <w:sz w:val="16"/>
                <w:szCs w:val="16"/>
              </w:rPr>
              <w:tab/>
              <w:t>0.17</w:t>
            </w:r>
            <w:r>
              <w:rPr>
                <w:sz w:val="16"/>
                <w:szCs w:val="16"/>
              </w:rPr>
              <w:tab/>
              <w:t>0.21</w:t>
            </w:r>
          </w:p>
          <w:p w:rsidR="00A40BB3" w:rsidRPr="009146C8" w:rsidRDefault="00A40BB3">
            <w:pPr>
              <w:spacing w:line="240" w:lineRule="auto"/>
              <w:rPr>
                <w:sz w:val="16"/>
                <w:szCs w:val="16"/>
              </w:rPr>
            </w:pPr>
            <w:r>
              <w:rPr>
                <w:sz w:val="16"/>
                <w:szCs w:val="16"/>
              </w:rPr>
              <w:t>9102 175 10000</w:t>
            </w:r>
            <w:r>
              <w:rPr>
                <w:sz w:val="16"/>
                <w:szCs w:val="16"/>
              </w:rPr>
              <w:tab/>
              <w:t>30000 3 3  3  3   1.25  1.25</w:t>
            </w:r>
            <w:r>
              <w:rPr>
                <w:sz w:val="16"/>
                <w:szCs w:val="16"/>
              </w:rPr>
              <w:tab/>
              <w:t>1.25  1.25  0.4 4 4 0.8 0.25</w:t>
            </w:r>
            <w:r>
              <w:rPr>
                <w:sz w:val="16"/>
                <w:szCs w:val="16"/>
              </w:rPr>
              <w:tab/>
              <w:t>0.18</w:t>
            </w:r>
            <w:r>
              <w:rPr>
                <w:sz w:val="16"/>
                <w:szCs w:val="16"/>
              </w:rPr>
              <w:tab/>
              <w:t>0.18</w:t>
            </w:r>
            <w:r>
              <w:rPr>
                <w:sz w:val="16"/>
                <w:szCs w:val="16"/>
              </w:rPr>
              <w:tab/>
              <w:t>0.23</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Veg-ID</w:t>
      </w:r>
      <w:r>
        <w:tab/>
      </w:r>
      <w:r>
        <w:tab/>
      </w:r>
      <w:r>
        <w:tab/>
        <w:t>ID of landuse/vegetation</w:t>
      </w:r>
    </w:p>
    <w:p w:rsidR="00A40BB3" w:rsidRDefault="00A40BB3">
      <w:pPr>
        <w:spacing w:line="240" w:lineRule="auto"/>
      </w:pPr>
      <w:r>
        <w:t>Stomata_Resistance</w:t>
      </w:r>
      <w:r>
        <w:tab/>
        <w:t>stomata resistance without water stress [s/m]</w:t>
      </w:r>
    </w:p>
    <w:p w:rsidR="00A40BB3" w:rsidRDefault="00A40BB3">
      <w:pPr>
        <w:spacing w:line="240" w:lineRule="auto"/>
        <w:ind w:left="2124" w:hanging="2124"/>
      </w:pPr>
      <w:proofErr w:type="gramStart"/>
      <w:r>
        <w:lastRenderedPageBreak/>
        <w:t>minsuction</w:t>
      </w:r>
      <w:proofErr w:type="gramEnd"/>
      <w:r>
        <w:tab/>
        <w:t>suction threshold for water stress effect on resistance (begin of stomata closure) [hPa]</w:t>
      </w:r>
    </w:p>
    <w:p w:rsidR="00A40BB3" w:rsidRDefault="00A40BB3">
      <w:pPr>
        <w:spacing w:line="240" w:lineRule="auto"/>
        <w:ind w:left="2124" w:hanging="2124"/>
      </w:pPr>
      <w:proofErr w:type="gramStart"/>
      <w:r>
        <w:t>maxsuction</w:t>
      </w:r>
      <w:proofErr w:type="gramEnd"/>
      <w:r>
        <w:tab/>
        <w:t>suction threshold for water stress effect on resistance (total closure of stomata – wilting point) [hPa]</w:t>
      </w:r>
    </w:p>
    <w:p w:rsidR="00A40BB3" w:rsidRDefault="00A40BB3">
      <w:pPr>
        <w:spacing w:line="240" w:lineRule="auto"/>
        <w:ind w:left="2124" w:hanging="2124"/>
      </w:pPr>
      <w:proofErr w:type="gramStart"/>
      <w:r>
        <w:t>height</w:t>
      </w:r>
      <w:proofErr w:type="gramEnd"/>
      <w:r>
        <w:tab/>
        <w:t xml:space="preserve">Average height of vegetation canopy [m] </w:t>
      </w:r>
      <w:r>
        <w:rPr>
          <w:i/>
        </w:rPr>
        <w:t>4 values</w:t>
      </w:r>
    </w:p>
    <w:p w:rsidR="00A40BB3" w:rsidRDefault="00A40BB3">
      <w:pPr>
        <w:spacing w:line="240" w:lineRule="auto"/>
        <w:ind w:left="2124" w:hanging="2124"/>
      </w:pPr>
      <w:proofErr w:type="gramStart"/>
      <w:r>
        <w:t>root</w:t>
      </w:r>
      <w:proofErr w:type="gramEnd"/>
      <w:r>
        <w:t xml:space="preserve"> depth</w:t>
      </w:r>
      <w:r>
        <w:tab/>
        <w:t xml:space="preserve">Rooting depth of vegetation [m] </w:t>
      </w:r>
      <w:r>
        <w:rPr>
          <w:i/>
        </w:rPr>
        <w:t>4 values</w:t>
      </w:r>
      <w:r>
        <w:tab/>
      </w:r>
    </w:p>
    <w:p w:rsidR="00A40BB3" w:rsidRDefault="00A40BB3">
      <w:pPr>
        <w:spacing w:line="240" w:lineRule="auto"/>
        <w:ind w:left="2124" w:hanging="2124"/>
      </w:pPr>
      <w:r>
        <w:t>LAI</w:t>
      </w:r>
      <w:r>
        <w:tab/>
        <w:t xml:space="preserve">Leaf area index of vegetation cover [-] </w:t>
      </w:r>
      <w:r>
        <w:rPr>
          <w:i/>
        </w:rPr>
        <w:t>4 values</w:t>
      </w:r>
    </w:p>
    <w:p w:rsidR="00A40BB3" w:rsidRDefault="00A40BB3">
      <w:pPr>
        <w:spacing w:line="240" w:lineRule="auto"/>
        <w:ind w:left="2124" w:hanging="2124"/>
      </w:pPr>
      <w:proofErr w:type="gramStart"/>
      <w:r>
        <w:t>albedo</w:t>
      </w:r>
      <w:proofErr w:type="gramEnd"/>
      <w:r>
        <w:tab/>
        <w:t xml:space="preserve">Surface albedo [-] </w:t>
      </w:r>
      <w:r>
        <w:rPr>
          <w:i/>
        </w:rPr>
        <w:t>4 values</w:t>
      </w:r>
    </w:p>
    <w:p w:rsidR="00A40BB3" w:rsidRDefault="00A40BB3">
      <w:pPr>
        <w:pStyle w:val="KleinerAbstand"/>
      </w:pPr>
    </w:p>
    <w:p w:rsidR="00A40BB3" w:rsidRDefault="00A40BB3">
      <w:r>
        <w:t xml:space="preserve">Example: The landuse/vegetation class with ID 9101 has a stomata resistance without water stress of </w:t>
      </w:r>
      <w:proofErr w:type="gramStart"/>
      <w:r>
        <w:t>200 s/m</w:t>
      </w:r>
      <w:proofErr w:type="gramEnd"/>
      <w:r>
        <w:t xml:space="preserve">, a minimal suction threshold of 10000 hPa and a maximal suction threshold for water stress effect on resistance of 30000 hPa. Furthermore, 4 values for vegetation height (5 m, 5.5 m, 6 m, 6 m), 4 values for root depth (1.5 m, 1.5 m, 1.7 m, 1.8 m), 4 values for leaf area index (1, 5.5, 5.5, 1.5) and 4 values for albedo (0.23, 0.17, 0.17, 0.21) are specified for this landuse/vegetation class. Do not use zero values here but very low ones instead! The four values for the four parameters (height, root depth, LAI, albedo) reflect the temporal changes of vegetation parameters as a function of seasonal changes (e.g. due to a rainy season). The first value of a set of four reflects the vegetation properties </w:t>
      </w:r>
      <w:r>
        <w:rPr>
          <w:i/>
        </w:rPr>
        <w:t>before</w:t>
      </w:r>
      <w:r>
        <w:t xml:space="preserve"> the rainy season, the second value at the </w:t>
      </w:r>
      <w:r>
        <w:rPr>
          <w:i/>
        </w:rPr>
        <w:t>beginning</w:t>
      </w:r>
      <w:r>
        <w:t xml:space="preserve"> of the rainy season, the third value at the </w:t>
      </w:r>
      <w:r>
        <w:rPr>
          <w:i/>
        </w:rPr>
        <w:t>end</w:t>
      </w:r>
      <w:r>
        <w:t xml:space="preserve">, and the fourth value </w:t>
      </w:r>
      <w:r>
        <w:rPr>
          <w:i/>
        </w:rPr>
        <w:t>after</w:t>
      </w:r>
      <w:r>
        <w:t xml:space="preserve"> the rainy season. The exact date for these four points in time is given in the next file (</w:t>
      </w:r>
      <w:r>
        <w:rPr>
          <w:rFonts w:ascii="Courier New" w:hAnsi="Courier New" w:cs="Courier New"/>
        </w:rPr>
        <w:t>rainy_season.dat</w:t>
      </w:r>
      <w:r>
        <w:t>).</w:t>
      </w:r>
    </w:p>
    <w:p w:rsidR="00A40BB3" w:rsidRDefault="00A40BB3"/>
    <w:p w:rsidR="00A40BB3" w:rsidRPr="009146C8" w:rsidRDefault="00A40BB3">
      <w:pPr>
        <w:rPr>
          <w:rStyle w:val="Formatvorlage12ptFett"/>
        </w:rPr>
      </w:pPr>
      <w:r>
        <w:rPr>
          <w:rStyle w:val="Formatvorlage12ptFett"/>
        </w:rPr>
        <w:t xml:space="preserve">10) </w:t>
      </w:r>
      <w:proofErr w:type="gramStart"/>
      <w:r>
        <w:rPr>
          <w:rStyle w:val="Formatvorlage12ptFett"/>
        </w:rPr>
        <w:t>rainy_season.dat</w:t>
      </w:r>
      <w:proofErr w:type="gramEnd"/>
      <w:r>
        <w:rPr>
          <w:rStyle w:val="Formatvorlage12ptFett"/>
        </w:rPr>
        <w:t xml:space="preserve"> (optional)</w:t>
      </w:r>
    </w:p>
    <w:p w:rsidR="00A40BB3" w:rsidRPr="009146C8" w:rsidRDefault="00A40BB3">
      <w:pPr>
        <w:spacing w:line="240" w:lineRule="auto"/>
        <w:rPr>
          <w:rStyle w:val="Formatvorlage12ptFett"/>
        </w:rPr>
      </w:pPr>
      <w:r>
        <w:rPr>
          <w:rStyle w:val="Formatvorlage12ptFett"/>
        </w:rPr>
        <w:t>k_seasons.dat (optional)</w:t>
      </w:r>
    </w:p>
    <w:p w:rsidR="00A40BB3" w:rsidRPr="009146C8" w:rsidRDefault="00A40BB3">
      <w:pPr>
        <w:spacing w:line="240" w:lineRule="auto"/>
        <w:rPr>
          <w:rStyle w:val="Formatvorlage12ptFett"/>
        </w:rPr>
      </w:pPr>
      <w:r>
        <w:rPr>
          <w:rStyle w:val="Formatvorlage12ptFett"/>
        </w:rPr>
        <w:t>c_seasons.dat (optional)</w:t>
      </w:r>
    </w:p>
    <w:p w:rsidR="00A40BB3" w:rsidRPr="009146C8" w:rsidRDefault="00A40BB3">
      <w:pPr>
        <w:spacing w:line="240" w:lineRule="auto"/>
        <w:rPr>
          <w:rStyle w:val="Formatvorlage12ptFett"/>
        </w:rPr>
      </w:pPr>
      <w:r>
        <w:rPr>
          <w:rStyle w:val="Formatvorlage12ptFett"/>
        </w:rPr>
        <w:t>p_seasons.dat (optional)</w:t>
      </w:r>
    </w:p>
    <w:p w:rsidR="00A40BB3" w:rsidRPr="009146C8" w:rsidRDefault="00A40BB3">
      <w:pPr>
        <w:spacing w:line="240" w:lineRule="auto"/>
        <w:rPr>
          <w:rStyle w:val="Formatvorlage12ptFett"/>
        </w:rPr>
      </w:pPr>
      <w:r>
        <w:rPr>
          <w:rStyle w:val="Formatvorlage12ptFett"/>
        </w:rPr>
        <w:t>coarse_seasons.dat (optional)</w:t>
      </w:r>
    </w:p>
    <w:p w:rsidR="00A40BB3" w:rsidRDefault="00A40BB3">
      <w:pPr>
        <w:spacing w:line="240" w:lineRule="auto"/>
      </w:pPr>
      <w:r>
        <w:rPr>
          <w:rStyle w:val="Formatvorlage12ptFett"/>
        </w:rPr>
        <w:t>n_seasons.dat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the rainy season (per year)</w:t>
            </w:r>
          </w:p>
          <w:p w:rsidR="00A40BB3" w:rsidRPr="009146C8" w:rsidRDefault="00A40BB3">
            <w:pPr>
              <w:spacing w:line="240" w:lineRule="auto"/>
              <w:rPr>
                <w:sz w:val="16"/>
                <w:szCs w:val="16"/>
              </w:rPr>
            </w:pPr>
            <w:r>
              <w:rPr>
                <w:sz w:val="16"/>
                <w:szCs w:val="16"/>
              </w:rPr>
              <w:t>for the interpolation of temporal distribution of vegetation characteristics (Rootdepth,height,lai,albedo)</w:t>
            </w:r>
          </w:p>
          <w:p w:rsidR="00A40BB3" w:rsidRPr="009146C8" w:rsidRDefault="00A40BB3">
            <w:pPr>
              <w:spacing w:line="240" w:lineRule="auto"/>
              <w:rPr>
                <w:sz w:val="16"/>
                <w:szCs w:val="16"/>
              </w:rPr>
            </w:pPr>
            <w:r>
              <w:rPr>
                <w:sz w:val="16"/>
                <w:szCs w:val="16"/>
              </w:rPr>
              <w:t>Subasin</w:t>
            </w:r>
            <w:r>
              <w:rPr>
                <w:sz w:val="16"/>
                <w:szCs w:val="16"/>
              </w:rPr>
              <w:tab/>
              <w:t>Veg_id</w:t>
            </w:r>
            <w:r>
              <w:rPr>
                <w:sz w:val="16"/>
                <w:szCs w:val="16"/>
              </w:rPr>
              <w:tab/>
              <w:t>Year</w:t>
            </w:r>
            <w:r>
              <w:rPr>
                <w:sz w:val="16"/>
                <w:szCs w:val="16"/>
              </w:rPr>
              <w:tab/>
              <w:t>DOY1</w:t>
            </w:r>
            <w:r>
              <w:rPr>
                <w:sz w:val="16"/>
                <w:szCs w:val="16"/>
              </w:rPr>
              <w:tab/>
              <w:t>DOY2</w:t>
            </w:r>
            <w:r>
              <w:rPr>
                <w:sz w:val="16"/>
                <w:szCs w:val="16"/>
              </w:rPr>
              <w:tab/>
              <w:t>DOY3</w:t>
            </w:r>
            <w:r>
              <w:rPr>
                <w:sz w:val="16"/>
                <w:szCs w:val="16"/>
              </w:rPr>
              <w:tab/>
              <w:t>DOY4</w:t>
            </w:r>
          </w:p>
          <w:p w:rsidR="00A40BB3" w:rsidRPr="009146C8" w:rsidRDefault="00A40BB3">
            <w:pPr>
              <w:spacing w:line="240" w:lineRule="auto"/>
              <w:rPr>
                <w:sz w:val="16"/>
                <w:szCs w:val="16"/>
              </w:rPr>
            </w:pPr>
            <w:r>
              <w:rPr>
                <w:sz w:val="16"/>
                <w:szCs w:val="16"/>
              </w:rPr>
              <w:t>49</w:t>
            </w:r>
            <w:r>
              <w:rPr>
                <w:sz w:val="16"/>
                <w:szCs w:val="16"/>
              </w:rPr>
              <w:tab/>
              <w:t>2</w:t>
            </w:r>
            <w:r>
              <w:rPr>
                <w:sz w:val="16"/>
                <w:szCs w:val="16"/>
              </w:rPr>
              <w:tab/>
              <w:t>1980</w:t>
            </w:r>
            <w:r>
              <w:rPr>
                <w:sz w:val="16"/>
                <w:szCs w:val="16"/>
              </w:rPr>
              <w:tab/>
              <w:t>10</w:t>
            </w:r>
            <w:r>
              <w:rPr>
                <w:sz w:val="16"/>
                <w:szCs w:val="16"/>
              </w:rPr>
              <w:tab/>
              <w:t>40</w:t>
            </w:r>
            <w:r>
              <w:rPr>
                <w:sz w:val="16"/>
                <w:szCs w:val="16"/>
              </w:rPr>
              <w:tab/>
              <w:t>175</w:t>
            </w:r>
            <w:r>
              <w:rPr>
                <w:sz w:val="16"/>
                <w:szCs w:val="16"/>
              </w:rPr>
              <w:tab/>
              <w:t>205</w:t>
            </w:r>
          </w:p>
          <w:p w:rsidR="00A40BB3" w:rsidRPr="009146C8" w:rsidRDefault="00A40BB3">
            <w:pPr>
              <w:spacing w:line="240" w:lineRule="auto"/>
              <w:rPr>
                <w:sz w:val="16"/>
                <w:szCs w:val="16"/>
              </w:rPr>
            </w:pPr>
            <w:r>
              <w:rPr>
                <w:sz w:val="16"/>
                <w:szCs w:val="16"/>
              </w:rPr>
              <w:t>49</w:t>
            </w:r>
            <w:r>
              <w:rPr>
                <w:sz w:val="16"/>
                <w:szCs w:val="16"/>
              </w:rPr>
              <w:tab/>
              <w:t>-1</w:t>
            </w:r>
            <w:r>
              <w:rPr>
                <w:sz w:val="16"/>
                <w:szCs w:val="16"/>
              </w:rPr>
              <w:tab/>
              <w:t>1980</w:t>
            </w:r>
            <w:r>
              <w:rPr>
                <w:sz w:val="16"/>
                <w:szCs w:val="16"/>
              </w:rPr>
              <w:tab/>
              <w:t>20</w:t>
            </w:r>
            <w:r>
              <w:rPr>
                <w:sz w:val="16"/>
                <w:szCs w:val="16"/>
              </w:rPr>
              <w:tab/>
              <w:t>40</w:t>
            </w:r>
            <w:r>
              <w:rPr>
                <w:sz w:val="16"/>
                <w:szCs w:val="16"/>
              </w:rPr>
              <w:tab/>
              <w:t>175</w:t>
            </w:r>
            <w:r>
              <w:rPr>
                <w:sz w:val="16"/>
                <w:szCs w:val="16"/>
              </w:rPr>
              <w:tab/>
              <w:t>205</w:t>
            </w:r>
          </w:p>
          <w:p w:rsidR="00A40BB3" w:rsidRPr="009146C8" w:rsidRDefault="00A40BB3">
            <w:pPr>
              <w:spacing w:line="240" w:lineRule="auto"/>
              <w:rPr>
                <w:sz w:val="16"/>
                <w:szCs w:val="16"/>
              </w:rPr>
            </w:pPr>
            <w:r>
              <w:rPr>
                <w:sz w:val="16"/>
                <w:szCs w:val="16"/>
              </w:rPr>
              <w:t>50</w:t>
            </w:r>
            <w:r>
              <w:rPr>
                <w:sz w:val="16"/>
                <w:szCs w:val="16"/>
              </w:rPr>
              <w:tab/>
              <w:t>-1</w:t>
            </w:r>
            <w:r>
              <w:rPr>
                <w:sz w:val="16"/>
                <w:szCs w:val="16"/>
              </w:rPr>
              <w:tab/>
              <w:t>1980</w:t>
            </w:r>
            <w:r>
              <w:rPr>
                <w:sz w:val="16"/>
                <w:szCs w:val="16"/>
              </w:rPr>
              <w:tab/>
              <w:t>10</w:t>
            </w:r>
            <w:r>
              <w:rPr>
                <w:sz w:val="16"/>
                <w:szCs w:val="16"/>
              </w:rPr>
              <w:tab/>
              <w:t>40</w:t>
            </w:r>
            <w:r>
              <w:rPr>
                <w:sz w:val="16"/>
                <w:szCs w:val="16"/>
              </w:rPr>
              <w:tab/>
              <w:t>175</w:t>
            </w:r>
            <w:r>
              <w:rPr>
                <w:sz w:val="16"/>
                <w:szCs w:val="16"/>
              </w:rPr>
              <w:tab/>
              <w:t>205</w:t>
            </w:r>
          </w:p>
          <w:p w:rsidR="00A40BB3" w:rsidRPr="009146C8" w:rsidRDefault="00A40BB3">
            <w:pPr>
              <w:spacing w:line="240" w:lineRule="auto"/>
              <w:rPr>
                <w:sz w:val="16"/>
                <w:szCs w:val="16"/>
              </w:rPr>
            </w:pPr>
            <w:r>
              <w:rPr>
                <w:sz w:val="16"/>
                <w:szCs w:val="16"/>
              </w:rPr>
              <w:t>-1</w:t>
            </w:r>
            <w:r>
              <w:rPr>
                <w:sz w:val="16"/>
                <w:szCs w:val="16"/>
              </w:rPr>
              <w:tab/>
              <w:t>1981</w:t>
            </w:r>
            <w:r>
              <w:rPr>
                <w:sz w:val="16"/>
                <w:szCs w:val="16"/>
              </w:rPr>
              <w:tab/>
              <w:t>5</w:t>
            </w:r>
            <w:r>
              <w:rPr>
                <w:sz w:val="16"/>
                <w:szCs w:val="16"/>
              </w:rPr>
              <w:tab/>
              <w:t>35</w:t>
            </w:r>
            <w:r>
              <w:rPr>
                <w:sz w:val="16"/>
                <w:szCs w:val="16"/>
              </w:rPr>
              <w:tab/>
              <w:t>150</w:t>
            </w:r>
            <w:r>
              <w:rPr>
                <w:sz w:val="16"/>
                <w:szCs w:val="16"/>
              </w:rPr>
              <w:tab/>
              <w:t>180</w:t>
            </w:r>
          </w:p>
          <w:p w:rsidR="00A40BB3" w:rsidRPr="009146C8" w:rsidRDefault="00A40BB3">
            <w:pPr>
              <w:spacing w:line="240" w:lineRule="auto"/>
              <w:rPr>
                <w:sz w:val="16"/>
                <w:szCs w:val="16"/>
              </w:rPr>
            </w:pPr>
            <w:r>
              <w:rPr>
                <w:sz w:val="16"/>
                <w:szCs w:val="16"/>
              </w:rPr>
              <w:t>-1</w:t>
            </w:r>
            <w:r>
              <w:rPr>
                <w:sz w:val="16"/>
                <w:szCs w:val="16"/>
              </w:rPr>
              <w:tab/>
              <w:t>-1</w:t>
            </w:r>
            <w:r>
              <w:rPr>
                <w:sz w:val="16"/>
                <w:szCs w:val="16"/>
              </w:rPr>
              <w:tab/>
              <w:t>-1</w:t>
            </w:r>
            <w:r>
              <w:rPr>
                <w:sz w:val="16"/>
                <w:szCs w:val="16"/>
              </w:rPr>
              <w:tab/>
              <w:t>36</w:t>
            </w:r>
            <w:r>
              <w:rPr>
                <w:sz w:val="16"/>
                <w:szCs w:val="16"/>
              </w:rPr>
              <w:tab/>
              <w:t>151</w:t>
            </w:r>
            <w:r>
              <w:rPr>
                <w:sz w:val="16"/>
                <w:szCs w:val="16"/>
              </w:rPr>
              <w:tab/>
              <w:t>181</w:t>
            </w:r>
          </w:p>
          <w:p w:rsidR="00A40BB3" w:rsidRDefault="00A40BB3">
            <w:pPr>
              <w:spacing w:line="240" w:lineRule="auto"/>
              <w:rPr>
                <w:sz w:val="16"/>
                <w:szCs w:val="16"/>
              </w:rPr>
            </w:pPr>
          </w:p>
          <w:p w:rsidR="00A40BB3" w:rsidRDefault="00A40BB3">
            <w:pPr>
              <w:spacing w:line="240" w:lineRule="auto"/>
            </w:pPr>
            <w:r>
              <w:rPr>
                <w:sz w:val="16"/>
                <w:szCs w:val="16"/>
              </w:rPr>
              <w:t>…</w:t>
            </w:r>
          </w:p>
        </w:tc>
      </w:tr>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napToGrid w:val="0"/>
              <w:spacing w:line="240" w:lineRule="auto"/>
              <w:rPr>
                <w:sz w:val="16"/>
                <w:szCs w:val="16"/>
              </w:rPr>
            </w:pPr>
          </w:p>
        </w:tc>
      </w:tr>
    </w:tbl>
    <w:p w:rsidR="00A40BB3" w:rsidRDefault="00A40BB3">
      <w:pPr>
        <w:pStyle w:val="KleinerAbstand"/>
      </w:pPr>
    </w:p>
    <w:p w:rsidR="00A40BB3" w:rsidRDefault="00A40BB3">
      <w:pPr>
        <w:spacing w:line="240" w:lineRule="auto"/>
      </w:pPr>
      <w:r>
        <w:t>Subasin-ID</w:t>
      </w:r>
      <w:r>
        <w:tab/>
      </w:r>
      <w:r>
        <w:tab/>
        <w:t>Map-ID of sub-basin</w:t>
      </w:r>
    </w:p>
    <w:p w:rsidR="00A40BB3" w:rsidRPr="009146C8" w:rsidRDefault="00A40BB3">
      <w:pPr>
        <w:spacing w:line="240" w:lineRule="auto"/>
        <w:rPr>
          <w:i/>
        </w:rPr>
      </w:pPr>
      <w:r>
        <w:t>Year</w:t>
      </w:r>
      <w:r>
        <w:tab/>
      </w:r>
      <w:r>
        <w:tab/>
      </w:r>
      <w:r>
        <w:tab/>
        <w:t>Simulation year(s), each individual year has to be listed in the file</w:t>
      </w:r>
    </w:p>
    <w:p w:rsidR="00A40BB3" w:rsidRDefault="00A40BB3">
      <w:pPr>
        <w:spacing w:line="240" w:lineRule="auto"/>
      </w:pPr>
      <w:r>
        <w:rPr>
          <w:i/>
        </w:rPr>
        <w:t>Veg_id</w:t>
      </w:r>
      <w:r>
        <w:rPr>
          <w:i/>
        </w:rPr>
        <w:tab/>
      </w:r>
      <w:r>
        <w:rPr>
          <w:i/>
        </w:rPr>
        <w:tab/>
      </w:r>
      <w:r>
        <w:rPr>
          <w:i/>
        </w:rPr>
        <w:tab/>
        <w:t>(optional column) option for vegetation-specific dynamics</w:t>
      </w:r>
    </w:p>
    <w:p w:rsidR="00A40BB3" w:rsidRDefault="00A40BB3">
      <w:pPr>
        <w:spacing w:line="240" w:lineRule="auto"/>
        <w:ind w:left="2124" w:hanging="2124"/>
      </w:pPr>
      <w:r>
        <w:t>DOY1 – DOY4</w:t>
      </w:r>
      <w:r>
        <w:tab/>
      </w:r>
      <w:r>
        <w:tab/>
        <w:t>day-of-year (1-365</w:t>
      </w:r>
      <w:r w:rsidR="00634652">
        <w:t>/366</w:t>
      </w:r>
      <w:r>
        <w:t>) for four days within the seasonal cycle, serving as support points for intraannual dynamics (e.g. start of transition phase, first day of rainy season, last day of (rainy) season, start of transition phase)</w:t>
      </w:r>
    </w:p>
    <w:p w:rsidR="00A40BB3" w:rsidRDefault="00A40BB3">
      <w:pPr>
        <w:spacing w:line="240" w:lineRule="auto"/>
      </w:pPr>
      <w:r>
        <w:t xml:space="preserve">Temporal dynamics of LAI, root depth, C-factor, etc. can be specified as a piecewise linear cycle with four segments. The ordinates (y-values, e.g. minimum, maximum and transitional LAIs) are listed in </w:t>
      </w:r>
      <w:r>
        <w:rPr>
          <w:rFonts w:ascii="Courier New" w:hAnsi="Courier New" w:cs="Courier New"/>
        </w:rPr>
        <w:t xml:space="preserve">vegetation.dat </w:t>
      </w:r>
      <w:r>
        <w:t xml:space="preserve">and </w:t>
      </w:r>
      <w:r>
        <w:rPr>
          <w:rFonts w:ascii="Courier New" w:hAnsi="Courier New" w:cs="Courier New"/>
        </w:rPr>
        <w:t>svc.dat</w:t>
      </w:r>
      <w:r>
        <w:t>. They are time-invariant.</w:t>
      </w:r>
    </w:p>
    <w:p w:rsidR="00A40BB3" w:rsidRDefault="00A40BB3">
      <w:pPr>
        <w:spacing w:line="240" w:lineRule="auto"/>
      </w:pPr>
      <w:r>
        <w:t xml:space="preserve">The respective abscissa (x-values as day-of-year, DOY) are listed in </w:t>
      </w:r>
      <w:r>
        <w:rPr>
          <w:rFonts w:ascii="Courier New" w:hAnsi="Courier New" w:cs="Courier New"/>
        </w:rPr>
        <w:t>*_seasons.dat</w:t>
      </w:r>
      <w:r>
        <w:t xml:space="preserve">. They can be specified separately for each year, subbasin and (optionally) vegetation class. </w:t>
      </w:r>
    </w:p>
    <w:p w:rsidR="00A40BB3" w:rsidRDefault="00A40BB3">
      <w:pPr>
        <w:spacing w:line="240" w:lineRule="auto"/>
      </w:pPr>
      <w:proofErr w:type="gramStart"/>
      <w:r>
        <w:t>Eg.</w:t>
      </w:r>
      <w:proofErr w:type="gramEnd"/>
      <w:r>
        <w:t xml:space="preserve"> </w:t>
      </w:r>
      <w:proofErr w:type="gramStart"/>
      <w:r>
        <w:rPr>
          <w:rFonts w:ascii="Courier New" w:hAnsi="Courier New" w:cs="Courier New"/>
        </w:rPr>
        <w:t>rainy_season.dat</w:t>
      </w:r>
      <w:proofErr w:type="gramEnd"/>
      <w:r>
        <w:t xml:space="preserve"> contains the points in time that serve as temporal nodes, between which the seasonal dynamics of LAI, vegetation height, root depth and albedo are linearly interpolated. The nodes are specified as </w:t>
      </w:r>
      <w:proofErr w:type="gramStart"/>
      <w:r>
        <w:t>julian</w:t>
      </w:r>
      <w:proofErr w:type="gramEnd"/>
      <w:r>
        <w:t xml:space="preserve"> days/DOYs in relation to the respective year. Negative values (previous) and values greater than 365</w:t>
      </w:r>
      <w:r w:rsidR="00634652">
        <w:t>/366</w:t>
      </w:r>
      <w:r>
        <w:t xml:space="preserve"> (next year) are allowed as long as they do not surpass the next adjacent node. Please make sure that all required rainy-seasons must be specified (i.e. for all subbasins, all simulation years), </w:t>
      </w:r>
      <w:proofErr w:type="gramStart"/>
      <w:r>
        <w:t>otherwise</w:t>
      </w:r>
      <w:proofErr w:type="gramEnd"/>
      <w:r>
        <w:t xml:space="preserve"> an error message occurs. If not specified otherwise, values for days BEFORE the first / AFTER the last specified node are extrapolated with constant value.</w:t>
      </w:r>
    </w:p>
    <w:p w:rsidR="00A40BB3" w:rsidRDefault="00A40BB3">
      <w:pPr>
        <w:spacing w:line="240" w:lineRule="auto"/>
      </w:pPr>
      <w:r>
        <w:lastRenderedPageBreak/>
        <w:t>“-1” can be used as a wildcard for subbasins, vegetation classes and years. The file is interpreted top to bottom, i.e. if multiple matches are found, the uppermost is used. Thus, a fallback specification (“all other cases”) should go into the last line (see example).</w:t>
      </w:r>
    </w:p>
    <w:p w:rsidR="00A40BB3" w:rsidRPr="009146C8" w:rsidRDefault="00A40BB3">
      <w:pPr>
        <w:spacing w:line="240" w:lineRule="auto"/>
        <w:rPr>
          <w:rStyle w:val="Formatvorlage12ptFett"/>
          <w:b w:val="0"/>
        </w:rPr>
      </w:pPr>
      <w:r>
        <w:t xml:space="preserve">A standard (legacy) </w:t>
      </w:r>
      <w:r>
        <w:rPr>
          <w:rFonts w:ascii="Courier New" w:hAnsi="Courier New" w:cs="Courier New"/>
        </w:rPr>
        <w:t>rainy_season.dat</w:t>
      </w:r>
      <w:r>
        <w:t xml:space="preserve"> can be generated from rainfall data using the complementary program </w:t>
      </w:r>
      <w:r>
        <w:rPr>
          <w:rFonts w:ascii="Courier New" w:hAnsi="Courier New" w:cs="Courier New"/>
        </w:rPr>
        <w:t xml:space="preserve">RainySeason.f. </w:t>
      </w:r>
      <w:proofErr w:type="gramStart"/>
      <w:r>
        <w:t xml:space="preserve">If </w:t>
      </w:r>
      <w:r>
        <w:rPr>
          <w:rFonts w:ascii="Courier New" w:hAnsi="Courier New" w:cs="Courier New"/>
        </w:rPr>
        <w:t>rainy_season.dat</w:t>
      </w:r>
      <w:r>
        <w:t xml:space="preserve"> is missing, only the first value in </w:t>
      </w:r>
      <w:r>
        <w:rPr>
          <w:rFonts w:ascii="Courier New" w:hAnsi="Courier New" w:cs="Courier New"/>
        </w:rPr>
        <w:t>vegetation.dat</w:t>
      </w:r>
      <w:r>
        <w:t xml:space="preserve"> is used (</w:t>
      </w:r>
      <w:r w:rsidR="002E272F">
        <w:t xml:space="preserve">i.e. </w:t>
      </w:r>
      <w:r>
        <w:t xml:space="preserve">no </w:t>
      </w:r>
      <w:r w:rsidR="002E272F">
        <w:t>seasonality</w:t>
      </w:r>
      <w:r>
        <w:t>).</w:t>
      </w:r>
      <w:proofErr w:type="gramEnd"/>
    </w:p>
    <w:p w:rsidR="00A40BB3" w:rsidRDefault="00A40BB3">
      <w:pPr>
        <w:spacing w:line="240" w:lineRule="auto"/>
      </w:pPr>
      <w:r>
        <w:rPr>
          <w:rStyle w:val="Formatvorlage12ptFett"/>
          <w:b w:val="0"/>
        </w:rPr>
        <w:t xml:space="preserve">The optional files </w:t>
      </w:r>
      <w:r>
        <w:rPr>
          <w:rStyle w:val="Formatvorlage12ptFett"/>
          <w:rFonts w:ascii="Courier New" w:hAnsi="Courier New" w:cs="Courier New"/>
          <w:b w:val="0"/>
        </w:rPr>
        <w:t>k_seasons.dat, c_seasons.dat, p_seasons.dat, coarse_seasons.dat, n_seasons.dat</w:t>
      </w:r>
      <w:r>
        <w:rPr>
          <w:rStyle w:val="Formatvorlage12ptFett"/>
          <w:b w:val="0"/>
        </w:rPr>
        <w:t xml:space="preserve"> work analogously for the USLE factors K, C, P, the coarse fraction and Manning’s n. If any of these files is found, four respective columns (instead of the default one) must be given in </w:t>
      </w:r>
      <w:r>
        <w:rPr>
          <w:rStyle w:val="Formatvorlage12ptFett"/>
          <w:rFonts w:ascii="Courier New" w:hAnsi="Courier New" w:cs="Courier New"/>
          <w:b w:val="0"/>
        </w:rPr>
        <w:t>svc.dat</w:t>
      </w:r>
      <w:r>
        <w:rPr>
          <w:rStyle w:val="Formatvorlage12ptFett"/>
          <w:b w:val="0"/>
        </w:rPr>
        <w:t>.</w:t>
      </w:r>
    </w:p>
    <w:p w:rsidR="00A40BB3" w:rsidRDefault="00A40BB3">
      <w:r>
        <w:t>Example: The example file above is for two specific simulation years: 1980 and 1981. For vegetation class 2 in sub-basin 49, the rainy season in 1980 started on the 40th day (09.02.1980), and stopped on the 175th day (28.06.1980) (line 4). For all other vegetation classes, it started ten days later (DOY 20) (line 5). For subbasin 50, the dynamics are identical for all vegetation classes (line 6).</w:t>
      </w:r>
    </w:p>
    <w:p w:rsidR="00A40BB3" w:rsidRDefault="00A40BB3">
      <w:r>
        <w:t>In 1981, the same DOYs are used for all subbasins (line 7). All other subbasins, vegetation classes or years would use the values of the last line.</w:t>
      </w:r>
    </w:p>
    <w:p w:rsidR="00A40BB3" w:rsidRDefault="00A40BB3"/>
    <w:p w:rsidR="00A40BB3" w:rsidRDefault="00A40BB3">
      <w:r>
        <w:rPr>
          <w:rStyle w:val="Formatvorlage12ptFett"/>
        </w:rPr>
        <w:t xml:space="preserve">11) </w:t>
      </w:r>
      <w:proofErr w:type="gramStart"/>
      <w:r>
        <w:rPr>
          <w:rStyle w:val="Formatvorlage12ptFett"/>
        </w:rPr>
        <w:t>scaling_factor.dat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Subasin-ID</w:t>
            </w:r>
            <w:r>
              <w:rPr>
                <w:sz w:val="16"/>
                <w:szCs w:val="16"/>
              </w:rPr>
              <w:tab/>
              <w:t>mean_kf-calib-factor</w:t>
            </w:r>
          </w:p>
          <w:p w:rsidR="00A40BB3" w:rsidRPr="009146C8" w:rsidRDefault="00A40BB3">
            <w:pPr>
              <w:spacing w:line="240" w:lineRule="auto"/>
              <w:rPr>
                <w:sz w:val="16"/>
                <w:szCs w:val="16"/>
              </w:rPr>
            </w:pPr>
            <w:r>
              <w:rPr>
                <w:sz w:val="16"/>
                <w:szCs w:val="16"/>
              </w:rPr>
              <w:t>1</w:t>
            </w:r>
            <w:r>
              <w:rPr>
                <w:sz w:val="16"/>
                <w:szCs w:val="16"/>
              </w:rPr>
              <w:tab/>
              <w:t xml:space="preserve">10 </w:t>
            </w:r>
          </w:p>
          <w:p w:rsidR="00A40BB3" w:rsidRPr="009146C8" w:rsidRDefault="00A40BB3">
            <w:pPr>
              <w:spacing w:line="240" w:lineRule="auto"/>
              <w:rPr>
                <w:sz w:val="16"/>
                <w:szCs w:val="16"/>
              </w:rPr>
            </w:pPr>
            <w:r>
              <w:rPr>
                <w:sz w:val="16"/>
                <w:szCs w:val="16"/>
              </w:rPr>
              <w:t>2</w:t>
            </w:r>
            <w:r>
              <w:rPr>
                <w:sz w:val="16"/>
                <w:szCs w:val="16"/>
              </w:rPr>
              <w:tab/>
              <w:t xml:space="preserve">4.5 </w:t>
            </w:r>
          </w:p>
          <w:p w:rsidR="00A40BB3" w:rsidRDefault="00A40BB3">
            <w:pPr>
              <w:spacing w:line="240" w:lineRule="auto"/>
            </w:pPr>
            <w:r>
              <w:rPr>
                <w:sz w:val="16"/>
                <w:szCs w:val="16"/>
              </w:rPr>
              <w:t>…</w:t>
            </w:r>
          </w:p>
        </w:tc>
      </w:tr>
    </w:tbl>
    <w:p w:rsidR="00A40BB3" w:rsidRDefault="00A40BB3">
      <w:pPr>
        <w:spacing w:line="240" w:lineRule="auto"/>
      </w:pPr>
      <w:r>
        <w:t>Subasin-ID</w:t>
      </w:r>
      <w:r>
        <w:tab/>
      </w:r>
      <w:r>
        <w:tab/>
        <w:t>Map-ID of sub-basin</w:t>
      </w:r>
    </w:p>
    <w:p w:rsidR="00A40BB3" w:rsidRDefault="00A40BB3">
      <w:pPr>
        <w:spacing w:line="240" w:lineRule="auto"/>
      </w:pPr>
      <w:proofErr w:type="gramStart"/>
      <w:r>
        <w:t>mean_kf-calib-factor</w:t>
      </w:r>
      <w:proofErr w:type="gramEnd"/>
      <w:r>
        <w:tab/>
        <w:t>scaling factor (</w:t>
      </w:r>
      <w:r>
        <w:rPr>
          <w:b/>
        </w:rPr>
        <w:t>actually a divisor</w:t>
      </w:r>
      <w:r>
        <w:t>)</w:t>
      </w:r>
    </w:p>
    <w:p w:rsidR="00A40BB3" w:rsidRDefault="00A40BB3">
      <w:pPr>
        <w:pStyle w:val="KleinerAbstand"/>
      </w:pPr>
    </w:p>
    <w:p w:rsidR="00A40BB3" w:rsidRDefault="00A40BB3">
      <w:r>
        <w:t xml:space="preserve">This file is optional and is only read if doscale (in do.dat) is set to “.T.”. In this case, </w:t>
      </w:r>
      <w:r>
        <w:rPr>
          <w:rFonts w:ascii="Courier New" w:hAnsi="Courier New" w:cs="Courier New"/>
        </w:rPr>
        <w:t>scaling_factor.dat</w:t>
      </w:r>
      <w:r>
        <w:t xml:space="preserve"> is expected in the subdirectory “</w:t>
      </w:r>
      <w:r>
        <w:rPr>
          <w:rFonts w:ascii="Courier New" w:hAnsi="Courier New" w:cs="Courier New"/>
        </w:rPr>
        <w:t>Others/</w:t>
      </w:r>
      <w:r>
        <w:t>”.</w:t>
      </w:r>
    </w:p>
    <w:p w:rsidR="00A40BB3" w:rsidRDefault="00A40BB3">
      <w:pPr>
        <w:pStyle w:val="KleinerAbstand"/>
      </w:pPr>
    </w:p>
    <w:p w:rsidR="00A40BB3" w:rsidRDefault="00A40BB3">
      <w:r>
        <w:t xml:space="preserve">Example: All values for saturated hydraulic conductivity during infiltration in subbasin 1 are modified by </w:t>
      </w:r>
      <w:r>
        <w:rPr>
          <w:b/>
        </w:rPr>
        <w:t>dividing</w:t>
      </w:r>
      <w:r>
        <w:t xml:space="preserve"> them by 10. Maximum interception is adjusted by setting it to (0.340+0.647*10).</w:t>
      </w:r>
    </w:p>
    <w:p w:rsidR="00A40BB3" w:rsidRDefault="00A40BB3"/>
    <w:p w:rsidR="00A40BB3" w:rsidRDefault="00A40BB3">
      <w:r>
        <w:rPr>
          <w:rStyle w:val="Formatvorlage12ptFett"/>
        </w:rPr>
        <w:t xml:space="preserve">12) </w:t>
      </w:r>
      <w:proofErr w:type="gramStart"/>
      <w:r>
        <w:rPr>
          <w:rStyle w:val="Formatvorlage12ptFett"/>
        </w:rPr>
        <w:t>calibration.dat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Soil-ID</w:t>
            </w:r>
            <w:r>
              <w:rPr>
                <w:sz w:val="16"/>
                <w:szCs w:val="16"/>
              </w:rPr>
              <w:tab/>
              <w:t>Ksat-calib-factor</w:t>
            </w:r>
          </w:p>
          <w:p w:rsidR="00A40BB3" w:rsidRPr="009146C8" w:rsidRDefault="00A40BB3">
            <w:pPr>
              <w:spacing w:line="240" w:lineRule="auto"/>
              <w:rPr>
                <w:sz w:val="16"/>
                <w:szCs w:val="16"/>
              </w:rPr>
            </w:pPr>
            <w:r>
              <w:rPr>
                <w:sz w:val="16"/>
                <w:szCs w:val="16"/>
              </w:rPr>
              <w:t>-1</w:t>
            </w:r>
            <w:r>
              <w:rPr>
                <w:sz w:val="16"/>
                <w:szCs w:val="16"/>
              </w:rPr>
              <w:tab/>
              <w:t>20</w:t>
            </w:r>
          </w:p>
          <w:p w:rsidR="00A40BB3" w:rsidRPr="009146C8" w:rsidRDefault="00A40BB3">
            <w:pPr>
              <w:spacing w:line="240" w:lineRule="auto"/>
              <w:rPr>
                <w:sz w:val="16"/>
                <w:szCs w:val="16"/>
              </w:rPr>
            </w:pPr>
            <w:r>
              <w:rPr>
                <w:sz w:val="16"/>
                <w:szCs w:val="16"/>
              </w:rPr>
              <w:t>5</w:t>
            </w:r>
            <w:r>
              <w:rPr>
                <w:sz w:val="16"/>
                <w:szCs w:val="16"/>
              </w:rPr>
              <w:tab/>
              <w:t>0.3</w:t>
            </w:r>
          </w:p>
          <w:p w:rsidR="00A40BB3" w:rsidRDefault="00A40BB3">
            <w:pPr>
              <w:spacing w:line="240" w:lineRule="auto"/>
            </w:pPr>
            <w:r>
              <w:rPr>
                <w:sz w:val="16"/>
                <w:szCs w:val="16"/>
              </w:rPr>
              <w:t>…</w:t>
            </w:r>
          </w:p>
        </w:tc>
      </w:tr>
    </w:tbl>
    <w:p w:rsidR="00A40BB3" w:rsidRPr="009146C8" w:rsidRDefault="00A40BB3">
      <w:pPr>
        <w:spacing w:line="240" w:lineRule="auto"/>
        <w:rPr>
          <w:sz w:val="16"/>
          <w:szCs w:val="16"/>
        </w:rPr>
      </w:pPr>
      <w:r>
        <w:t>Soil-ID</w:t>
      </w:r>
      <w:r>
        <w:tab/>
      </w:r>
      <w:r>
        <w:tab/>
        <w:t>ID of soil</w:t>
      </w:r>
    </w:p>
    <w:p w:rsidR="00A40BB3" w:rsidRDefault="00A40BB3">
      <w:pPr>
        <w:spacing w:line="240" w:lineRule="auto"/>
      </w:pPr>
      <w:r>
        <w:rPr>
          <w:sz w:val="16"/>
          <w:szCs w:val="16"/>
        </w:rPr>
        <w:t>Ksat-calib-factor</w:t>
      </w:r>
      <w:r>
        <w:tab/>
        <w:t xml:space="preserve">calibration factor </w:t>
      </w:r>
    </w:p>
    <w:p w:rsidR="00A40BB3" w:rsidRDefault="00A40BB3">
      <w:pPr>
        <w:pStyle w:val="KleinerAbstand"/>
      </w:pPr>
    </w:p>
    <w:p w:rsidR="00A40BB3" w:rsidRDefault="00A40BB3">
      <w:r>
        <w:t>This file is optional and is in the subdirectory “</w:t>
      </w:r>
      <w:r>
        <w:rPr>
          <w:rFonts w:ascii="Courier New" w:hAnsi="Courier New" w:cs="Courier New"/>
        </w:rPr>
        <w:t>Others/</w:t>
      </w:r>
      <w:r>
        <w:t>”.</w:t>
      </w:r>
    </w:p>
    <w:p w:rsidR="00A40BB3" w:rsidRDefault="00A40BB3">
      <w:pPr>
        <w:pStyle w:val="KleinerAbstand"/>
      </w:pPr>
    </w:p>
    <w:p w:rsidR="00A40BB3" w:rsidRDefault="00A40BB3">
      <w:r>
        <w:t>Example: All values for saturated hydraulic conductivity of ALL soils (wildcard “-1”) are increased by factor 20. For soil 5, the values are additionally multiplied with 0.3.</w:t>
      </w:r>
    </w:p>
    <w:p w:rsidR="00A40BB3" w:rsidRDefault="00A40BB3"/>
    <w:p w:rsidR="00A40BB3" w:rsidRDefault="00A40BB3">
      <w:r>
        <w:rPr>
          <w:rStyle w:val="Formatvorlage12ptFett"/>
        </w:rPr>
        <w:t xml:space="preserve">13) </w:t>
      </w:r>
      <w:proofErr w:type="gramStart"/>
      <w:r>
        <w:rPr>
          <w:rStyle w:val="Formatvorlage12ptFett"/>
        </w:rPr>
        <w:t>transposition.dat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Water transpositions via canals or pipes between sub-basins, in order of routing scheme</w:t>
            </w:r>
          </w:p>
          <w:p w:rsidR="00A40BB3" w:rsidRPr="009146C8" w:rsidRDefault="00A40BB3">
            <w:pPr>
              <w:spacing w:line="240" w:lineRule="auto"/>
              <w:rPr>
                <w:sz w:val="16"/>
                <w:szCs w:val="16"/>
              </w:rPr>
            </w:pPr>
            <w:r>
              <w:rPr>
                <w:sz w:val="16"/>
                <w:szCs w:val="16"/>
              </w:rPr>
              <w:t xml:space="preserve">Start-Subasin-ID </w:t>
            </w:r>
            <w:proofErr w:type="gramStart"/>
            <w:r>
              <w:rPr>
                <w:sz w:val="16"/>
                <w:szCs w:val="16"/>
              </w:rPr>
              <w:t>Flag(</w:t>
            </w:r>
            <w:proofErr w:type="gramEnd"/>
            <w:r>
              <w:rPr>
                <w:sz w:val="16"/>
                <w:szCs w:val="16"/>
              </w:rPr>
              <w:t>reservoir/river) Flow(m3/s) Loss(%) Destination-Subasin-ID Flag (reservoir/river), begin_year</w:t>
            </w:r>
          </w:p>
          <w:p w:rsidR="00A40BB3" w:rsidRPr="009146C8" w:rsidRDefault="00A40BB3">
            <w:pPr>
              <w:spacing w:line="240" w:lineRule="auto"/>
              <w:jc w:val="left"/>
              <w:rPr>
                <w:sz w:val="16"/>
                <w:szCs w:val="16"/>
              </w:rPr>
            </w:pPr>
            <w:r>
              <w:rPr>
                <w:sz w:val="16"/>
                <w:szCs w:val="16"/>
              </w:rPr>
              <w:t xml:space="preserve">        91         1      1.75      0.01        96         1      1965</w:t>
            </w:r>
          </w:p>
          <w:p w:rsidR="00A40BB3" w:rsidRPr="009146C8" w:rsidRDefault="00A40BB3">
            <w:pPr>
              <w:spacing w:line="240" w:lineRule="auto"/>
              <w:jc w:val="left"/>
              <w:rPr>
                <w:sz w:val="16"/>
                <w:szCs w:val="16"/>
              </w:rPr>
            </w:pPr>
            <w:r>
              <w:rPr>
                <w:sz w:val="16"/>
                <w:szCs w:val="16"/>
              </w:rPr>
              <w:t xml:space="preserve">        67         2       2.4       0.1        31         1      1997</w:t>
            </w:r>
          </w:p>
          <w:p w:rsidR="00A40BB3" w:rsidRPr="009146C8" w:rsidRDefault="00A40BB3">
            <w:pPr>
              <w:spacing w:line="240" w:lineRule="auto"/>
              <w:jc w:val="left"/>
              <w:rPr>
                <w:sz w:val="16"/>
                <w:szCs w:val="16"/>
              </w:rPr>
            </w:pPr>
            <w:r>
              <w:rPr>
                <w:sz w:val="16"/>
                <w:szCs w:val="16"/>
              </w:rPr>
              <w:t xml:space="preserve">        31         1         2      0.06        30         1      1993</w:t>
            </w:r>
          </w:p>
          <w:p w:rsidR="00A40BB3" w:rsidRDefault="00A40BB3">
            <w:pPr>
              <w:spacing w:line="240" w:lineRule="auto"/>
              <w:jc w:val="left"/>
            </w:pPr>
            <w:r>
              <w:rPr>
                <w:sz w:val="16"/>
                <w:szCs w:val="16"/>
              </w:rPr>
              <w:t xml:space="preserve">        30         1         2      0.02        29         2      1993</w:t>
            </w:r>
          </w:p>
        </w:tc>
      </w:tr>
    </w:tbl>
    <w:p w:rsidR="00A40BB3" w:rsidRDefault="00A40BB3">
      <w:pPr>
        <w:spacing w:line="240" w:lineRule="auto"/>
      </w:pPr>
      <w:r>
        <w:t>Start-Subasin-ID</w:t>
      </w:r>
      <w:r>
        <w:tab/>
      </w:r>
      <w:r>
        <w:tab/>
        <w:t>ID of subbasin (source of water abstraction)</w:t>
      </w:r>
    </w:p>
    <w:p w:rsidR="00A40BB3" w:rsidRDefault="00A40BB3">
      <w:pPr>
        <w:spacing w:line="240" w:lineRule="auto"/>
      </w:pPr>
      <w:proofErr w:type="gramStart"/>
      <w:r>
        <w:t>Flag(</w:t>
      </w:r>
      <w:proofErr w:type="gramEnd"/>
      <w:r>
        <w:t>reservoir/river)</w:t>
      </w:r>
      <w:r>
        <w:tab/>
      </w:r>
      <w:r>
        <w:tab/>
        <w:t>?</w:t>
      </w:r>
    </w:p>
    <w:p w:rsidR="00A40BB3" w:rsidRDefault="00A40BB3">
      <w:pPr>
        <w:spacing w:line="240" w:lineRule="auto"/>
      </w:pPr>
      <w:proofErr w:type="gramStart"/>
      <w:r>
        <w:t>Flow(</w:t>
      </w:r>
      <w:proofErr w:type="gramEnd"/>
      <w:r>
        <w:t>m3/s)</w:t>
      </w:r>
      <w:r>
        <w:tab/>
      </w:r>
      <w:r>
        <w:tab/>
      </w:r>
      <w:r>
        <w:tab/>
        <w:t>amount of re-routed water</w:t>
      </w:r>
    </w:p>
    <w:p w:rsidR="00A40BB3" w:rsidRDefault="00A40BB3">
      <w:pPr>
        <w:spacing w:line="240" w:lineRule="auto"/>
      </w:pPr>
      <w:proofErr w:type="gramStart"/>
      <w:r>
        <w:t>Loss(</w:t>
      </w:r>
      <w:proofErr w:type="gramEnd"/>
      <w:r>
        <w:t>%)</w:t>
      </w:r>
      <w:r>
        <w:tab/>
      </w:r>
      <w:r>
        <w:tab/>
      </w:r>
      <w:r>
        <w:tab/>
        <w:t>transmission loss</w:t>
      </w:r>
    </w:p>
    <w:p w:rsidR="00A40BB3" w:rsidRDefault="00A40BB3">
      <w:pPr>
        <w:spacing w:line="240" w:lineRule="auto"/>
      </w:pPr>
      <w:r>
        <w:lastRenderedPageBreak/>
        <w:t>Destination-Subasin-ID</w:t>
      </w:r>
      <w:r>
        <w:tab/>
      </w:r>
      <w:r>
        <w:tab/>
        <w:t>ID of subbasin (destination of water abstraction)</w:t>
      </w:r>
    </w:p>
    <w:p w:rsidR="00A40BB3" w:rsidRDefault="00A40BB3">
      <w:pPr>
        <w:spacing w:line="240" w:lineRule="auto"/>
      </w:pPr>
      <w:r>
        <w:t>Flag (reservoir/river)</w:t>
      </w:r>
      <w:r>
        <w:tab/>
      </w:r>
      <w:r>
        <w:tab/>
        <w:t>?</w:t>
      </w:r>
    </w:p>
    <w:p w:rsidR="00A40BB3" w:rsidRDefault="00A40BB3">
      <w:pPr>
        <w:spacing w:line="240" w:lineRule="auto"/>
      </w:pPr>
      <w:proofErr w:type="gramStart"/>
      <w:r>
        <w:t>begin_year</w:t>
      </w:r>
      <w:proofErr w:type="gramEnd"/>
      <w:r>
        <w:tab/>
      </w:r>
      <w:r>
        <w:tab/>
      </w:r>
      <w:r>
        <w:tab/>
        <w:t>start time of water abstraction</w:t>
      </w:r>
    </w:p>
    <w:p w:rsidR="00A40BB3" w:rsidRDefault="00A40BB3">
      <w:pPr>
        <w:pStyle w:val="KleinerAbstand"/>
      </w:pPr>
    </w:p>
    <w:p w:rsidR="00A40BB3" w:rsidRDefault="00A40BB3">
      <w:r>
        <w:t xml:space="preserve">This file is optional and is only read if dotrans (in do.dat) is set to true. In this case, </w:t>
      </w:r>
      <w:r>
        <w:rPr>
          <w:rFonts w:ascii="Courier New" w:hAnsi="Courier New" w:cs="Courier New"/>
        </w:rPr>
        <w:t>transposition.dat</w:t>
      </w:r>
      <w:r>
        <w:t xml:space="preserve"> is expected in the subdirectory “</w:t>
      </w:r>
      <w:r>
        <w:rPr>
          <w:rFonts w:ascii="Courier New" w:hAnsi="Courier New" w:cs="Courier New"/>
        </w:rPr>
        <w:t>Others/</w:t>
      </w:r>
      <w:r>
        <w:t>”. WARNING: The transposition of sediment has not yet been implemented.</w:t>
      </w:r>
    </w:p>
    <w:p w:rsidR="00A40BB3" w:rsidRDefault="00A40BB3"/>
    <w:p w:rsidR="00A40BB3" w:rsidRDefault="00A40BB3">
      <w:r>
        <w:rPr>
          <w:rStyle w:val="Formatvorlage12ptFett"/>
        </w:rPr>
        <w:t xml:space="preserve">14) </w:t>
      </w:r>
      <w:proofErr w:type="gramStart"/>
      <w:r>
        <w:rPr>
          <w:rStyle w:val="Formatvorlage12ptFett"/>
        </w:rPr>
        <w:t>erosion.ctl</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930437" w:rsidRPr="009146C8" w:rsidRDefault="00930437" w:rsidP="00930437">
            <w:pPr>
              <w:spacing w:line="240" w:lineRule="auto"/>
              <w:rPr>
                <w:sz w:val="16"/>
                <w:szCs w:val="16"/>
              </w:rPr>
            </w:pPr>
            <w:r w:rsidRPr="00930437">
              <w:rPr>
                <w:sz w:val="16"/>
                <w:szCs w:val="16"/>
              </w:rPr>
              <w:t>#WASA-control file for erosion and sediment transport routines;</w:t>
            </w:r>
          </w:p>
          <w:p w:rsidR="00930437" w:rsidRPr="009146C8" w:rsidRDefault="00930437" w:rsidP="00930437">
            <w:pPr>
              <w:spacing w:line="240" w:lineRule="auto"/>
              <w:rPr>
                <w:sz w:val="16"/>
                <w:szCs w:val="16"/>
              </w:rPr>
            </w:pPr>
            <w:r w:rsidRPr="00930437">
              <w:rPr>
                <w:sz w:val="16"/>
                <w:szCs w:val="16"/>
              </w:rPr>
              <w:t>application_scale</w:t>
            </w:r>
            <w:r w:rsidRPr="00930437">
              <w:rPr>
                <w:sz w:val="16"/>
                <w:szCs w:val="16"/>
              </w:rPr>
              <w:tab/>
              <w:t>0</w:t>
            </w:r>
            <w:r w:rsidRPr="00930437">
              <w:rPr>
                <w:sz w:val="16"/>
                <w:szCs w:val="16"/>
              </w:rPr>
              <w:tab/>
              <w:t>#0: apply equations on TC-scale; 1: apply on subbasin-scale</w:t>
            </w:r>
          </w:p>
          <w:p w:rsidR="00930437" w:rsidRPr="009146C8" w:rsidRDefault="00930437" w:rsidP="00930437">
            <w:pPr>
              <w:spacing w:line="240" w:lineRule="auto"/>
              <w:rPr>
                <w:sz w:val="16"/>
                <w:szCs w:val="16"/>
              </w:rPr>
            </w:pPr>
            <w:r w:rsidRPr="00930437">
              <w:rPr>
                <w:sz w:val="16"/>
                <w:szCs w:val="16"/>
              </w:rPr>
              <w:t>erosion_equation</w:t>
            </w:r>
            <w:r w:rsidRPr="00930437">
              <w:rPr>
                <w:sz w:val="16"/>
                <w:szCs w:val="16"/>
              </w:rPr>
              <w:tab/>
              <w:t>4</w:t>
            </w:r>
            <w:r w:rsidRPr="00930437">
              <w:rPr>
                <w:sz w:val="16"/>
                <w:szCs w:val="16"/>
              </w:rPr>
              <w:tab/>
              <w:t>#erosion equation to be used: 1: USLE, 2: Onstad-Foster, 3: MUSLE, 4: MUST</w:t>
            </w:r>
          </w:p>
          <w:p w:rsidR="00930437" w:rsidRPr="009146C8" w:rsidRDefault="00930437" w:rsidP="00930437">
            <w:pPr>
              <w:spacing w:line="240" w:lineRule="auto"/>
              <w:rPr>
                <w:sz w:val="16"/>
                <w:szCs w:val="16"/>
              </w:rPr>
            </w:pPr>
            <w:r w:rsidRPr="00930437">
              <w:rPr>
                <w:sz w:val="16"/>
                <w:szCs w:val="16"/>
              </w:rPr>
              <w:t>ri_05_coeffs</w:t>
            </w:r>
            <w:r w:rsidRPr="00930437">
              <w:rPr>
                <w:sz w:val="16"/>
                <w:szCs w:val="16"/>
              </w:rPr>
              <w:tab/>
              <w:t>1.911</w:t>
            </w:r>
            <w:r w:rsidRPr="00930437">
              <w:rPr>
                <w:sz w:val="16"/>
                <w:szCs w:val="16"/>
              </w:rPr>
              <w:tab/>
              <w:t>0.807</w:t>
            </w:r>
            <w:r w:rsidRPr="00930437">
              <w:rPr>
                <w:sz w:val="16"/>
                <w:szCs w:val="16"/>
              </w:rPr>
              <w:tab/>
              <w:t xml:space="preserve">#needed for USLE and OF: coefficients for estimation of maximum half-hour rainfall intensity (ri_05) from daily rainfall data (R_day): ri_05=a*R_day^b </w:t>
            </w:r>
          </w:p>
          <w:p w:rsidR="00930437" w:rsidRPr="009146C8" w:rsidRDefault="00930437" w:rsidP="00930437">
            <w:pPr>
              <w:spacing w:line="240" w:lineRule="auto"/>
              <w:rPr>
                <w:sz w:val="16"/>
                <w:szCs w:val="16"/>
              </w:rPr>
            </w:pPr>
            <w:r w:rsidRPr="00930437">
              <w:rPr>
                <w:sz w:val="16"/>
                <w:szCs w:val="16"/>
              </w:rPr>
              <w:t>transport_limit_mode</w:t>
            </w:r>
            <w:r w:rsidRPr="00930437">
              <w:rPr>
                <w:sz w:val="16"/>
                <w:szCs w:val="16"/>
              </w:rPr>
              <w:tab/>
              <w:t>2</w:t>
            </w:r>
            <w:r w:rsidRPr="00930437">
              <w:rPr>
                <w:sz w:val="16"/>
                <w:szCs w:val="16"/>
              </w:rPr>
              <w:tab/>
              <w:t>#different modes how/if transport capacity of runoff is limited: 1: no transport capacity limit; 2: transport capacity according to Everaert (1991); 3:</w:t>
            </w:r>
            <w:r w:rsidRPr="00930437">
              <w:rPr>
                <w:sz w:val="16"/>
                <w:szCs w:val="16"/>
              </w:rPr>
              <w:tab/>
              <w:t>transport capacity computed from MUSLE with maximum erodibility</w:t>
            </w:r>
          </w:p>
          <w:p w:rsidR="00930437" w:rsidRPr="009146C8" w:rsidRDefault="00930437" w:rsidP="00930437">
            <w:pPr>
              <w:spacing w:line="240" w:lineRule="auto"/>
              <w:rPr>
                <w:sz w:val="16"/>
                <w:szCs w:val="16"/>
              </w:rPr>
            </w:pPr>
            <w:r w:rsidRPr="00930437">
              <w:rPr>
                <w:sz w:val="16"/>
                <w:szCs w:val="16"/>
              </w:rPr>
              <w:t>#river module</w:t>
            </w:r>
          </w:p>
          <w:p w:rsidR="00930437" w:rsidRPr="009146C8" w:rsidRDefault="00930437" w:rsidP="00930437">
            <w:pPr>
              <w:spacing w:line="240" w:lineRule="auto"/>
              <w:rPr>
                <w:sz w:val="16"/>
                <w:szCs w:val="16"/>
              </w:rPr>
            </w:pPr>
            <w:r w:rsidRPr="00930437">
              <w:rPr>
                <w:sz w:val="16"/>
                <w:szCs w:val="16"/>
              </w:rPr>
              <w:t>transp_cap_a</w:t>
            </w:r>
            <w:r w:rsidRPr="00930437">
              <w:rPr>
                <w:sz w:val="16"/>
                <w:szCs w:val="16"/>
              </w:rPr>
              <w:tab/>
              <w:t>0.016111</w:t>
            </w:r>
            <w:r w:rsidRPr="00930437">
              <w:rPr>
                <w:sz w:val="16"/>
                <w:szCs w:val="16"/>
              </w:rPr>
              <w:tab/>
              <w:t>empirical factor for computing suspended sediment transport capacity in river (a * vel_peak ** b)</w:t>
            </w:r>
          </w:p>
          <w:p w:rsidR="00A40BB3" w:rsidRDefault="00930437" w:rsidP="00930437">
            <w:pPr>
              <w:spacing w:line="240" w:lineRule="auto"/>
            </w:pPr>
            <w:r w:rsidRPr="00930437">
              <w:rPr>
                <w:sz w:val="16"/>
                <w:szCs w:val="16"/>
              </w:rPr>
              <w:t>transp_cap_b</w:t>
            </w:r>
            <w:r w:rsidRPr="00930437">
              <w:rPr>
                <w:sz w:val="16"/>
                <w:szCs w:val="16"/>
              </w:rPr>
              <w:tab/>
              <w:t>1.807</w:t>
            </w:r>
            <w:r w:rsidRPr="00930437">
              <w:rPr>
                <w:sz w:val="16"/>
                <w:szCs w:val="16"/>
              </w:rPr>
              <w:tab/>
              <w:t>empirical factor for computing suspended sediment transport capacity in river (a * vel_peak ** b)</w:t>
            </w:r>
          </w:p>
        </w:tc>
      </w:tr>
    </w:tbl>
    <w:p w:rsidR="00A40BB3" w:rsidRDefault="00A40BB3">
      <w:pPr>
        <w:spacing w:line="240" w:lineRule="auto"/>
      </w:pPr>
      <w:r>
        <w:t>Application scale</w:t>
      </w:r>
      <w:r>
        <w:tab/>
      </w:r>
      <w:r>
        <w:tab/>
        <w:t>0: apply equations on TC-scale; 1: apply on subbasin-scale</w:t>
      </w:r>
    </w:p>
    <w:p w:rsidR="00A40BB3" w:rsidRDefault="00A40BB3">
      <w:pPr>
        <w:spacing w:line="240" w:lineRule="auto"/>
      </w:pPr>
      <w:proofErr w:type="gramStart"/>
      <w:r>
        <w:t>Erosion equation</w:t>
      </w:r>
      <w:r>
        <w:tab/>
      </w:r>
      <w:r>
        <w:tab/>
        <w:t>erosion equation</w:t>
      </w:r>
      <w:proofErr w:type="gramEnd"/>
      <w:r>
        <w:t xml:space="preserve"> to be used</w:t>
      </w:r>
    </w:p>
    <w:p w:rsidR="00A40BB3" w:rsidRDefault="00A40BB3">
      <w:pPr>
        <w:spacing w:line="240" w:lineRule="auto"/>
        <w:ind w:left="2124" w:firstLine="708"/>
      </w:pPr>
      <w:r>
        <w:t>1: USLE, 2: Onstad-Foster, 3: MUSLE, 4: MUST</w:t>
      </w:r>
    </w:p>
    <w:p w:rsidR="005F5AAB" w:rsidRDefault="00A40BB3" w:rsidP="00CA463E">
      <w:pPr>
        <w:spacing w:line="240" w:lineRule="auto"/>
        <w:ind w:left="2832" w:hanging="2832"/>
      </w:pPr>
      <w:proofErr w:type="gramStart"/>
      <w:r>
        <w:t>ri_05_coeffs</w:t>
      </w:r>
      <w:proofErr w:type="gramEnd"/>
      <w:r>
        <w:tab/>
        <w:t>needed for USLE and OF: coefficients for estimation of maximum half-hour rainfall intensity (ri_05) from daily</w:t>
      </w:r>
      <w:r w:rsidR="005F5AAB">
        <w:t>/hourly</w:t>
      </w:r>
      <w:r>
        <w:t xml:space="preserve"> rainfall data (R_d</w:t>
      </w:r>
      <w:r w:rsidR="005F5AAB">
        <w:t>t</w:t>
      </w:r>
      <w:r>
        <w:t>): ri_05=a*R_d</w:t>
      </w:r>
      <w:r w:rsidR="005F5AAB">
        <w:t>t</w:t>
      </w:r>
      <w:r>
        <w:t>^b</w:t>
      </w:r>
      <w:r w:rsidR="00CA463E">
        <w:t xml:space="preserve">. </w:t>
      </w:r>
    </w:p>
    <w:p w:rsidR="00A40BB3" w:rsidRDefault="00A40BB3">
      <w:pPr>
        <w:spacing w:line="240" w:lineRule="auto"/>
      </w:pPr>
      <w:proofErr w:type="gramStart"/>
      <w:r>
        <w:t>transport_limit_mode</w:t>
      </w:r>
      <w:proofErr w:type="gramEnd"/>
      <w:r>
        <w:tab/>
      </w:r>
      <w:r>
        <w:tab/>
        <w:t>different modes how/if transport capacity of runoff is limited:</w:t>
      </w:r>
    </w:p>
    <w:p w:rsidR="00A40BB3" w:rsidRDefault="00A40BB3">
      <w:pPr>
        <w:spacing w:line="240" w:lineRule="auto"/>
        <w:ind w:left="2832"/>
      </w:pPr>
      <w:r>
        <w:t>1: no transport capacity limit; 2: transport capacity according to Everaert (1991); 3: transport capacity computed from MUSLE with maximum erodibility</w:t>
      </w:r>
    </w:p>
    <w:p w:rsidR="004F49B2" w:rsidRDefault="004F49B2" w:rsidP="004F49B2">
      <w:pPr>
        <w:spacing w:line="240" w:lineRule="auto"/>
        <w:ind w:left="2835" w:hanging="2833"/>
      </w:pPr>
      <w:proofErr w:type="gramStart"/>
      <w:r>
        <w:t>transp_cap_a</w:t>
      </w:r>
      <w:proofErr w:type="gramEnd"/>
      <w:r>
        <w:tab/>
        <w:t>empirical factor for computing suspended sediment transport capacity in river (a * vel_peak ** b)</w:t>
      </w:r>
    </w:p>
    <w:p w:rsidR="004F49B2" w:rsidRDefault="004F49B2" w:rsidP="004F49B2">
      <w:pPr>
        <w:spacing w:line="240" w:lineRule="auto"/>
        <w:ind w:left="2832" w:hanging="2832"/>
      </w:pPr>
      <w:proofErr w:type="gramStart"/>
      <w:r>
        <w:t>transp_cap_b</w:t>
      </w:r>
      <w:proofErr w:type="gramEnd"/>
      <w:r>
        <w:tab/>
      </w:r>
      <w:r>
        <w:tab/>
        <w:t>empirical factor for computing suspended sediment transport capacity in river (a * vel_peak ** b)</w:t>
      </w:r>
    </w:p>
    <w:p w:rsidR="00930437" w:rsidRDefault="00930437">
      <w:pPr>
        <w:spacing w:line="240" w:lineRule="auto"/>
        <w:ind w:left="2832"/>
      </w:pPr>
    </w:p>
    <w:p w:rsidR="00A40BB3" w:rsidRDefault="00A40BB3">
      <w:pPr>
        <w:pStyle w:val="KleinerAbstand"/>
      </w:pPr>
    </w:p>
    <w:p w:rsidR="00A40BB3" w:rsidRDefault="00A40BB3" w:rsidP="00930437">
      <w:pPr>
        <w:spacing w:line="240" w:lineRule="auto"/>
      </w:pPr>
      <w:r>
        <w:t xml:space="preserve">This file </w:t>
      </w:r>
      <w:r w:rsidR="00930437">
        <w:t>and any of its entries are</w:t>
      </w:r>
      <w:r>
        <w:t xml:space="preserve"> optional. If not present, default values</w:t>
      </w:r>
      <w:r w:rsidR="003A163C">
        <w:t xml:space="preserve"> are used (Application scale=0; </w:t>
      </w:r>
      <w:r>
        <w:t>Erosion equation=3, ri_05_coeffs = (</w:t>
      </w:r>
      <w:r w:rsidR="003A163C">
        <w:t>a_i30=1.1630; b_i30=0.667981 for daily resolution</w:t>
      </w:r>
      <w:proofErr w:type="gramStart"/>
      <w:r w:rsidR="003A163C">
        <w:t>;  a</w:t>
      </w:r>
      <w:proofErr w:type="gramEnd"/>
      <w:r w:rsidR="003A163C">
        <w:t>_i30=1; b_i30=1 for hourly resolution</w:t>
      </w:r>
      <w:r>
        <w:t>); transport_limit_mode=2</w:t>
      </w:r>
      <w:r w:rsidR="00930437">
        <w:t>, transp_cap_a=0.016111, transp_cap_b=1.707</w:t>
      </w:r>
      <w:r>
        <w:t>).</w:t>
      </w:r>
    </w:p>
    <w:p w:rsidR="00A40BB3" w:rsidRDefault="00A40BB3">
      <w:pPr>
        <w:spacing w:line="240" w:lineRule="auto"/>
      </w:pPr>
    </w:p>
    <w:p w:rsidR="0052786B" w:rsidRPr="0052786B" w:rsidRDefault="00A40BB3" w:rsidP="0052786B">
      <w:pPr>
        <w:rPr>
          <w:rStyle w:val="Formatvorlage12ptFett"/>
        </w:rPr>
      </w:pPr>
      <w:r>
        <w:rPr>
          <w:rStyle w:val="Formatvorlage12ptFett"/>
        </w:rPr>
        <w:t xml:space="preserve">15) </w:t>
      </w:r>
      <w:proofErr w:type="gramStart"/>
      <w:r>
        <w:rPr>
          <w:rStyle w:val="Formatvorlage12ptFett"/>
        </w:rPr>
        <w:t>gw_storage.stat</w:t>
      </w:r>
      <w:proofErr w:type="gramEnd"/>
      <w:r>
        <w:rPr>
          <w:rStyle w:val="Formatvorlage12ptFett"/>
        </w:rPr>
        <w:t>, intercept_storage.stat, soil_moisture.stat</w:t>
      </w:r>
      <w:r w:rsidR="00A53F20">
        <w:rPr>
          <w:rStyle w:val="Formatvorlage12ptFett"/>
        </w:rPr>
        <w:t xml:space="preserve">, </w:t>
      </w:r>
      <w:r w:rsidR="00A53F20" w:rsidRPr="0052786B">
        <w:rPr>
          <w:rStyle w:val="Formatvorlage12ptFett"/>
        </w:rPr>
        <w:t>interflow_storage.stat</w:t>
      </w:r>
      <w:r w:rsidR="00A53F20">
        <w:rPr>
          <w:rStyle w:val="Formatvorlage12ptFett"/>
        </w:rPr>
        <w:t>, snow</w:t>
      </w:r>
      <w:r w:rsidR="00A53F20" w:rsidRPr="0052786B">
        <w:rPr>
          <w:rStyle w:val="Formatvorlage12ptFett"/>
        </w:rPr>
        <w:t>_storage.stat</w:t>
      </w:r>
    </w:p>
    <w:p w:rsidR="00A40BB3" w:rsidRDefault="0052786B" w:rsidP="0052786B">
      <w:r w:rsidRPr="0052786B">
        <w:rPr>
          <w:rStyle w:val="Formatvorlage12ptFett"/>
        </w:rPr>
        <w:t>lake_volume.stat</w:t>
      </w:r>
      <w:r>
        <w:rPr>
          <w:rStyle w:val="Formatvorlage12ptFett"/>
        </w:rPr>
        <w:t xml:space="preserve">, </w:t>
      </w:r>
      <w:r w:rsidRPr="0052786B">
        <w:rPr>
          <w:rStyle w:val="Formatvorlage12ptFett"/>
        </w:rPr>
        <w:t>river_storage.stat</w:t>
      </w:r>
      <w:r w:rsidR="00A40BB3">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ground water storage (for analysis or model re-start)</w:t>
            </w:r>
          </w:p>
          <w:p w:rsidR="00A40BB3" w:rsidRPr="009146C8" w:rsidRDefault="00A40BB3">
            <w:pPr>
              <w:spacing w:line="240" w:lineRule="auto"/>
              <w:rPr>
                <w:sz w:val="16"/>
                <w:szCs w:val="16"/>
              </w:rPr>
            </w:pPr>
            <w:r>
              <w:rPr>
                <w:sz w:val="16"/>
                <w:szCs w:val="16"/>
              </w:rPr>
              <w:t xml:space="preserve"> Subbasin</w:t>
            </w:r>
            <w:r>
              <w:rPr>
                <w:sz w:val="16"/>
                <w:szCs w:val="16"/>
              </w:rPr>
              <w:tab/>
              <w:t>LU</w:t>
            </w:r>
            <w:r>
              <w:rPr>
                <w:sz w:val="16"/>
                <w:szCs w:val="16"/>
              </w:rPr>
              <w:tab/>
              <w:t>volume_[mm]</w:t>
            </w:r>
            <w:r>
              <w:rPr>
                <w:sz w:val="16"/>
                <w:szCs w:val="16"/>
              </w:rPr>
              <w:tab/>
              <w:t>area_[m²]</w:t>
            </w:r>
          </w:p>
          <w:p w:rsidR="00A40BB3" w:rsidRPr="009146C8" w:rsidRDefault="00A40BB3">
            <w:pPr>
              <w:spacing w:line="240" w:lineRule="auto"/>
              <w:rPr>
                <w:sz w:val="16"/>
                <w:szCs w:val="16"/>
              </w:rPr>
            </w:pPr>
            <w:r>
              <w:rPr>
                <w:sz w:val="16"/>
                <w:szCs w:val="16"/>
              </w:rPr>
              <w:t>1</w:t>
            </w:r>
            <w:r>
              <w:rPr>
                <w:sz w:val="16"/>
                <w:szCs w:val="16"/>
              </w:rPr>
              <w:tab/>
              <w:t>11111</w:t>
            </w:r>
            <w:r>
              <w:rPr>
                <w:sz w:val="16"/>
                <w:szCs w:val="16"/>
              </w:rPr>
              <w:tab/>
              <w:t xml:space="preserve">   39.51</w:t>
            </w:r>
            <w:r>
              <w:rPr>
                <w:sz w:val="16"/>
                <w:szCs w:val="16"/>
              </w:rPr>
              <w:tab/>
              <w:t xml:space="preserve">   1013437.4</w:t>
            </w:r>
          </w:p>
          <w:p w:rsidR="00A40BB3" w:rsidRDefault="00A40BB3">
            <w:pPr>
              <w:spacing w:line="240" w:lineRule="auto"/>
            </w:pPr>
            <w:r>
              <w:rPr>
                <w:sz w:val="16"/>
                <w:szCs w:val="16"/>
              </w:rPr>
              <w:t>…</w:t>
            </w:r>
          </w:p>
        </w:tc>
      </w:tr>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interception storage (for analysis or model re-start)</w:t>
            </w:r>
          </w:p>
          <w:p w:rsidR="00A40BB3" w:rsidRPr="009146C8" w:rsidRDefault="00A40BB3">
            <w:pPr>
              <w:spacing w:line="240" w:lineRule="auto"/>
              <w:rPr>
                <w:sz w:val="16"/>
                <w:szCs w:val="16"/>
              </w:rPr>
            </w:pPr>
            <w:r>
              <w:rPr>
                <w:sz w:val="16"/>
                <w:szCs w:val="16"/>
              </w:rPr>
              <w:t xml:space="preserve"> Subbasin</w:t>
            </w:r>
            <w:r>
              <w:rPr>
                <w:sz w:val="16"/>
                <w:szCs w:val="16"/>
              </w:rPr>
              <w:tab/>
              <w:t>LU</w:t>
            </w:r>
            <w:r>
              <w:rPr>
                <w:sz w:val="16"/>
                <w:szCs w:val="16"/>
              </w:rPr>
              <w:tab/>
              <w:t>TC</w:t>
            </w:r>
            <w:r>
              <w:rPr>
                <w:sz w:val="16"/>
                <w:szCs w:val="16"/>
              </w:rPr>
              <w:tab/>
              <w:t>SVC</w:t>
            </w:r>
            <w:r>
              <w:rPr>
                <w:sz w:val="16"/>
                <w:szCs w:val="16"/>
              </w:rPr>
              <w:tab/>
              <w:t>storage_[mm]</w:t>
            </w:r>
            <w:r>
              <w:rPr>
                <w:sz w:val="16"/>
                <w:szCs w:val="16"/>
              </w:rPr>
              <w:tab/>
              <w:t>area_[m²]</w:t>
            </w:r>
          </w:p>
          <w:p w:rsidR="00A40BB3" w:rsidRPr="009146C8" w:rsidRDefault="00A40BB3">
            <w:pPr>
              <w:spacing w:line="240" w:lineRule="auto"/>
              <w:rPr>
                <w:sz w:val="16"/>
                <w:szCs w:val="16"/>
              </w:rPr>
            </w:pPr>
            <w:r>
              <w:rPr>
                <w:sz w:val="16"/>
                <w:szCs w:val="16"/>
              </w:rPr>
              <w:t>1</w:t>
            </w:r>
            <w:r>
              <w:rPr>
                <w:sz w:val="16"/>
                <w:szCs w:val="16"/>
              </w:rPr>
              <w:tab/>
              <w:t>11111</w:t>
            </w:r>
            <w:r>
              <w:rPr>
                <w:sz w:val="16"/>
                <w:szCs w:val="16"/>
              </w:rPr>
              <w:tab/>
              <w:t>5</w:t>
            </w:r>
            <w:r>
              <w:rPr>
                <w:sz w:val="16"/>
                <w:szCs w:val="16"/>
              </w:rPr>
              <w:tab/>
              <w:t>16010</w:t>
            </w:r>
            <w:r>
              <w:rPr>
                <w:sz w:val="16"/>
                <w:szCs w:val="16"/>
              </w:rPr>
              <w:tab/>
              <w:t xml:space="preserve">    0.00</w:t>
            </w:r>
            <w:r>
              <w:rPr>
                <w:sz w:val="16"/>
                <w:szCs w:val="16"/>
              </w:rPr>
              <w:tab/>
              <w:t xml:space="preserve">     73491.9</w:t>
            </w:r>
          </w:p>
          <w:p w:rsidR="00A40BB3" w:rsidRDefault="00A40BB3">
            <w:pPr>
              <w:spacing w:line="240" w:lineRule="auto"/>
            </w:pPr>
            <w:r>
              <w:rPr>
                <w:sz w:val="16"/>
                <w:szCs w:val="16"/>
              </w:rPr>
              <w:t>…</w:t>
            </w:r>
          </w:p>
        </w:tc>
      </w:tr>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soil moisture status (for analysis or model re-start)</w:t>
            </w:r>
          </w:p>
          <w:p w:rsidR="00A40BB3" w:rsidRPr="009146C8" w:rsidRDefault="00A40BB3">
            <w:pPr>
              <w:spacing w:line="240" w:lineRule="auto"/>
              <w:rPr>
                <w:sz w:val="16"/>
                <w:szCs w:val="16"/>
              </w:rPr>
            </w:pPr>
            <w:r>
              <w:rPr>
                <w:sz w:val="16"/>
                <w:szCs w:val="16"/>
              </w:rPr>
              <w:t xml:space="preserve"> Subbasin</w:t>
            </w:r>
            <w:r>
              <w:rPr>
                <w:sz w:val="16"/>
                <w:szCs w:val="16"/>
              </w:rPr>
              <w:tab/>
              <w:t>LU</w:t>
            </w:r>
            <w:r>
              <w:rPr>
                <w:sz w:val="16"/>
                <w:szCs w:val="16"/>
              </w:rPr>
              <w:tab/>
              <w:t>TC</w:t>
            </w:r>
            <w:r>
              <w:rPr>
                <w:sz w:val="16"/>
                <w:szCs w:val="16"/>
              </w:rPr>
              <w:tab/>
              <w:t>SVC</w:t>
            </w:r>
            <w:r>
              <w:rPr>
                <w:sz w:val="16"/>
                <w:szCs w:val="16"/>
              </w:rPr>
              <w:tab/>
              <w:t>horizon</w:t>
            </w:r>
            <w:r>
              <w:rPr>
                <w:sz w:val="16"/>
                <w:szCs w:val="16"/>
              </w:rPr>
              <w:tab/>
              <w:t>watercontent_[mm]</w:t>
            </w:r>
            <w:r>
              <w:rPr>
                <w:sz w:val="16"/>
                <w:szCs w:val="16"/>
              </w:rPr>
              <w:tab/>
              <w:t>area_[m²]</w:t>
            </w:r>
          </w:p>
          <w:p w:rsidR="00A40BB3" w:rsidRPr="009146C8" w:rsidRDefault="00A40BB3">
            <w:pPr>
              <w:spacing w:line="240" w:lineRule="auto"/>
              <w:rPr>
                <w:sz w:val="16"/>
                <w:szCs w:val="16"/>
              </w:rPr>
            </w:pPr>
            <w:r>
              <w:rPr>
                <w:sz w:val="16"/>
                <w:szCs w:val="16"/>
              </w:rPr>
              <w:t>1</w:t>
            </w:r>
            <w:r>
              <w:rPr>
                <w:sz w:val="16"/>
                <w:szCs w:val="16"/>
              </w:rPr>
              <w:tab/>
              <w:t>11111</w:t>
            </w:r>
            <w:r>
              <w:rPr>
                <w:sz w:val="16"/>
                <w:szCs w:val="16"/>
              </w:rPr>
              <w:tab/>
              <w:t>5</w:t>
            </w:r>
            <w:r>
              <w:rPr>
                <w:sz w:val="16"/>
                <w:szCs w:val="16"/>
              </w:rPr>
              <w:tab/>
              <w:t>16010</w:t>
            </w:r>
            <w:r>
              <w:rPr>
                <w:sz w:val="16"/>
                <w:szCs w:val="16"/>
              </w:rPr>
              <w:tab/>
              <w:t>1</w:t>
            </w:r>
            <w:r>
              <w:rPr>
                <w:sz w:val="16"/>
                <w:szCs w:val="16"/>
              </w:rPr>
              <w:tab/>
              <w:t xml:space="preserve">   26.70</w:t>
            </w:r>
            <w:r>
              <w:rPr>
                <w:sz w:val="16"/>
                <w:szCs w:val="16"/>
              </w:rPr>
              <w:tab/>
              <w:t xml:space="preserve">     73491.9</w:t>
            </w:r>
          </w:p>
          <w:p w:rsidR="00A40BB3" w:rsidRDefault="00A40BB3">
            <w:pPr>
              <w:spacing w:line="240" w:lineRule="auto"/>
            </w:pPr>
            <w:r>
              <w:rPr>
                <w:sz w:val="16"/>
                <w:szCs w:val="16"/>
              </w:rPr>
              <w:t>…</w:t>
            </w:r>
          </w:p>
        </w:tc>
      </w:tr>
      <w:tr w:rsidR="0052786B"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52786B" w:rsidRPr="0052786B" w:rsidRDefault="0052786B" w:rsidP="0052786B">
            <w:pPr>
              <w:spacing w:line="240" w:lineRule="auto"/>
              <w:rPr>
                <w:sz w:val="16"/>
                <w:szCs w:val="16"/>
              </w:rPr>
            </w:pPr>
            <w:r w:rsidRPr="0052786B">
              <w:rPr>
                <w:sz w:val="16"/>
                <w:szCs w:val="16"/>
              </w:rPr>
              <w:t>interflow storage (for analysis or model re-start)</w:t>
            </w:r>
          </w:p>
          <w:p w:rsidR="0052786B" w:rsidRPr="0052786B" w:rsidRDefault="0052786B" w:rsidP="0052786B">
            <w:pPr>
              <w:spacing w:line="240" w:lineRule="auto"/>
              <w:rPr>
                <w:sz w:val="16"/>
                <w:szCs w:val="16"/>
              </w:rPr>
            </w:pPr>
            <w:r w:rsidRPr="0052786B">
              <w:rPr>
                <w:sz w:val="16"/>
                <w:szCs w:val="16"/>
              </w:rPr>
              <w:t xml:space="preserve"> Subbasin</w:t>
            </w:r>
            <w:r w:rsidRPr="0052786B">
              <w:rPr>
                <w:sz w:val="16"/>
                <w:szCs w:val="16"/>
              </w:rPr>
              <w:tab/>
              <w:t>LU</w:t>
            </w:r>
            <w:r w:rsidRPr="0052786B">
              <w:rPr>
                <w:sz w:val="16"/>
                <w:szCs w:val="16"/>
              </w:rPr>
              <w:tab/>
              <w:t>TC</w:t>
            </w:r>
            <w:r w:rsidRPr="0052786B">
              <w:rPr>
                <w:sz w:val="16"/>
                <w:szCs w:val="16"/>
              </w:rPr>
              <w:tab/>
              <w:t>horizon</w:t>
            </w:r>
            <w:r w:rsidRPr="0052786B">
              <w:rPr>
                <w:sz w:val="16"/>
                <w:szCs w:val="16"/>
              </w:rPr>
              <w:tab/>
              <w:t>storage_[m3]</w:t>
            </w:r>
          </w:p>
          <w:p w:rsidR="0052786B" w:rsidRPr="0052786B" w:rsidRDefault="0052786B" w:rsidP="0052786B">
            <w:pPr>
              <w:spacing w:line="240" w:lineRule="auto"/>
              <w:rPr>
                <w:sz w:val="16"/>
                <w:szCs w:val="16"/>
              </w:rPr>
            </w:pPr>
            <w:r>
              <w:rPr>
                <w:sz w:val="16"/>
                <w:szCs w:val="16"/>
              </w:rPr>
              <w:t>1</w:t>
            </w:r>
            <w:r w:rsidRPr="0052786B">
              <w:rPr>
                <w:sz w:val="16"/>
                <w:szCs w:val="16"/>
              </w:rPr>
              <w:tab/>
              <w:t>1</w:t>
            </w:r>
            <w:r w:rsidRPr="0052786B">
              <w:rPr>
                <w:sz w:val="16"/>
                <w:szCs w:val="16"/>
              </w:rPr>
              <w:tab/>
              <w:t>3</w:t>
            </w:r>
            <w:r w:rsidRPr="0052786B">
              <w:rPr>
                <w:sz w:val="16"/>
                <w:szCs w:val="16"/>
              </w:rPr>
              <w:tab/>
              <w:t>1</w:t>
            </w:r>
            <w:r w:rsidRPr="0052786B">
              <w:rPr>
                <w:sz w:val="16"/>
                <w:szCs w:val="16"/>
              </w:rPr>
              <w:tab/>
              <w:t xml:space="preserve">   0.000</w:t>
            </w:r>
          </w:p>
          <w:p w:rsidR="0052786B" w:rsidRDefault="0052786B" w:rsidP="0052786B">
            <w:pPr>
              <w:spacing w:line="240" w:lineRule="auto"/>
              <w:rPr>
                <w:sz w:val="16"/>
                <w:szCs w:val="16"/>
              </w:rPr>
            </w:pPr>
            <w:r>
              <w:rPr>
                <w:sz w:val="16"/>
                <w:szCs w:val="16"/>
              </w:rPr>
              <w:t>...</w:t>
            </w:r>
          </w:p>
        </w:tc>
      </w:tr>
      <w:tr w:rsidR="00A53F20"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53F20" w:rsidRPr="00A53F20" w:rsidRDefault="00A53F20" w:rsidP="00A53F20">
            <w:pPr>
              <w:spacing w:line="240" w:lineRule="auto"/>
              <w:rPr>
                <w:sz w:val="16"/>
                <w:szCs w:val="16"/>
              </w:rPr>
            </w:pPr>
            <w:r w:rsidRPr="00A53F20">
              <w:rPr>
                <w:sz w:val="16"/>
                <w:szCs w:val="16"/>
              </w:rPr>
              <w:t>snow storage (for analysis or model re-start)</w:t>
            </w:r>
          </w:p>
          <w:p w:rsidR="00A53F20" w:rsidRPr="00A53F20" w:rsidRDefault="00A53F20" w:rsidP="00A53F20">
            <w:pPr>
              <w:spacing w:line="240" w:lineRule="auto"/>
              <w:rPr>
                <w:sz w:val="16"/>
                <w:szCs w:val="16"/>
              </w:rPr>
            </w:pPr>
            <w:r w:rsidRPr="00A53F20">
              <w:rPr>
                <w:sz w:val="16"/>
                <w:szCs w:val="16"/>
              </w:rPr>
              <w:t xml:space="preserve"> Subbasin</w:t>
            </w:r>
            <w:r w:rsidRPr="00A53F20">
              <w:rPr>
                <w:sz w:val="16"/>
                <w:szCs w:val="16"/>
              </w:rPr>
              <w:tab/>
              <w:t>LU</w:t>
            </w:r>
            <w:r w:rsidRPr="00A53F20">
              <w:rPr>
                <w:sz w:val="16"/>
                <w:szCs w:val="16"/>
              </w:rPr>
              <w:tab/>
              <w:t>horizon</w:t>
            </w:r>
            <w:r w:rsidRPr="00A53F20">
              <w:rPr>
                <w:sz w:val="16"/>
                <w:szCs w:val="16"/>
              </w:rPr>
              <w:tab/>
              <w:t>storage [m]</w:t>
            </w:r>
            <w:r w:rsidRPr="00A53F20">
              <w:rPr>
                <w:sz w:val="16"/>
                <w:szCs w:val="16"/>
              </w:rPr>
              <w:tab/>
              <w:t>energy [kJ/m²]</w:t>
            </w:r>
            <w:r w:rsidRPr="00A53F20">
              <w:rPr>
                <w:sz w:val="16"/>
                <w:szCs w:val="16"/>
              </w:rPr>
              <w:tab/>
              <w:t>albedo [-]</w:t>
            </w:r>
          </w:p>
          <w:p w:rsidR="00A53F20" w:rsidRPr="0052786B" w:rsidRDefault="00A53F20" w:rsidP="00A53F20">
            <w:pPr>
              <w:spacing w:line="240" w:lineRule="auto"/>
              <w:rPr>
                <w:sz w:val="16"/>
                <w:szCs w:val="16"/>
              </w:rPr>
            </w:pPr>
            <w:r w:rsidRPr="00A53F20">
              <w:rPr>
                <w:sz w:val="16"/>
                <w:szCs w:val="16"/>
              </w:rPr>
              <w:t>1</w:t>
            </w:r>
            <w:r w:rsidRPr="00A53F20">
              <w:rPr>
                <w:sz w:val="16"/>
                <w:szCs w:val="16"/>
              </w:rPr>
              <w:tab/>
              <w:t>2</w:t>
            </w:r>
            <w:r w:rsidRPr="00A53F20">
              <w:rPr>
                <w:sz w:val="16"/>
                <w:szCs w:val="16"/>
              </w:rPr>
              <w:tab/>
              <w:t>10</w:t>
            </w:r>
            <w:r w:rsidRPr="00A53F20">
              <w:rPr>
                <w:sz w:val="16"/>
                <w:szCs w:val="16"/>
              </w:rPr>
              <w:tab/>
              <w:t>0.000</w:t>
            </w:r>
            <w:r w:rsidRPr="00A53F20">
              <w:rPr>
                <w:sz w:val="16"/>
                <w:szCs w:val="16"/>
              </w:rPr>
              <w:tab/>
              <w:t>0.000</w:t>
            </w:r>
            <w:r w:rsidRPr="00A53F20">
              <w:rPr>
                <w:sz w:val="16"/>
                <w:szCs w:val="16"/>
              </w:rPr>
              <w:tab/>
              <w:t>0.880</w:t>
            </w:r>
          </w:p>
        </w:tc>
      </w:tr>
      <w:tr w:rsidR="0052786B"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52786B" w:rsidRPr="0052786B" w:rsidRDefault="0052786B" w:rsidP="0052786B">
            <w:pPr>
              <w:spacing w:line="240" w:lineRule="auto"/>
              <w:rPr>
                <w:sz w:val="16"/>
                <w:szCs w:val="16"/>
              </w:rPr>
            </w:pPr>
            <w:r w:rsidRPr="0052786B">
              <w:rPr>
                <w:sz w:val="16"/>
                <w:szCs w:val="16"/>
              </w:rPr>
              <w:t>Lake volume status (for analysis or model re-start)</w:t>
            </w:r>
          </w:p>
          <w:p w:rsidR="0052786B" w:rsidRPr="0052786B" w:rsidRDefault="0052786B" w:rsidP="0052786B">
            <w:pPr>
              <w:spacing w:line="240" w:lineRule="auto"/>
              <w:rPr>
                <w:sz w:val="16"/>
                <w:szCs w:val="16"/>
              </w:rPr>
            </w:pPr>
            <w:r w:rsidRPr="0052786B">
              <w:rPr>
                <w:sz w:val="16"/>
                <w:szCs w:val="16"/>
              </w:rPr>
              <w:lastRenderedPageBreak/>
              <w:t xml:space="preserve"> Subbasin</w:t>
            </w:r>
            <w:r w:rsidRPr="0052786B">
              <w:rPr>
                <w:sz w:val="16"/>
                <w:szCs w:val="16"/>
              </w:rPr>
              <w:tab/>
              <w:t>reservoir_size_class</w:t>
            </w:r>
            <w:r w:rsidRPr="0052786B">
              <w:rPr>
                <w:sz w:val="16"/>
                <w:szCs w:val="16"/>
              </w:rPr>
              <w:tab/>
              <w:t>volume[m^3]</w:t>
            </w:r>
          </w:p>
          <w:p w:rsidR="0052786B" w:rsidRPr="0052786B" w:rsidRDefault="0052786B" w:rsidP="0052786B">
            <w:pPr>
              <w:spacing w:line="240" w:lineRule="auto"/>
              <w:rPr>
                <w:sz w:val="16"/>
                <w:szCs w:val="16"/>
              </w:rPr>
            </w:pPr>
            <w:r w:rsidRPr="0052786B">
              <w:rPr>
                <w:sz w:val="16"/>
                <w:szCs w:val="16"/>
              </w:rPr>
              <w:t>1</w:t>
            </w:r>
            <w:r w:rsidRPr="0052786B">
              <w:rPr>
                <w:sz w:val="16"/>
                <w:szCs w:val="16"/>
              </w:rPr>
              <w:tab/>
              <w:t>1</w:t>
            </w:r>
            <w:r w:rsidRPr="0052786B">
              <w:rPr>
                <w:sz w:val="16"/>
                <w:szCs w:val="16"/>
              </w:rPr>
              <w:tab/>
              <w:t xml:space="preserve">       0.00</w:t>
            </w:r>
          </w:p>
        </w:tc>
      </w:tr>
      <w:tr w:rsidR="0052786B"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52786B" w:rsidRPr="0052786B" w:rsidRDefault="0052786B" w:rsidP="0052786B">
            <w:pPr>
              <w:spacing w:line="240" w:lineRule="auto"/>
              <w:rPr>
                <w:sz w:val="16"/>
                <w:szCs w:val="16"/>
              </w:rPr>
            </w:pPr>
            <w:r w:rsidRPr="0052786B">
              <w:rPr>
                <w:sz w:val="16"/>
                <w:szCs w:val="16"/>
              </w:rPr>
              <w:lastRenderedPageBreak/>
              <w:t>UHG routing: values of routed discharge per timestep of unit hydrograph</w:t>
            </w:r>
          </w:p>
          <w:p w:rsidR="0052786B" w:rsidRPr="0052786B" w:rsidRDefault="0052786B" w:rsidP="0052786B">
            <w:pPr>
              <w:spacing w:line="240" w:lineRule="auto"/>
              <w:rPr>
                <w:sz w:val="16"/>
                <w:szCs w:val="16"/>
              </w:rPr>
            </w:pPr>
            <w:r w:rsidRPr="0052786B">
              <w:rPr>
                <w:sz w:val="16"/>
                <w:szCs w:val="16"/>
              </w:rPr>
              <w:t xml:space="preserve"> Subbasin</w:t>
            </w:r>
            <w:r w:rsidRPr="0052786B">
              <w:rPr>
                <w:sz w:val="16"/>
                <w:szCs w:val="16"/>
              </w:rPr>
              <w:tab/>
              <w:t>[n_h x timestep]</w:t>
            </w:r>
          </w:p>
          <w:p w:rsidR="0052786B" w:rsidRPr="0052786B" w:rsidRDefault="0052786B" w:rsidP="0052786B">
            <w:pPr>
              <w:spacing w:line="240" w:lineRule="auto"/>
              <w:rPr>
                <w:sz w:val="16"/>
                <w:szCs w:val="16"/>
              </w:rPr>
            </w:pPr>
            <w:r w:rsidRPr="0052786B">
              <w:rPr>
                <w:sz w:val="16"/>
                <w:szCs w:val="16"/>
              </w:rPr>
              <w:t>101</w:t>
            </w:r>
            <w:r w:rsidRPr="0052786B">
              <w:rPr>
                <w:sz w:val="16"/>
                <w:szCs w:val="16"/>
              </w:rPr>
              <w:tab/>
              <w:t>1.286</w:t>
            </w:r>
            <w:r w:rsidRPr="0052786B">
              <w:rPr>
                <w:sz w:val="16"/>
                <w:szCs w:val="16"/>
              </w:rPr>
              <w:tab/>
              <w:t>0.649</w:t>
            </w:r>
            <w:r w:rsidRPr="0052786B">
              <w:rPr>
                <w:sz w:val="16"/>
                <w:szCs w:val="16"/>
              </w:rPr>
              <w:tab/>
              <w:t>0.074</w:t>
            </w:r>
          </w:p>
        </w:tc>
      </w:tr>
      <w:tr w:rsidR="0052786B"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52786B" w:rsidRPr="0052786B" w:rsidRDefault="0052786B" w:rsidP="0052786B">
            <w:pPr>
              <w:spacing w:line="240" w:lineRule="auto"/>
              <w:rPr>
                <w:sz w:val="16"/>
                <w:szCs w:val="16"/>
              </w:rPr>
            </w:pPr>
            <w:r w:rsidRPr="0052786B">
              <w:rPr>
                <w:sz w:val="16"/>
                <w:szCs w:val="16"/>
              </w:rPr>
              <w:t>Muskingum routing: river reach volume status (for analysis or model re-start)</w:t>
            </w:r>
          </w:p>
          <w:p w:rsidR="0052786B" w:rsidRPr="0052786B" w:rsidRDefault="0052786B" w:rsidP="0052786B">
            <w:pPr>
              <w:spacing w:line="240" w:lineRule="auto"/>
              <w:rPr>
                <w:sz w:val="16"/>
                <w:szCs w:val="16"/>
              </w:rPr>
            </w:pPr>
            <w:r w:rsidRPr="0052786B">
              <w:rPr>
                <w:sz w:val="16"/>
                <w:szCs w:val="16"/>
              </w:rPr>
              <w:t xml:space="preserve"> Subbasin</w:t>
            </w:r>
            <w:r w:rsidRPr="0052786B">
              <w:rPr>
                <w:sz w:val="16"/>
                <w:szCs w:val="16"/>
              </w:rPr>
              <w:tab/>
              <w:t>volume[m^3]</w:t>
            </w:r>
          </w:p>
          <w:p w:rsidR="0052786B" w:rsidRPr="0052786B" w:rsidRDefault="0052786B" w:rsidP="0052786B">
            <w:pPr>
              <w:spacing w:line="240" w:lineRule="auto"/>
              <w:rPr>
                <w:sz w:val="16"/>
                <w:szCs w:val="16"/>
              </w:rPr>
            </w:pPr>
            <w:r w:rsidRPr="0052786B">
              <w:rPr>
                <w:sz w:val="16"/>
                <w:szCs w:val="16"/>
              </w:rPr>
              <w:t>1</w:t>
            </w:r>
            <w:r w:rsidRPr="0052786B">
              <w:rPr>
                <w:sz w:val="16"/>
                <w:szCs w:val="16"/>
              </w:rPr>
              <w:tab/>
              <w:t>2033.808</w:t>
            </w:r>
          </w:p>
        </w:tc>
      </w:tr>
    </w:tbl>
    <w:p w:rsidR="00A40BB3" w:rsidRDefault="00A40BB3">
      <w:pPr>
        <w:spacing w:line="240" w:lineRule="auto"/>
      </w:pPr>
      <w:proofErr w:type="gramStart"/>
      <w:r>
        <w:t>subbasin</w:t>
      </w:r>
      <w:proofErr w:type="gramEnd"/>
      <w:r>
        <w:tab/>
      </w:r>
      <w:r>
        <w:tab/>
        <w:t>subbasin ID</w:t>
      </w:r>
    </w:p>
    <w:p w:rsidR="00A40BB3" w:rsidRDefault="00A40BB3">
      <w:pPr>
        <w:spacing w:line="240" w:lineRule="auto"/>
      </w:pPr>
      <w:r>
        <w:t>LU</w:t>
      </w:r>
      <w:r>
        <w:tab/>
      </w:r>
      <w:r>
        <w:tab/>
        <w:t>landscape unit ID</w:t>
      </w:r>
    </w:p>
    <w:p w:rsidR="00A40BB3" w:rsidRDefault="00A40BB3">
      <w:pPr>
        <w:spacing w:line="240" w:lineRule="auto"/>
      </w:pPr>
      <w:r>
        <w:t>TC</w:t>
      </w:r>
      <w:r>
        <w:tab/>
      </w:r>
      <w:r>
        <w:tab/>
        <w:t>ID of terrain component</w:t>
      </w:r>
    </w:p>
    <w:p w:rsidR="00A40BB3" w:rsidRDefault="00A40BB3">
      <w:pPr>
        <w:spacing w:line="240" w:lineRule="auto"/>
      </w:pPr>
      <w:r>
        <w:t>SVC</w:t>
      </w:r>
      <w:r>
        <w:tab/>
      </w:r>
      <w:r>
        <w:tab/>
        <w:t>ID of soil vegetation component</w:t>
      </w:r>
    </w:p>
    <w:p w:rsidR="00A40BB3" w:rsidRDefault="00A40BB3">
      <w:pPr>
        <w:spacing w:line="240" w:lineRule="auto"/>
      </w:pPr>
      <w:r>
        <w:t>Horizon</w:t>
      </w:r>
      <w:r>
        <w:tab/>
        <w:t>position of horizon (numbering from top)</w:t>
      </w:r>
    </w:p>
    <w:p w:rsidR="00A40BB3" w:rsidRDefault="00A40BB3">
      <w:pPr>
        <w:spacing w:line="240" w:lineRule="auto"/>
      </w:pPr>
      <w:r>
        <w:t>Volume/</w:t>
      </w:r>
      <w:r>
        <w:tab/>
        <w:t>storage content [mm]</w:t>
      </w:r>
    </w:p>
    <w:p w:rsidR="00A40BB3" w:rsidRDefault="00A40BB3">
      <w:pPr>
        <w:spacing w:line="240" w:lineRule="auto"/>
      </w:pPr>
      <w:r>
        <w:t>Storage/</w:t>
      </w:r>
    </w:p>
    <w:p w:rsidR="00A40BB3" w:rsidRDefault="00A40BB3">
      <w:pPr>
        <w:spacing w:line="240" w:lineRule="auto"/>
      </w:pPr>
      <w:r>
        <w:t>Watercontent</w:t>
      </w:r>
    </w:p>
    <w:p w:rsidR="00A40BB3" w:rsidRDefault="00A40BB3">
      <w:pPr>
        <w:spacing w:line="240" w:lineRule="auto"/>
      </w:pPr>
      <w:r>
        <w:t>Area</w:t>
      </w:r>
      <w:r>
        <w:tab/>
      </w:r>
      <w:r>
        <w:tab/>
        <w:t>[ignored, for external analysis only]</w:t>
      </w:r>
    </w:p>
    <w:p w:rsidR="00A40BB3" w:rsidRDefault="00A40BB3">
      <w:pPr>
        <w:pStyle w:val="KleinerAbstand"/>
      </w:pPr>
    </w:p>
    <w:p w:rsidR="00A40BB3" w:rsidRDefault="00A40BB3">
      <w:pPr>
        <w:spacing w:line="240" w:lineRule="auto"/>
      </w:pPr>
      <w:r>
        <w:t xml:space="preserve">These files are optional. If not present, default values are used (currently, </w:t>
      </w:r>
      <w:r w:rsidR="0052786B">
        <w:t xml:space="preserve">100 % relative saturation for the soils, </w:t>
      </w:r>
      <w:r>
        <w:t xml:space="preserve">0 for </w:t>
      </w:r>
      <w:r w:rsidR="0052786B">
        <w:t>all others</w:t>
      </w:r>
      <w:r>
        <w:t>). These files are expected in the WASA</w:t>
      </w:r>
      <w:r w:rsidR="002E272F">
        <w:t xml:space="preserve">-SED </w:t>
      </w:r>
      <w:r>
        <w:t>output directory. WASA overwrites them at the end of each simulation year. See also section “output files”.</w:t>
      </w:r>
      <w:r w:rsidR="002E272F">
        <w:t xml:space="preserve"> Any existing files at the start of the simulation will be renamed to “*.*_start”.</w:t>
      </w:r>
    </w:p>
    <w:p w:rsidR="0052786B" w:rsidRDefault="0052786B">
      <w:pPr>
        <w:spacing w:line="240" w:lineRule="auto"/>
      </w:pPr>
      <w:r>
        <w:t xml:space="preserve">The structure of </w:t>
      </w:r>
      <w:r w:rsidRPr="0052786B">
        <w:rPr>
          <w:rFonts w:ascii="Courier New" w:hAnsi="Courier New" w:cs="Courier New"/>
        </w:rPr>
        <w:t>river_storage.stat</w:t>
      </w:r>
      <w:r>
        <w:t xml:space="preserve"> depends on the routing option chosen (UHG or Muskingum, see examples above).</w:t>
      </w:r>
    </w:p>
    <w:p w:rsidR="00A40BB3" w:rsidRDefault="00A40BB3">
      <w:pPr>
        <w:spacing w:line="240" w:lineRule="auto"/>
      </w:pPr>
    </w:p>
    <w:p w:rsidR="00A40BB3" w:rsidRDefault="00A40BB3">
      <w:r>
        <w:rPr>
          <w:rStyle w:val="Formatvorlage12ptFett"/>
        </w:rPr>
        <w:t xml:space="preserve">16) </w:t>
      </w:r>
      <w:proofErr w:type="gramStart"/>
      <w:r>
        <w:rPr>
          <w:rStyle w:val="Formatvorlage12ptFett"/>
        </w:rPr>
        <w:t>frac_direct_gw.dat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pPr>
            <w:r>
              <w:rPr>
                <w:sz w:val="16"/>
                <w:szCs w:val="16"/>
              </w:rPr>
              <w:t>0.7</w:t>
            </w:r>
          </w:p>
        </w:tc>
      </w:tr>
    </w:tbl>
    <w:p w:rsidR="00A40BB3" w:rsidRDefault="00A40BB3">
      <w:pPr>
        <w:spacing w:line="240" w:lineRule="auto"/>
      </w:pPr>
      <w:r>
        <w:t xml:space="preserve">This file contains a single value x that specifies the fraction of the groundwater (formed in the LUs) that is routed directly into the river. The remaining fraction 1-x enters the lowermost TC as subsurface flow. Low values of x tend to reduce periods of very low flow in ephemeral rivers. Default x is 1. </w:t>
      </w:r>
      <w:proofErr w:type="gramStart"/>
      <w:r>
        <w:rPr>
          <w:rFonts w:ascii="Courier New" w:hAnsi="Courier New" w:cs="Courier New"/>
        </w:rPr>
        <w:t>frac_direct_gw.dat</w:t>
      </w:r>
      <w:proofErr w:type="gramEnd"/>
      <w:r>
        <w:t xml:space="preserve"> resides in the root of the WASA-SED input-directory as specified in </w:t>
      </w:r>
      <w:r>
        <w:rPr>
          <w:rFonts w:ascii="Courier New" w:hAnsi="Courier New" w:cs="Courier New"/>
        </w:rPr>
        <w:t>do.dat</w:t>
      </w:r>
      <w:r>
        <w:t>.</w:t>
      </w:r>
    </w:p>
    <w:p w:rsidR="00A40BB3" w:rsidRDefault="00A40BB3">
      <w:pPr>
        <w:spacing w:line="240" w:lineRule="auto"/>
      </w:pPr>
    </w:p>
    <w:p w:rsidR="00A40BB3" w:rsidRDefault="00A40BB3">
      <w:r>
        <w:rPr>
          <w:rStyle w:val="Formatvorlage12ptFett"/>
        </w:rPr>
        <w:t xml:space="preserve">17) </w:t>
      </w:r>
      <w:proofErr w:type="gramStart"/>
      <w:r>
        <w:rPr>
          <w:rStyle w:val="Formatvorlage12ptFett"/>
        </w:rPr>
        <w:t>beta_fac_lu.dat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specified correction factor for beta (rill/interrill ratio, used for the computation of L-factor, see Renard, 1997, pp.101</w:t>
            </w:r>
          </w:p>
          <w:p w:rsidR="00A40BB3" w:rsidRPr="009146C8" w:rsidRDefault="00A40BB3">
            <w:pPr>
              <w:spacing w:line="240" w:lineRule="auto"/>
              <w:rPr>
                <w:sz w:val="16"/>
                <w:szCs w:val="16"/>
              </w:rPr>
            </w:pPr>
            <w:r>
              <w:rPr>
                <w:sz w:val="16"/>
                <w:szCs w:val="16"/>
              </w:rPr>
              <w:t>lu_id</w:t>
            </w:r>
            <w:r>
              <w:rPr>
                <w:sz w:val="16"/>
                <w:szCs w:val="16"/>
              </w:rPr>
              <w:tab/>
              <w:t>beta_factor</w:t>
            </w:r>
          </w:p>
          <w:p w:rsidR="00A40BB3" w:rsidRPr="009146C8" w:rsidRDefault="00A40BB3">
            <w:pPr>
              <w:spacing w:line="240" w:lineRule="auto"/>
              <w:rPr>
                <w:sz w:val="16"/>
                <w:szCs w:val="16"/>
              </w:rPr>
            </w:pPr>
            <w:r>
              <w:rPr>
                <w:sz w:val="16"/>
                <w:szCs w:val="16"/>
              </w:rPr>
              <w:t>12111</w:t>
            </w:r>
            <w:r>
              <w:rPr>
                <w:sz w:val="16"/>
                <w:szCs w:val="16"/>
              </w:rPr>
              <w:tab/>
              <w:t>2</w:t>
            </w:r>
          </w:p>
          <w:p w:rsidR="00A40BB3" w:rsidRPr="009146C8" w:rsidRDefault="00A40BB3">
            <w:pPr>
              <w:spacing w:line="240" w:lineRule="auto"/>
              <w:rPr>
                <w:sz w:val="16"/>
                <w:szCs w:val="16"/>
              </w:rPr>
            </w:pPr>
            <w:r>
              <w:rPr>
                <w:sz w:val="16"/>
                <w:szCs w:val="16"/>
              </w:rPr>
              <w:t>21111</w:t>
            </w:r>
            <w:r>
              <w:rPr>
                <w:sz w:val="16"/>
                <w:szCs w:val="16"/>
              </w:rPr>
              <w:tab/>
              <w:t>0.5</w:t>
            </w:r>
          </w:p>
          <w:p w:rsidR="00A40BB3" w:rsidRDefault="00A40BB3">
            <w:pPr>
              <w:spacing w:line="240" w:lineRule="auto"/>
            </w:pPr>
            <w:r>
              <w:rPr>
                <w:sz w:val="16"/>
                <w:szCs w:val="16"/>
              </w:rPr>
              <w:t>…</w:t>
            </w:r>
          </w:p>
        </w:tc>
      </w:tr>
    </w:tbl>
    <w:p w:rsidR="00A40BB3" w:rsidRDefault="00A40BB3">
      <w:pPr>
        <w:spacing w:line="240" w:lineRule="auto"/>
      </w:pPr>
      <w:r>
        <w:t>Lu_id</w:t>
      </w:r>
      <w:r>
        <w:tab/>
      </w:r>
      <w:r>
        <w:tab/>
        <w:t>landscape unit ID</w:t>
      </w:r>
    </w:p>
    <w:p w:rsidR="00A40BB3" w:rsidRDefault="00A40BB3">
      <w:pPr>
        <w:spacing w:line="240" w:lineRule="auto"/>
      </w:pPr>
      <w:proofErr w:type="gramStart"/>
      <w:r>
        <w:t>beta_factor</w:t>
      </w:r>
      <w:proofErr w:type="gramEnd"/>
      <w:r>
        <w:tab/>
        <w:t>factor for modification of beta</w:t>
      </w:r>
    </w:p>
    <w:p w:rsidR="00A40BB3" w:rsidRDefault="00A40BB3">
      <w:pPr>
        <w:spacing w:line="240" w:lineRule="auto"/>
      </w:pPr>
    </w:p>
    <w:p w:rsidR="00A40BB3" w:rsidRPr="009146C8" w:rsidRDefault="00A40BB3">
      <w:pPr>
        <w:pStyle w:val="KleinerAbstand"/>
        <w:rPr>
          <w:rFonts w:ascii="Times New Roman" w:hAnsi="Times New Roman" w:cs="Times New Roman"/>
          <w:sz w:val="22"/>
          <w:szCs w:val="24"/>
        </w:rPr>
      </w:pPr>
      <w:r>
        <w:rPr>
          <w:rFonts w:ascii="Times New Roman" w:hAnsi="Times New Roman" w:cs="Times New Roman"/>
          <w:sz w:val="22"/>
          <w:szCs w:val="24"/>
        </w:rPr>
        <w:t>This file allows specifying a correction factor for beta for selected LUs. Beta describes the ratio of</w:t>
      </w:r>
    </w:p>
    <w:p w:rsidR="00A40BB3" w:rsidRPr="009146C8" w:rsidRDefault="00A40BB3">
      <w:pPr>
        <w:pStyle w:val="KleinerAbstand"/>
        <w:ind w:left="0" w:firstLine="0"/>
        <w:rPr>
          <w:rFonts w:ascii="Times New Roman" w:hAnsi="Times New Roman" w:cs="Times New Roman"/>
          <w:sz w:val="22"/>
          <w:szCs w:val="24"/>
        </w:rPr>
      </w:pPr>
      <w:proofErr w:type="gramStart"/>
      <w:r>
        <w:rPr>
          <w:rFonts w:ascii="Times New Roman" w:hAnsi="Times New Roman" w:cs="Times New Roman"/>
          <w:sz w:val="22"/>
          <w:szCs w:val="24"/>
        </w:rPr>
        <w:t>rill/interrill</w:t>
      </w:r>
      <w:proofErr w:type="gramEnd"/>
      <w:r>
        <w:rPr>
          <w:rFonts w:ascii="Times New Roman" w:hAnsi="Times New Roman" w:cs="Times New Roman"/>
          <w:sz w:val="22"/>
          <w:szCs w:val="24"/>
        </w:rPr>
        <w:t xml:space="preserve"> erosion and is used for the computation of the L-factor (see Renard et al., 1997, pp.101, eq. 4-1 – 4-3). Default value (for non-specified LUs) is 1. Common values are 0.5 for a low (lower yield) and 2 for a high (higher yield) rill/interrill ratio. If this correction factor is already specified for the TC-scale in </w:t>
      </w:r>
      <w:r>
        <w:rPr>
          <w:sz w:val="22"/>
          <w:szCs w:val="24"/>
        </w:rPr>
        <w:t>terrain.dat</w:t>
      </w:r>
      <w:r>
        <w:rPr>
          <w:rFonts w:ascii="Times New Roman" w:hAnsi="Times New Roman" w:cs="Times New Roman"/>
          <w:sz w:val="22"/>
          <w:szCs w:val="24"/>
        </w:rPr>
        <w:t xml:space="preserve">, the values in </w:t>
      </w:r>
      <w:r>
        <w:rPr>
          <w:rStyle w:val="Formatvorlage12ptFett"/>
          <w:b w:val="0"/>
        </w:rPr>
        <w:t xml:space="preserve">beta_fac_lu.dat </w:t>
      </w:r>
      <w:r>
        <w:rPr>
          <w:rStyle w:val="Formatvorlage12ptFett"/>
          <w:rFonts w:ascii="Times New Roman" w:hAnsi="Times New Roman" w:cs="Times New Roman"/>
          <w:b w:val="0"/>
        </w:rPr>
        <w:t>are ignored</w:t>
      </w:r>
      <w:r>
        <w:rPr>
          <w:rStyle w:val="Formatvorlage12ptFett"/>
          <w:b w:val="0"/>
        </w:rPr>
        <w:t>.</w:t>
      </w:r>
    </w:p>
    <w:p w:rsidR="00A40BB3" w:rsidRPr="009146C8" w:rsidRDefault="00A40BB3">
      <w:pPr>
        <w:pStyle w:val="KleinerAbstand"/>
        <w:ind w:left="0" w:firstLine="0"/>
        <w:rPr>
          <w:rStyle w:val="Formatvorlage12ptFett"/>
        </w:rPr>
      </w:pPr>
      <w:r>
        <w:rPr>
          <w:rFonts w:ascii="Times New Roman" w:hAnsi="Times New Roman" w:cs="Times New Roman"/>
          <w:sz w:val="22"/>
          <w:szCs w:val="24"/>
        </w:rPr>
        <w:t xml:space="preserve">A row with </w:t>
      </w:r>
      <w:proofErr w:type="gramStart"/>
      <w:r>
        <w:rPr>
          <w:rFonts w:ascii="Times New Roman" w:hAnsi="Times New Roman" w:cs="Times New Roman"/>
          <w:sz w:val="22"/>
          <w:szCs w:val="24"/>
        </w:rPr>
        <w:t>an</w:t>
      </w:r>
      <w:proofErr w:type="gramEnd"/>
      <w:r>
        <w:rPr>
          <w:rFonts w:ascii="Times New Roman" w:hAnsi="Times New Roman" w:cs="Times New Roman"/>
          <w:sz w:val="22"/>
          <w:szCs w:val="24"/>
        </w:rPr>
        <w:t xml:space="preserve"> </w:t>
      </w:r>
      <w:r>
        <w:rPr>
          <w:rStyle w:val="Formatvorlage12ptFett"/>
        </w:rPr>
        <w:t xml:space="preserve">lu_id </w:t>
      </w:r>
      <w:r>
        <w:rPr>
          <w:rFonts w:ascii="Times New Roman" w:hAnsi="Times New Roman" w:cs="Times New Roman"/>
          <w:sz w:val="22"/>
          <w:szCs w:val="24"/>
        </w:rPr>
        <w:t xml:space="preserve">of -1 </w:t>
      </w:r>
      <w:r w:rsidR="00956346">
        <w:rPr>
          <w:rFonts w:ascii="Times New Roman" w:hAnsi="Times New Roman" w:cs="Times New Roman"/>
          <w:sz w:val="22"/>
          <w:szCs w:val="24"/>
        </w:rPr>
        <w:t xml:space="preserve">(wild card) </w:t>
      </w:r>
      <w:r>
        <w:rPr>
          <w:rFonts w:ascii="Times New Roman" w:hAnsi="Times New Roman" w:cs="Times New Roman"/>
          <w:sz w:val="22"/>
          <w:szCs w:val="24"/>
        </w:rPr>
        <w:t>will set all unset LUs to the specified value.</w:t>
      </w:r>
    </w:p>
    <w:p w:rsidR="008D7167" w:rsidRDefault="008D7167" w:rsidP="008D7167">
      <w:r>
        <w:rPr>
          <w:rStyle w:val="Formatvorlage12ptFett"/>
        </w:rPr>
        <w:t xml:space="preserve">18) </w:t>
      </w:r>
      <w:proofErr w:type="gramStart"/>
      <w:r>
        <w:rPr>
          <w:rStyle w:val="Formatvorlage12ptFett"/>
        </w:rPr>
        <w:t>sdr_lu.dat</w:t>
      </w:r>
      <w:proofErr w:type="gramEnd"/>
      <w:r>
        <w:rPr>
          <w:rStyle w:val="Formatvorlage12ptFett"/>
        </w:rPr>
        <w:t xml:space="preserve"> (optional)</w:t>
      </w:r>
    </w:p>
    <w:p w:rsidR="008D7167" w:rsidRDefault="008D7167" w:rsidP="008D7167">
      <w:pPr>
        <w:pStyle w:val="KleinerAbstand"/>
      </w:pPr>
    </w:p>
    <w:tbl>
      <w:tblPr>
        <w:tblW w:w="0" w:type="auto"/>
        <w:tblInd w:w="108" w:type="dxa"/>
        <w:tblLayout w:type="fixed"/>
        <w:tblLook w:val="0000"/>
      </w:tblPr>
      <w:tblGrid>
        <w:gridCol w:w="9659"/>
      </w:tblGrid>
      <w:tr w:rsidR="008D7167" w:rsidTr="009D7D83">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8D7167" w:rsidRPr="009146C8" w:rsidRDefault="008D7167" w:rsidP="009D7D83">
            <w:pPr>
              <w:spacing w:line="240" w:lineRule="auto"/>
              <w:rPr>
                <w:sz w:val="16"/>
                <w:szCs w:val="16"/>
              </w:rPr>
            </w:pPr>
            <w:r>
              <w:rPr>
                <w:sz w:val="16"/>
                <w:szCs w:val="16"/>
              </w:rPr>
              <w:t>Prespecified Sediment delivery ratio [0-1] for Landscape units</w:t>
            </w:r>
            <w:r>
              <w:rPr>
                <w:sz w:val="16"/>
                <w:szCs w:val="16"/>
              </w:rPr>
              <w:tab/>
            </w:r>
            <w:r>
              <w:rPr>
                <w:sz w:val="16"/>
                <w:szCs w:val="16"/>
              </w:rPr>
              <w:tab/>
            </w:r>
          </w:p>
          <w:p w:rsidR="008D7167" w:rsidRPr="009146C8" w:rsidRDefault="008D7167" w:rsidP="009D7D83">
            <w:pPr>
              <w:spacing w:line="240" w:lineRule="auto"/>
              <w:rPr>
                <w:sz w:val="16"/>
                <w:szCs w:val="16"/>
              </w:rPr>
            </w:pPr>
            <w:r>
              <w:rPr>
                <w:sz w:val="16"/>
                <w:szCs w:val="16"/>
              </w:rPr>
              <w:t>lu_id</w:t>
            </w:r>
            <w:r>
              <w:rPr>
                <w:sz w:val="16"/>
                <w:szCs w:val="16"/>
              </w:rPr>
              <w:tab/>
              <w:t>sdr</w:t>
            </w:r>
          </w:p>
          <w:p w:rsidR="008D7167" w:rsidRPr="009146C8" w:rsidRDefault="008D7167" w:rsidP="009D7D83">
            <w:pPr>
              <w:spacing w:line="240" w:lineRule="auto"/>
              <w:rPr>
                <w:sz w:val="16"/>
                <w:szCs w:val="16"/>
              </w:rPr>
            </w:pPr>
            <w:r>
              <w:rPr>
                <w:sz w:val="16"/>
                <w:szCs w:val="16"/>
              </w:rPr>
              <w:t>11211</w:t>
            </w:r>
            <w:r>
              <w:rPr>
                <w:sz w:val="16"/>
                <w:szCs w:val="16"/>
              </w:rPr>
              <w:tab/>
              <w:t>0.94</w:t>
            </w:r>
          </w:p>
          <w:p w:rsidR="008D7167" w:rsidRPr="009146C8" w:rsidRDefault="008D7167" w:rsidP="009D7D83">
            <w:pPr>
              <w:spacing w:line="240" w:lineRule="auto"/>
              <w:rPr>
                <w:sz w:val="16"/>
                <w:szCs w:val="16"/>
              </w:rPr>
            </w:pPr>
            <w:r>
              <w:rPr>
                <w:sz w:val="16"/>
                <w:szCs w:val="16"/>
              </w:rPr>
              <w:t>11311</w:t>
            </w:r>
            <w:r>
              <w:rPr>
                <w:sz w:val="16"/>
                <w:szCs w:val="16"/>
              </w:rPr>
              <w:tab/>
              <w:t>0.94</w:t>
            </w:r>
          </w:p>
          <w:p w:rsidR="008D7167" w:rsidRDefault="008D7167" w:rsidP="009D7D83">
            <w:pPr>
              <w:spacing w:line="240" w:lineRule="auto"/>
            </w:pPr>
            <w:r>
              <w:rPr>
                <w:sz w:val="16"/>
                <w:szCs w:val="16"/>
              </w:rPr>
              <w:t>…</w:t>
            </w:r>
          </w:p>
        </w:tc>
      </w:tr>
    </w:tbl>
    <w:p w:rsidR="008D7167" w:rsidRDefault="008D7167" w:rsidP="008D7167">
      <w:pPr>
        <w:spacing w:line="240" w:lineRule="auto"/>
      </w:pPr>
      <w:proofErr w:type="gramStart"/>
      <w:r>
        <w:t>lu_id</w:t>
      </w:r>
      <w:proofErr w:type="gramEnd"/>
      <w:r>
        <w:tab/>
      </w:r>
      <w:r>
        <w:tab/>
        <w:t>landscape unit ID</w:t>
      </w:r>
    </w:p>
    <w:p w:rsidR="008D7167" w:rsidRDefault="008D7167" w:rsidP="008D7167">
      <w:pPr>
        <w:spacing w:line="240" w:lineRule="auto"/>
      </w:pPr>
      <w:proofErr w:type="gramStart"/>
      <w:r>
        <w:t>sdr</w:t>
      </w:r>
      <w:proofErr w:type="gramEnd"/>
      <w:r>
        <w:tab/>
      </w:r>
      <w:r>
        <w:tab/>
        <w:t>sediment delivery ratio [0...1]</w:t>
      </w:r>
    </w:p>
    <w:p w:rsidR="008D7167" w:rsidRDefault="008D7167" w:rsidP="008D7167">
      <w:pPr>
        <w:spacing w:line="240" w:lineRule="auto"/>
      </w:pPr>
    </w:p>
    <w:p w:rsidR="008D7167" w:rsidRPr="009146C8" w:rsidRDefault="008D7167" w:rsidP="008D7167">
      <w:pPr>
        <w:pStyle w:val="KleinerAbstand"/>
        <w:rPr>
          <w:rFonts w:ascii="Times New Roman" w:hAnsi="Times New Roman" w:cs="Times New Roman"/>
          <w:sz w:val="22"/>
          <w:szCs w:val="24"/>
        </w:rPr>
      </w:pPr>
      <w:r>
        <w:rPr>
          <w:rFonts w:ascii="Times New Roman" w:hAnsi="Times New Roman" w:cs="Times New Roman"/>
          <w:sz w:val="22"/>
          <w:szCs w:val="24"/>
        </w:rPr>
        <w:t xml:space="preserve">This file allows specifying a sediment delivery ratio for selected LUs. </w:t>
      </w:r>
    </w:p>
    <w:p w:rsidR="008D7167" w:rsidRPr="009146C8" w:rsidRDefault="008D7167" w:rsidP="008D7167">
      <w:pPr>
        <w:pStyle w:val="KleinerAbstand"/>
        <w:rPr>
          <w:rFonts w:ascii="Times New Roman" w:hAnsi="Times New Roman" w:cs="Times New Roman"/>
          <w:sz w:val="22"/>
          <w:szCs w:val="24"/>
        </w:rPr>
      </w:pPr>
      <w:r>
        <w:rPr>
          <w:rFonts w:ascii="Times New Roman" w:hAnsi="Times New Roman" w:cs="Times New Roman"/>
          <w:sz w:val="22"/>
          <w:szCs w:val="24"/>
        </w:rPr>
        <w:t>Default value (for non-specified LUs) is 1. Check!</w:t>
      </w:r>
    </w:p>
    <w:p w:rsidR="008D7167" w:rsidRPr="009146C8" w:rsidRDefault="008D7167" w:rsidP="008D7167">
      <w:pPr>
        <w:pStyle w:val="KleinerAbstand"/>
        <w:ind w:left="0" w:firstLine="0"/>
        <w:rPr>
          <w:rFonts w:ascii="Times New Roman" w:hAnsi="Times New Roman" w:cs="Times New Roman"/>
          <w:sz w:val="22"/>
          <w:szCs w:val="24"/>
        </w:rPr>
      </w:pPr>
      <w:r>
        <w:rPr>
          <w:rFonts w:ascii="Times New Roman" w:hAnsi="Times New Roman" w:cs="Times New Roman"/>
          <w:sz w:val="22"/>
          <w:szCs w:val="24"/>
        </w:rPr>
        <w:lastRenderedPageBreak/>
        <w:t xml:space="preserve">If this correction factor is already specified for the TC-scale in </w:t>
      </w:r>
      <w:r>
        <w:rPr>
          <w:sz w:val="22"/>
          <w:szCs w:val="24"/>
        </w:rPr>
        <w:t>terrain.dat</w:t>
      </w:r>
      <w:r>
        <w:rPr>
          <w:rFonts w:ascii="Times New Roman" w:hAnsi="Times New Roman" w:cs="Times New Roman"/>
          <w:sz w:val="22"/>
          <w:szCs w:val="24"/>
        </w:rPr>
        <w:t xml:space="preserve">, the values in </w:t>
      </w:r>
      <w:r>
        <w:rPr>
          <w:rStyle w:val="Formatvorlage12ptFett"/>
          <w:b w:val="0"/>
        </w:rPr>
        <w:t xml:space="preserve">sdr_lu.dat </w:t>
      </w:r>
      <w:r>
        <w:rPr>
          <w:rStyle w:val="Formatvorlage12ptFett"/>
          <w:rFonts w:ascii="Times New Roman" w:hAnsi="Times New Roman" w:cs="Times New Roman"/>
          <w:b w:val="0"/>
        </w:rPr>
        <w:t>are ignored</w:t>
      </w:r>
      <w:r>
        <w:rPr>
          <w:rStyle w:val="Formatvorlage12ptFett"/>
          <w:b w:val="0"/>
        </w:rPr>
        <w:t xml:space="preserve">. </w:t>
      </w:r>
      <w:r>
        <w:rPr>
          <w:rFonts w:ascii="Times New Roman" w:hAnsi="Times New Roman" w:cs="Times New Roman"/>
          <w:sz w:val="22"/>
          <w:szCs w:val="24"/>
        </w:rPr>
        <w:t xml:space="preserve">A row with </w:t>
      </w:r>
      <w:proofErr w:type="gramStart"/>
      <w:r>
        <w:rPr>
          <w:rFonts w:ascii="Times New Roman" w:hAnsi="Times New Roman" w:cs="Times New Roman"/>
          <w:sz w:val="22"/>
          <w:szCs w:val="24"/>
        </w:rPr>
        <w:t>an</w:t>
      </w:r>
      <w:proofErr w:type="gramEnd"/>
      <w:r>
        <w:rPr>
          <w:rFonts w:ascii="Times New Roman" w:hAnsi="Times New Roman" w:cs="Times New Roman"/>
          <w:sz w:val="22"/>
          <w:szCs w:val="24"/>
        </w:rPr>
        <w:t xml:space="preserve"> </w:t>
      </w:r>
      <w:r>
        <w:rPr>
          <w:sz w:val="22"/>
          <w:szCs w:val="24"/>
        </w:rPr>
        <w:t>lu_id</w:t>
      </w:r>
      <w:r>
        <w:rPr>
          <w:rFonts w:ascii="Times New Roman" w:hAnsi="Times New Roman" w:cs="Times New Roman"/>
          <w:sz w:val="22"/>
          <w:szCs w:val="24"/>
        </w:rPr>
        <w:t xml:space="preserve"> of -1 will set all unset LUs to the specified value.</w:t>
      </w:r>
    </w:p>
    <w:p w:rsidR="008D7167" w:rsidRDefault="008D7167" w:rsidP="008D7167">
      <w:pPr>
        <w:pStyle w:val="KleinerAbstand"/>
        <w:ind w:left="0" w:firstLine="0"/>
      </w:pPr>
      <w:r>
        <w:rPr>
          <w:rFonts w:ascii="Times New Roman" w:hAnsi="Times New Roman" w:cs="Times New Roman"/>
          <w:sz w:val="22"/>
          <w:szCs w:val="24"/>
        </w:rPr>
        <w:t xml:space="preserve">Warning: Using SDR should be used without a transport capacity limitation, otherwise, deposition is considered twice. </w:t>
      </w:r>
    </w:p>
    <w:p w:rsidR="008D7167" w:rsidRDefault="008D7167" w:rsidP="008D7167">
      <w:r>
        <w:rPr>
          <w:rStyle w:val="Formatvorlage12ptFett"/>
        </w:rPr>
        <w:t xml:space="preserve">18) </w:t>
      </w:r>
      <w:proofErr w:type="gramStart"/>
      <w:r w:rsidRPr="008D7167">
        <w:rPr>
          <w:rStyle w:val="Formatvorlage12ptFett"/>
        </w:rPr>
        <w:t>calib_wind.dat</w:t>
      </w:r>
      <w:proofErr w:type="gramEnd"/>
      <w:r w:rsidRPr="008D7167">
        <w:rPr>
          <w:rStyle w:val="Formatvorlage12ptFett"/>
        </w:rPr>
        <w:t xml:space="preserve"> (optional)</w:t>
      </w:r>
      <w:r>
        <w:t xml:space="preserve"> </w:t>
      </w:r>
    </w:p>
    <w:p w:rsidR="00A40BB3" w:rsidRDefault="008D7167" w:rsidP="008D7167">
      <w:pPr>
        <w:pStyle w:val="KleinerAbstand"/>
        <w:ind w:left="0" w:firstLine="0"/>
      </w:pPr>
      <w:r w:rsidRPr="008D7167">
        <w:rPr>
          <w:rFonts w:ascii="Times New Roman" w:hAnsi="Times New Roman" w:cs="Times New Roman"/>
          <w:sz w:val="22"/>
          <w:szCs w:val="24"/>
        </w:rPr>
        <w:t>This file contains a single value which will be used as static wind speed value (in m/s) within the model. If this file is not given, a value of 1 m/s is used by default. As this is a very sensitive parameter, it can be used for calibration of evapotranspiration.</w:t>
      </w:r>
    </w:p>
    <w:p w:rsidR="00A40BB3" w:rsidRDefault="00A40BB3">
      <w:pPr>
        <w:pStyle w:val="Formatvorlageberschrift212ptNichtKursiv"/>
      </w:pPr>
      <w:bookmarkStart w:id="30" w:name="__RefHeading__28_1995814553"/>
      <w:bookmarkStart w:id="31" w:name="__RefHeading__45_804869012"/>
      <w:bookmarkEnd w:id="30"/>
      <w:bookmarkEnd w:id="31"/>
      <w:r>
        <w:t>Input files for the river module</w:t>
      </w:r>
    </w:p>
    <w:p w:rsidR="00A40BB3" w:rsidRDefault="00A40BB3">
      <w:r>
        <w:t xml:space="preserve">The input files for the river module are located in the folder </w:t>
      </w:r>
      <w:r>
        <w:rPr>
          <w:rFonts w:ascii="Courier New" w:hAnsi="Courier New" w:cs="Courier New"/>
        </w:rPr>
        <w:t>Input</w:t>
      </w:r>
      <w:proofErr w:type="gramStart"/>
      <w:r>
        <w:rPr>
          <w:rFonts w:ascii="Courier New" w:hAnsi="Courier New" w:cs="Courier New"/>
        </w:rPr>
        <w:t>\[</w:t>
      </w:r>
      <w:proofErr w:type="gramEnd"/>
      <w:r>
        <w:rPr>
          <w:rFonts w:ascii="Courier New" w:hAnsi="Courier New" w:cs="Courier New"/>
        </w:rPr>
        <w:t>case_study]\River</w:t>
      </w:r>
      <w:r>
        <w:t xml:space="preserve"> and are summarised in </w:t>
      </w:r>
      <w:r w:rsidR="0033524E">
        <w:fldChar w:fldCharType="begin"/>
      </w:r>
      <w:r>
        <w:instrText xml:space="preserve"> REF _Ref115493191 \h </w:instrText>
      </w:r>
      <w:r w:rsidR="0033524E">
        <w:fldChar w:fldCharType="separate"/>
      </w:r>
      <w:r>
        <w:t>Table 6</w:t>
      </w:r>
      <w:r w:rsidR="0033524E">
        <w:fldChar w:fldCharType="end"/>
      </w:r>
      <w:r>
        <w:t xml:space="preserve">. Three options are available for the river routing: routing scheme 1 comprises the original river routing using time response functions, routing scheme 2 uses the Muskingum routing and suspended sediment transport and routing scheme 3 uses the Muskingum routing and bedload transport. Routing schemes 2 and 3 enable a spatially distributed representation of river stretch characteristics. Sediment-transport calculations are only possible for routing schemes 2 and 3. The flow calculations are carried out in routing order, i.e. the river stretches which are located most upstream are calculated first. The routing order is specified in </w:t>
      </w:r>
      <w:r>
        <w:rPr>
          <w:rFonts w:ascii="Courier New" w:hAnsi="Courier New" w:cs="Courier New"/>
        </w:rPr>
        <w:t>routing.dat</w:t>
      </w:r>
      <w:r>
        <w:t xml:space="preserve"> (see WASA documentation, Mueller and Güntner 2005). The key model input parameters for water and sediment routing are stored in an input file called</w:t>
      </w:r>
      <w:r>
        <w:rPr>
          <w:rFonts w:ascii="Courier New" w:hAnsi="Courier New" w:cs="Courier New"/>
        </w:rPr>
        <w:t xml:space="preserve"> river.dat</w:t>
      </w:r>
      <w:r>
        <w:t xml:space="preserve"> that assigns each sub-basin with a specific map ID a corresponding river stretch. The input file </w:t>
      </w:r>
      <w:r>
        <w:rPr>
          <w:rFonts w:ascii="Courier New" w:hAnsi="Courier New" w:cs="Courier New"/>
        </w:rPr>
        <w:t>response.dat</w:t>
      </w:r>
      <w:r>
        <w:t xml:space="preserve"> contains the time response parameters that were used for the original version of the WASA code (routing scheme 1).</w:t>
      </w:r>
    </w:p>
    <w:p w:rsidR="00A40BB3" w:rsidRDefault="00A40BB3">
      <w:pPr>
        <w:pStyle w:val="Beschriftung"/>
        <w:rPr>
          <w:szCs w:val="22"/>
        </w:rPr>
      </w:pPr>
      <w:bookmarkStart w:id="32" w:name="_Ref115493191"/>
      <w:r>
        <w:t xml:space="preserve">Table </w:t>
      </w:r>
      <w:r w:rsidR="0033524E">
        <w:fldChar w:fldCharType="begin"/>
      </w:r>
      <w:r>
        <w:instrText xml:space="preserve"> SEQ "Table" \*Arabic </w:instrText>
      </w:r>
      <w:r w:rsidR="0033524E">
        <w:fldChar w:fldCharType="separate"/>
      </w:r>
      <w:r>
        <w:t>6</w:t>
      </w:r>
      <w:r w:rsidR="0033524E">
        <w:fldChar w:fldCharType="end"/>
      </w:r>
      <w:bookmarkEnd w:id="32"/>
      <w:r>
        <w:rPr>
          <w:b w:val="0"/>
        </w:rPr>
        <w:t xml:space="preserve"> Input data files for the river component</w:t>
      </w:r>
    </w:p>
    <w:tbl>
      <w:tblPr>
        <w:tblW w:w="0" w:type="auto"/>
        <w:tblInd w:w="108" w:type="dxa"/>
        <w:tblLayout w:type="fixed"/>
        <w:tblLook w:val="0000"/>
      </w:tblPr>
      <w:tblGrid>
        <w:gridCol w:w="2424"/>
        <w:gridCol w:w="6648"/>
      </w:tblGrid>
      <w:tr w:rsidR="00A40BB3">
        <w:trPr>
          <w:trHeight w:val="169"/>
        </w:trPr>
        <w:tc>
          <w:tcPr>
            <w:tcW w:w="2424" w:type="dxa"/>
            <w:tcBorders>
              <w:top w:val="single" w:sz="4" w:space="0" w:color="000000"/>
              <w:bottom w:val="single" w:sz="4" w:space="0" w:color="000000"/>
            </w:tcBorders>
            <w:shd w:val="clear" w:color="auto" w:fill="auto"/>
          </w:tcPr>
          <w:p w:rsidR="00A40BB3" w:rsidRPr="009146C8" w:rsidRDefault="00A40BB3">
            <w:pPr>
              <w:spacing w:line="240" w:lineRule="auto"/>
              <w:rPr>
                <w:b/>
                <w:szCs w:val="22"/>
              </w:rPr>
            </w:pPr>
            <w:r>
              <w:rPr>
                <w:b/>
                <w:szCs w:val="22"/>
              </w:rPr>
              <w:t>Parameter File</w:t>
            </w:r>
          </w:p>
        </w:tc>
        <w:tc>
          <w:tcPr>
            <w:tcW w:w="6648"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pPr>
            <w:r>
              <w:rPr>
                <w:b/>
                <w:szCs w:val="22"/>
              </w:rPr>
              <w:t>Content</w:t>
            </w:r>
          </w:p>
        </w:tc>
      </w:tr>
      <w:tr w:rsidR="00A40BB3">
        <w:trPr>
          <w:trHeight w:val="169"/>
        </w:trPr>
        <w:tc>
          <w:tcPr>
            <w:tcW w:w="2424" w:type="dxa"/>
            <w:tcBorders>
              <w:top w:val="single" w:sz="4" w:space="0" w:color="000000"/>
            </w:tcBorders>
            <w:shd w:val="clear" w:color="auto" w:fill="auto"/>
          </w:tcPr>
          <w:p w:rsidR="00A40BB3" w:rsidRDefault="00A40BB3">
            <w:pPr>
              <w:spacing w:line="240" w:lineRule="auto"/>
              <w:rPr>
                <w:szCs w:val="22"/>
              </w:rPr>
            </w:pPr>
            <w:r>
              <w:rPr>
                <w:szCs w:val="22"/>
              </w:rPr>
              <w:t>routing.dat</w:t>
            </w:r>
            <w:r>
              <w:rPr>
                <w:szCs w:val="22"/>
              </w:rPr>
              <w:tab/>
            </w:r>
          </w:p>
        </w:tc>
        <w:tc>
          <w:tcPr>
            <w:tcW w:w="6648" w:type="dxa"/>
            <w:tcBorders>
              <w:top w:val="single" w:sz="4" w:space="0" w:color="000000"/>
              <w:left w:val="single" w:sz="4" w:space="0" w:color="000000"/>
            </w:tcBorders>
            <w:shd w:val="clear" w:color="auto" w:fill="auto"/>
          </w:tcPr>
          <w:p w:rsidR="00A40BB3" w:rsidRDefault="00A40BB3">
            <w:pPr>
              <w:spacing w:line="240" w:lineRule="auto"/>
            </w:pPr>
            <w:r>
              <w:rPr>
                <w:szCs w:val="22"/>
              </w:rPr>
              <w:t>Specification of routing order (for all routing schemes)</w:t>
            </w:r>
          </w:p>
        </w:tc>
      </w:tr>
      <w:tr w:rsidR="00A40BB3">
        <w:tc>
          <w:tcPr>
            <w:tcW w:w="2424" w:type="dxa"/>
            <w:shd w:val="clear" w:color="auto" w:fill="auto"/>
          </w:tcPr>
          <w:p w:rsidR="00A40BB3" w:rsidRDefault="00A40BB3">
            <w:pPr>
              <w:spacing w:line="240" w:lineRule="auto"/>
              <w:rPr>
                <w:szCs w:val="22"/>
              </w:rPr>
            </w:pPr>
            <w:r>
              <w:rPr>
                <w:szCs w:val="22"/>
              </w:rPr>
              <w:t>river.dat</w:t>
            </w:r>
          </w:p>
        </w:tc>
        <w:tc>
          <w:tcPr>
            <w:tcW w:w="6648" w:type="dxa"/>
            <w:tcBorders>
              <w:left w:val="single" w:sz="4" w:space="0" w:color="000000"/>
            </w:tcBorders>
            <w:shd w:val="clear" w:color="auto" w:fill="auto"/>
          </w:tcPr>
          <w:p w:rsidR="00A40BB3" w:rsidRDefault="00A40BB3">
            <w:pPr>
              <w:spacing w:line="240" w:lineRule="auto"/>
            </w:pPr>
            <w:r>
              <w:rPr>
                <w:szCs w:val="22"/>
              </w:rPr>
              <w:t>Specification of river parameters (for routing scheme 2 and 3)</w:t>
            </w:r>
          </w:p>
        </w:tc>
      </w:tr>
      <w:tr w:rsidR="00A40BB3">
        <w:tc>
          <w:tcPr>
            <w:tcW w:w="2424" w:type="dxa"/>
            <w:shd w:val="clear" w:color="auto" w:fill="auto"/>
          </w:tcPr>
          <w:p w:rsidR="00A40BB3" w:rsidRDefault="00A40BB3">
            <w:pPr>
              <w:spacing w:line="240" w:lineRule="auto"/>
              <w:rPr>
                <w:szCs w:val="22"/>
              </w:rPr>
            </w:pPr>
            <w:r>
              <w:rPr>
                <w:szCs w:val="22"/>
              </w:rPr>
              <w:t>response.dat</w:t>
            </w:r>
          </w:p>
        </w:tc>
        <w:tc>
          <w:tcPr>
            <w:tcW w:w="6648" w:type="dxa"/>
            <w:tcBorders>
              <w:left w:val="single" w:sz="4" w:space="0" w:color="000000"/>
            </w:tcBorders>
            <w:shd w:val="clear" w:color="auto" w:fill="auto"/>
          </w:tcPr>
          <w:p w:rsidR="00A40BB3" w:rsidRDefault="00A40BB3">
            <w:pPr>
              <w:spacing w:line="240" w:lineRule="auto"/>
            </w:pPr>
            <w:r>
              <w:rPr>
                <w:szCs w:val="22"/>
              </w:rPr>
              <w:t>Specification of time response parameters (for routing scheme 1)</w:t>
            </w:r>
          </w:p>
        </w:tc>
      </w:tr>
      <w:tr w:rsidR="00A40BB3">
        <w:tc>
          <w:tcPr>
            <w:tcW w:w="2424" w:type="dxa"/>
            <w:shd w:val="clear" w:color="auto" w:fill="auto"/>
          </w:tcPr>
          <w:p w:rsidR="00A40BB3" w:rsidRDefault="00A40BB3">
            <w:pPr>
              <w:spacing w:line="240" w:lineRule="auto"/>
              <w:rPr>
                <w:szCs w:val="22"/>
              </w:rPr>
            </w:pPr>
            <w:r>
              <w:rPr>
                <w:szCs w:val="22"/>
              </w:rPr>
              <w:t>bedload.dat</w:t>
            </w:r>
          </w:p>
        </w:tc>
        <w:tc>
          <w:tcPr>
            <w:tcW w:w="6648" w:type="dxa"/>
            <w:tcBorders>
              <w:left w:val="single" w:sz="4" w:space="0" w:color="000000"/>
            </w:tcBorders>
            <w:shd w:val="clear" w:color="auto" w:fill="auto"/>
          </w:tcPr>
          <w:p w:rsidR="00A40BB3" w:rsidRDefault="00A40BB3">
            <w:pPr>
              <w:spacing w:line="240" w:lineRule="auto"/>
            </w:pPr>
            <w:r>
              <w:rPr>
                <w:szCs w:val="22"/>
              </w:rPr>
              <w:t>Specification of bedload data (for routing scheme 3)</w:t>
            </w:r>
          </w:p>
        </w:tc>
      </w:tr>
      <w:tr w:rsidR="00A40BB3">
        <w:tc>
          <w:tcPr>
            <w:tcW w:w="2424" w:type="dxa"/>
            <w:shd w:val="clear" w:color="auto" w:fill="auto"/>
          </w:tcPr>
          <w:p w:rsidR="00A40BB3" w:rsidRDefault="00A40BB3" w:rsidP="00C83470">
            <w:pPr>
              <w:spacing w:line="240" w:lineRule="auto"/>
              <w:rPr>
                <w:szCs w:val="22"/>
              </w:rPr>
            </w:pPr>
            <w:r>
              <w:rPr>
                <w:szCs w:val="22"/>
              </w:rPr>
              <w:t>subbasin_out.dat</w:t>
            </w:r>
          </w:p>
        </w:tc>
        <w:tc>
          <w:tcPr>
            <w:tcW w:w="6648" w:type="dxa"/>
            <w:tcBorders>
              <w:left w:val="single" w:sz="4" w:space="0" w:color="000000"/>
            </w:tcBorders>
            <w:shd w:val="clear" w:color="auto" w:fill="auto"/>
          </w:tcPr>
          <w:p w:rsidR="00A40BB3" w:rsidRDefault="00A40BB3">
            <w:pPr>
              <w:spacing w:line="240" w:lineRule="auto"/>
            </w:pPr>
            <w:r>
              <w:rPr>
                <w:szCs w:val="22"/>
              </w:rPr>
              <w:t>(optional) pre-specification of outflow of selected sub-basins</w:t>
            </w:r>
          </w:p>
        </w:tc>
      </w:tr>
      <w:tr w:rsidR="00A40BB3">
        <w:tc>
          <w:tcPr>
            <w:tcW w:w="2424" w:type="dxa"/>
            <w:tcBorders>
              <w:bottom w:val="single" w:sz="4" w:space="0" w:color="000000"/>
            </w:tcBorders>
            <w:shd w:val="clear" w:color="auto" w:fill="auto"/>
          </w:tcPr>
          <w:p w:rsidR="00A40BB3" w:rsidRDefault="00A40BB3">
            <w:pPr>
              <w:spacing w:line="240" w:lineRule="auto"/>
              <w:rPr>
                <w:szCs w:val="22"/>
              </w:rPr>
            </w:pPr>
            <w:r>
              <w:rPr>
                <w:szCs w:val="22"/>
              </w:rPr>
              <w:t>subbasin_outsed.dat</w:t>
            </w:r>
          </w:p>
        </w:tc>
        <w:tc>
          <w:tcPr>
            <w:tcW w:w="6648" w:type="dxa"/>
            <w:tcBorders>
              <w:left w:val="single" w:sz="4" w:space="0" w:color="000000"/>
              <w:bottom w:val="single" w:sz="4" w:space="0" w:color="000000"/>
            </w:tcBorders>
            <w:shd w:val="clear" w:color="auto" w:fill="auto"/>
          </w:tcPr>
          <w:p w:rsidR="00A40BB3" w:rsidRDefault="00A40BB3">
            <w:pPr>
              <w:spacing w:line="240" w:lineRule="auto"/>
            </w:pPr>
            <w:r>
              <w:rPr>
                <w:szCs w:val="22"/>
              </w:rPr>
              <w:t>(optional) pre-specification of sediment output of selected sub-basins</w:t>
            </w:r>
          </w:p>
        </w:tc>
      </w:tr>
    </w:tbl>
    <w:p w:rsidR="00A40BB3" w:rsidRDefault="00A40BB3"/>
    <w:p w:rsidR="00A40BB3" w:rsidRDefault="00A40BB3">
      <w:r>
        <w:rPr>
          <w:rStyle w:val="Formatvorlage12ptFett"/>
        </w:rPr>
        <w:t xml:space="preserve">1) </w:t>
      </w:r>
      <w:proofErr w:type="gramStart"/>
      <w:r>
        <w:rPr>
          <w:rStyle w:val="Formatvorlage12ptFett"/>
        </w:rPr>
        <w:t>routing.dat</w:t>
      </w:r>
      <w:proofErr w:type="gramEnd"/>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routing order (flow directions)</w:t>
            </w:r>
          </w:p>
          <w:p w:rsidR="00A40BB3" w:rsidRPr="009146C8" w:rsidRDefault="00A40BB3">
            <w:pPr>
              <w:spacing w:line="240" w:lineRule="auto"/>
              <w:rPr>
                <w:sz w:val="16"/>
                <w:szCs w:val="16"/>
              </w:rPr>
            </w:pPr>
            <w:r>
              <w:rPr>
                <w:sz w:val="16"/>
                <w:szCs w:val="16"/>
              </w:rPr>
              <w:t>No., Subasin-ID(upstream), Subasin-ID(downstream)</w:t>
            </w:r>
          </w:p>
          <w:p w:rsidR="00A40BB3" w:rsidRPr="009146C8" w:rsidRDefault="00A40BB3">
            <w:pPr>
              <w:spacing w:line="240" w:lineRule="auto"/>
              <w:rPr>
                <w:sz w:val="16"/>
                <w:szCs w:val="16"/>
              </w:rPr>
            </w:pPr>
            <w:r>
              <w:rPr>
                <w:sz w:val="16"/>
                <w:szCs w:val="16"/>
              </w:rPr>
              <w:t>1</w:t>
            </w:r>
            <w:r>
              <w:rPr>
                <w:sz w:val="16"/>
                <w:szCs w:val="16"/>
              </w:rPr>
              <w:tab/>
              <w:t>4</w:t>
            </w:r>
            <w:r>
              <w:rPr>
                <w:sz w:val="16"/>
                <w:szCs w:val="16"/>
              </w:rPr>
              <w:tab/>
              <w:t>10</w:t>
            </w:r>
          </w:p>
          <w:p w:rsidR="00A40BB3" w:rsidRPr="009146C8" w:rsidRDefault="00A40BB3">
            <w:pPr>
              <w:spacing w:line="240" w:lineRule="auto"/>
              <w:rPr>
                <w:sz w:val="16"/>
                <w:szCs w:val="16"/>
              </w:rPr>
            </w:pPr>
            <w:r>
              <w:rPr>
                <w:sz w:val="16"/>
                <w:szCs w:val="16"/>
              </w:rPr>
              <w:t>2</w:t>
            </w:r>
            <w:r>
              <w:rPr>
                <w:sz w:val="16"/>
                <w:szCs w:val="16"/>
              </w:rPr>
              <w:tab/>
              <w:t>15</w:t>
            </w:r>
            <w:r>
              <w:rPr>
                <w:sz w:val="16"/>
                <w:szCs w:val="16"/>
              </w:rPr>
              <w:tab/>
              <w:t>10</w:t>
            </w:r>
          </w:p>
          <w:p w:rsidR="00A40BB3" w:rsidRPr="009146C8" w:rsidRDefault="00A40BB3">
            <w:pPr>
              <w:spacing w:line="240" w:lineRule="auto"/>
              <w:rPr>
                <w:sz w:val="16"/>
                <w:szCs w:val="16"/>
              </w:rPr>
            </w:pPr>
            <w:r>
              <w:rPr>
                <w:sz w:val="16"/>
                <w:szCs w:val="16"/>
              </w:rPr>
              <w:t>3</w:t>
            </w:r>
            <w:r>
              <w:rPr>
                <w:sz w:val="16"/>
                <w:szCs w:val="16"/>
              </w:rPr>
              <w:tab/>
              <w:t>39</w:t>
            </w:r>
            <w:r>
              <w:rPr>
                <w:sz w:val="16"/>
                <w:szCs w:val="16"/>
              </w:rPr>
              <w:tab/>
              <w:t>10</w:t>
            </w:r>
          </w:p>
          <w:p w:rsidR="00A40BB3" w:rsidRPr="009146C8" w:rsidRDefault="00A40BB3">
            <w:pPr>
              <w:spacing w:line="240" w:lineRule="auto"/>
              <w:rPr>
                <w:sz w:val="16"/>
                <w:szCs w:val="16"/>
              </w:rPr>
            </w:pPr>
            <w:r>
              <w:rPr>
                <w:sz w:val="16"/>
                <w:szCs w:val="16"/>
              </w:rPr>
              <w:t>4</w:t>
            </w:r>
            <w:r>
              <w:rPr>
                <w:sz w:val="16"/>
                <w:szCs w:val="16"/>
              </w:rPr>
              <w:tab/>
              <w:t>10</w:t>
            </w:r>
            <w:r>
              <w:rPr>
                <w:sz w:val="16"/>
                <w:szCs w:val="16"/>
              </w:rPr>
              <w:tab/>
              <w:t>50</w:t>
            </w:r>
          </w:p>
          <w:p w:rsidR="00A40BB3" w:rsidRPr="009146C8" w:rsidRDefault="00A40BB3">
            <w:pPr>
              <w:spacing w:line="240" w:lineRule="auto"/>
              <w:rPr>
                <w:sz w:val="16"/>
                <w:szCs w:val="16"/>
              </w:rPr>
            </w:pPr>
            <w:r>
              <w:rPr>
                <w:sz w:val="16"/>
                <w:szCs w:val="16"/>
              </w:rPr>
              <w:t>5</w:t>
            </w:r>
            <w:r>
              <w:rPr>
                <w:sz w:val="16"/>
                <w:szCs w:val="16"/>
              </w:rPr>
              <w:tab/>
              <w:t>1</w:t>
            </w:r>
            <w:r>
              <w:rPr>
                <w:sz w:val="16"/>
                <w:szCs w:val="16"/>
              </w:rPr>
              <w:tab/>
              <w:t>50</w:t>
            </w:r>
          </w:p>
          <w:p w:rsidR="00A40BB3" w:rsidRPr="009146C8" w:rsidRDefault="00A40BB3">
            <w:pPr>
              <w:spacing w:line="240" w:lineRule="auto"/>
              <w:rPr>
                <w:sz w:val="16"/>
                <w:szCs w:val="16"/>
              </w:rPr>
            </w:pPr>
            <w:r>
              <w:rPr>
                <w:sz w:val="16"/>
                <w:szCs w:val="16"/>
              </w:rPr>
              <w:t>6</w:t>
            </w:r>
            <w:r>
              <w:rPr>
                <w:sz w:val="16"/>
                <w:szCs w:val="16"/>
              </w:rPr>
              <w:tab/>
              <w:t>44</w:t>
            </w:r>
            <w:r>
              <w:rPr>
                <w:sz w:val="16"/>
                <w:szCs w:val="16"/>
              </w:rPr>
              <w:tab/>
              <w:t>50</w:t>
            </w:r>
          </w:p>
          <w:p w:rsidR="00A40BB3" w:rsidRPr="009146C8" w:rsidRDefault="00A40BB3">
            <w:pPr>
              <w:spacing w:line="240" w:lineRule="auto"/>
              <w:rPr>
                <w:sz w:val="16"/>
                <w:szCs w:val="16"/>
              </w:rPr>
            </w:pPr>
            <w:r>
              <w:rPr>
                <w:sz w:val="16"/>
                <w:szCs w:val="16"/>
              </w:rPr>
              <w:t>7</w:t>
            </w:r>
            <w:r>
              <w:rPr>
                <w:sz w:val="16"/>
                <w:szCs w:val="16"/>
              </w:rPr>
              <w:tab/>
              <w:t>50</w:t>
            </w:r>
            <w:r>
              <w:rPr>
                <w:sz w:val="16"/>
                <w:szCs w:val="16"/>
              </w:rPr>
              <w:tab/>
              <w:t>49</w:t>
            </w:r>
          </w:p>
          <w:p w:rsidR="00A40BB3" w:rsidRPr="009146C8" w:rsidRDefault="00A40BB3">
            <w:pPr>
              <w:spacing w:line="240" w:lineRule="auto"/>
              <w:rPr>
                <w:sz w:val="16"/>
                <w:szCs w:val="16"/>
              </w:rPr>
            </w:pPr>
            <w:r>
              <w:rPr>
                <w:sz w:val="16"/>
                <w:szCs w:val="16"/>
              </w:rPr>
              <w:t>8</w:t>
            </w:r>
            <w:r>
              <w:rPr>
                <w:sz w:val="16"/>
                <w:szCs w:val="16"/>
              </w:rPr>
              <w:tab/>
              <w:t>49</w:t>
            </w:r>
            <w:r>
              <w:rPr>
                <w:sz w:val="16"/>
                <w:szCs w:val="16"/>
              </w:rPr>
              <w:tab/>
              <w:t>3</w:t>
            </w:r>
          </w:p>
          <w:p w:rsidR="00A40BB3" w:rsidRPr="009146C8" w:rsidRDefault="00A40BB3">
            <w:pPr>
              <w:spacing w:line="240" w:lineRule="auto"/>
              <w:rPr>
                <w:sz w:val="16"/>
                <w:szCs w:val="16"/>
              </w:rPr>
            </w:pPr>
            <w:r>
              <w:rPr>
                <w:sz w:val="16"/>
                <w:szCs w:val="16"/>
              </w:rPr>
              <w:t>9</w:t>
            </w:r>
            <w:r>
              <w:rPr>
                <w:sz w:val="16"/>
                <w:szCs w:val="16"/>
              </w:rPr>
              <w:tab/>
              <w:t>3</w:t>
            </w:r>
            <w:r>
              <w:rPr>
                <w:sz w:val="16"/>
                <w:szCs w:val="16"/>
              </w:rPr>
              <w:tab/>
              <w:t>29</w:t>
            </w:r>
          </w:p>
          <w:p w:rsidR="00A40BB3" w:rsidRDefault="00A40BB3">
            <w:pPr>
              <w:spacing w:line="240" w:lineRule="auto"/>
            </w:pPr>
            <w:r>
              <w:rPr>
                <w:sz w:val="16"/>
                <w:szCs w:val="16"/>
              </w:rPr>
              <w:t>10</w:t>
            </w:r>
            <w:r>
              <w:rPr>
                <w:sz w:val="16"/>
                <w:szCs w:val="16"/>
              </w:rPr>
              <w:tab/>
              <w:t>29</w:t>
            </w:r>
            <w:r>
              <w:rPr>
                <w:sz w:val="16"/>
                <w:szCs w:val="16"/>
              </w:rPr>
              <w:tab/>
              <w:t>999</w:t>
            </w:r>
          </w:p>
        </w:tc>
      </w:tr>
    </w:tbl>
    <w:p w:rsidR="00A40BB3" w:rsidRDefault="00A40BB3">
      <w:pPr>
        <w:pStyle w:val="KleinerAbstand"/>
      </w:pPr>
    </w:p>
    <w:p w:rsidR="00A40BB3" w:rsidRDefault="00A40BB3">
      <w:pPr>
        <w:spacing w:line="240" w:lineRule="auto"/>
      </w:pPr>
      <w:r>
        <w:t>No.</w:t>
      </w:r>
      <w:r>
        <w:tab/>
      </w:r>
      <w:r>
        <w:tab/>
      </w:r>
      <w:r>
        <w:tab/>
      </w:r>
      <w:r>
        <w:tab/>
        <w:t>Continuous numbering</w:t>
      </w:r>
      <w:r w:rsidR="00061063">
        <w:t xml:space="preserve"> (calculation order, value is ignored)</w:t>
      </w:r>
    </w:p>
    <w:p w:rsidR="00A40BB3" w:rsidRDefault="00A40BB3">
      <w:pPr>
        <w:spacing w:line="240" w:lineRule="auto"/>
        <w:ind w:left="2832" w:hanging="2832"/>
      </w:pPr>
      <w:r>
        <w:t>Subasin-</w:t>
      </w:r>
      <w:proofErr w:type="gramStart"/>
      <w:r>
        <w:t>ID(</w:t>
      </w:r>
      <w:proofErr w:type="gramEnd"/>
      <w:r>
        <w:t>upstream)</w:t>
      </w:r>
      <w:r>
        <w:tab/>
        <w:t>Map-ID of sub-basin, which is located upstream of another sub-basin</w:t>
      </w:r>
    </w:p>
    <w:p w:rsidR="00A40BB3" w:rsidRDefault="00A40BB3">
      <w:pPr>
        <w:spacing w:line="240" w:lineRule="auto"/>
        <w:ind w:left="2832" w:hanging="2832"/>
      </w:pPr>
      <w:r>
        <w:t>Subasin-</w:t>
      </w:r>
      <w:proofErr w:type="gramStart"/>
      <w:r>
        <w:t>ID(</w:t>
      </w:r>
      <w:proofErr w:type="gramEnd"/>
      <w:r>
        <w:t>downstream)</w:t>
      </w:r>
      <w:r>
        <w:tab/>
        <w:t>Map-ID of sub-basin, which is located downstream of the previous sub-basin</w:t>
      </w:r>
    </w:p>
    <w:p w:rsidR="00A40BB3" w:rsidRDefault="00A40BB3">
      <w:pPr>
        <w:pStyle w:val="KleinerAbstand"/>
      </w:pPr>
    </w:p>
    <w:p w:rsidR="00A40BB3" w:rsidRDefault="00A40BB3">
      <w:r>
        <w:t xml:space="preserve">Example: </w:t>
      </w:r>
      <w:r w:rsidR="00520FA8">
        <w:t xml:space="preserve">This file defines the order of the calculation of the subbasins. </w:t>
      </w:r>
      <w:r w:rsidR="00243896">
        <w:t>All</w:t>
      </w:r>
      <w:r>
        <w:t xml:space="preserve"> sub-basins </w:t>
      </w:r>
      <w:r w:rsidR="00243896">
        <w:t>must be listed before their corresponding outlet basins, otherwise an error is issued</w:t>
      </w:r>
      <w:r>
        <w:t xml:space="preserve">. For example, sub-basin No. 4 is upstream of sub-basin No. 10. Sub-basins No. 15 and 39 are also upstream of No. 10. The runoff of sub-basin No. 10 </w:t>
      </w:r>
      <w:r>
        <w:lastRenderedPageBreak/>
        <w:t>flows into sub-basin No. 50 etc. The subbasin at the outlet of the entire drainage system must drain to a subbasin labelled 999 or 9999.</w:t>
      </w:r>
    </w:p>
    <w:p w:rsidR="00A40BB3" w:rsidRDefault="00A40BB3"/>
    <w:p w:rsidR="00A40BB3" w:rsidRPr="009146C8" w:rsidRDefault="00A40BB3">
      <w:pPr>
        <w:pStyle w:val="Formatvorlage12ptFettNach3pt"/>
        <w:rPr>
          <w:sz w:val="16"/>
          <w:szCs w:val="16"/>
        </w:rPr>
      </w:pPr>
      <w:r>
        <w:t xml:space="preserve">2) </w:t>
      </w:r>
      <w:proofErr w:type="gramStart"/>
      <w:r>
        <w:t>river.dat</w:t>
      </w:r>
      <w:proofErr w:type="gramEnd"/>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w:t>
            </w:r>
            <w:r>
              <w:rPr>
                <w:sz w:val="16"/>
                <w:szCs w:val="16"/>
              </w:rPr>
              <w:tab/>
              <w:t>of</w:t>
            </w:r>
            <w:r>
              <w:rPr>
                <w:sz w:val="16"/>
                <w:szCs w:val="16"/>
              </w:rPr>
              <w:tab/>
              <w:t>river</w:t>
            </w:r>
            <w:r>
              <w:rPr>
                <w:sz w:val="16"/>
                <w:szCs w:val="16"/>
              </w:rPr>
              <w:tab/>
              <w:t>parameters</w:t>
            </w:r>
            <w:r>
              <w:rPr>
                <w:sz w:val="16"/>
                <w:szCs w:val="16"/>
              </w:rPr>
              <w:tab/>
            </w:r>
            <w:r>
              <w:rPr>
                <w:sz w:val="16"/>
                <w:szCs w:val="16"/>
              </w:rPr>
              <w:tab/>
            </w:r>
            <w:r>
              <w:rPr>
                <w:sz w:val="16"/>
                <w:szCs w:val="16"/>
              </w:rPr>
              <w:tab/>
            </w:r>
          </w:p>
          <w:p w:rsidR="00A40BB3" w:rsidRPr="009146C8" w:rsidRDefault="00A40BB3">
            <w:pPr>
              <w:spacing w:line="240" w:lineRule="auto"/>
              <w:rPr>
                <w:sz w:val="16"/>
                <w:szCs w:val="16"/>
              </w:rPr>
            </w:pPr>
            <w:r>
              <w:rPr>
                <w:sz w:val="16"/>
                <w:szCs w:val="16"/>
              </w:rPr>
              <w:t xml:space="preserve">Subasin-ID, depth(m), width(m), side ratio (m/m), bottom width of floodplain (m), side ratio floodplains (m/m), channel slope(m/m), length(km), manningn (-), manningn_floddplain (-) Ksat(mm/hr), erodibilityfactor(-),coverfactor(-), riverbedrock(-),baseflowalphafactor(days), msk_x(-), Q_spring(m3/s) </w:t>
            </w:r>
          </w:p>
          <w:p w:rsidR="00A40BB3" w:rsidRDefault="00A40BB3">
            <w:pPr>
              <w:spacing w:line="240" w:lineRule="auto"/>
            </w:pPr>
            <w:r>
              <w:rPr>
                <w:sz w:val="16"/>
                <w:szCs w:val="16"/>
              </w:rPr>
              <w:t>1</w:t>
            </w:r>
            <w:r>
              <w:rPr>
                <w:sz w:val="16"/>
                <w:szCs w:val="16"/>
              </w:rPr>
              <w:tab/>
              <w:t>1</w:t>
            </w:r>
            <w:r>
              <w:rPr>
                <w:sz w:val="16"/>
                <w:szCs w:val="16"/>
              </w:rPr>
              <w:tab/>
              <w:t>5</w:t>
            </w:r>
            <w:r>
              <w:rPr>
                <w:sz w:val="16"/>
                <w:szCs w:val="16"/>
              </w:rPr>
              <w:tab/>
              <w:t>2</w:t>
            </w:r>
            <w:r>
              <w:rPr>
                <w:sz w:val="16"/>
                <w:szCs w:val="16"/>
              </w:rPr>
              <w:tab/>
              <w:t>100</w:t>
            </w:r>
            <w:r>
              <w:rPr>
                <w:sz w:val="16"/>
                <w:szCs w:val="16"/>
              </w:rPr>
              <w:tab/>
              <w:t>4</w:t>
            </w:r>
            <w:r>
              <w:rPr>
                <w:sz w:val="16"/>
                <w:szCs w:val="16"/>
              </w:rPr>
              <w:tab/>
              <w:t>0.006</w:t>
            </w:r>
            <w:r>
              <w:rPr>
                <w:sz w:val="16"/>
                <w:szCs w:val="16"/>
              </w:rPr>
              <w:tab/>
              <w:t>7.4</w:t>
            </w:r>
            <w:r>
              <w:rPr>
                <w:sz w:val="16"/>
                <w:szCs w:val="16"/>
              </w:rPr>
              <w:tab/>
              <w:t>0.02</w:t>
            </w:r>
            <w:r>
              <w:rPr>
                <w:sz w:val="16"/>
                <w:szCs w:val="16"/>
              </w:rPr>
              <w:tab/>
              <w:t>0.05</w:t>
            </w:r>
            <w:r>
              <w:rPr>
                <w:sz w:val="16"/>
                <w:szCs w:val="16"/>
              </w:rPr>
              <w:tab/>
              <w:t>25</w:t>
            </w:r>
            <w:r>
              <w:rPr>
                <w:sz w:val="16"/>
                <w:szCs w:val="16"/>
              </w:rPr>
              <w:tab/>
              <w:t>0.1</w:t>
            </w:r>
            <w:r>
              <w:rPr>
                <w:sz w:val="16"/>
                <w:szCs w:val="16"/>
              </w:rPr>
              <w:tab/>
              <w:t>1</w:t>
            </w:r>
            <w:r>
              <w:rPr>
                <w:sz w:val="16"/>
                <w:szCs w:val="16"/>
              </w:rPr>
              <w:tab/>
              <w:t>0</w:t>
            </w:r>
            <w:r>
              <w:rPr>
                <w:sz w:val="16"/>
                <w:szCs w:val="16"/>
              </w:rPr>
              <w:tab/>
              <w:t>0.1</w:t>
            </w:r>
            <w:r>
              <w:rPr>
                <w:sz w:val="16"/>
                <w:szCs w:val="16"/>
              </w:rPr>
              <w:tab/>
              <w:t>0.2</w:t>
            </w:r>
            <w:r>
              <w:rPr>
                <w:sz w:val="16"/>
                <w:szCs w:val="16"/>
              </w:rPr>
              <w:tab/>
              <w:t>4</w:t>
            </w:r>
            <w:r>
              <w:rPr>
                <w:sz w:val="16"/>
                <w:szCs w:val="16"/>
              </w:rPr>
              <w:tab/>
              <w:t>0.1</w:t>
            </w:r>
          </w:p>
        </w:tc>
      </w:tr>
    </w:tbl>
    <w:p w:rsidR="00A40BB3" w:rsidRDefault="00A40BB3">
      <w:pPr>
        <w:spacing w:line="240" w:lineRule="auto"/>
      </w:pPr>
      <w:r>
        <w:t>Subasin-ID</w:t>
      </w:r>
      <w:r>
        <w:tab/>
      </w:r>
      <w:r>
        <w:tab/>
        <w:t>Map-ID of sub-basin</w:t>
      </w:r>
    </w:p>
    <w:p w:rsidR="00A40BB3" w:rsidRDefault="00A40BB3">
      <w:pPr>
        <w:spacing w:line="240" w:lineRule="auto"/>
      </w:pPr>
      <w:proofErr w:type="gramStart"/>
      <w:r>
        <w:t>depth</w:t>
      </w:r>
      <w:proofErr w:type="gramEnd"/>
      <w:r>
        <w:tab/>
      </w:r>
      <w:r>
        <w:tab/>
      </w:r>
      <w:r>
        <w:tab/>
        <w:t>Bankful depth of river reach [m]</w:t>
      </w:r>
    </w:p>
    <w:p w:rsidR="00A40BB3" w:rsidRDefault="00A40BB3">
      <w:pPr>
        <w:spacing w:line="240" w:lineRule="auto"/>
      </w:pPr>
      <w:proofErr w:type="gramStart"/>
      <w:r>
        <w:t>width</w:t>
      </w:r>
      <w:proofErr w:type="gramEnd"/>
      <w:r>
        <w:tab/>
      </w:r>
      <w:r>
        <w:tab/>
      </w:r>
      <w:r>
        <w:tab/>
        <w:t>Bankful width of river reach [m]</w:t>
      </w:r>
    </w:p>
    <w:p w:rsidR="00A40BB3" w:rsidRDefault="00A40BB3">
      <w:pPr>
        <w:spacing w:line="240" w:lineRule="auto"/>
      </w:pPr>
      <w:proofErr w:type="gramStart"/>
      <w:r>
        <w:t>side</w:t>
      </w:r>
      <w:proofErr w:type="gramEnd"/>
      <w:r>
        <w:t xml:space="preserve"> ratio</w:t>
      </w:r>
      <w:r>
        <w:tab/>
      </w:r>
      <w:r>
        <w:tab/>
        <w:t xml:space="preserve">Run to rise ratio of river </w:t>
      </w:r>
      <w:r w:rsidR="00184385">
        <w:t>banks</w:t>
      </w:r>
      <w:r>
        <w:t xml:space="preserve"> (1/side channel slope) [m/m]</w:t>
      </w:r>
    </w:p>
    <w:p w:rsidR="00A40BB3" w:rsidRDefault="00A40BB3">
      <w:pPr>
        <w:spacing w:line="240" w:lineRule="auto"/>
      </w:pPr>
      <w:proofErr w:type="gramStart"/>
      <w:r>
        <w:t>bottom</w:t>
      </w:r>
      <w:proofErr w:type="gramEnd"/>
      <w:r>
        <w:t xml:space="preserve"> width</w:t>
      </w:r>
      <w:r>
        <w:tab/>
      </w:r>
      <w:r>
        <w:tab/>
        <w:t>Bottom width of flood plain [m]</w:t>
      </w:r>
    </w:p>
    <w:p w:rsidR="00A40BB3" w:rsidRDefault="00A40BB3">
      <w:pPr>
        <w:spacing w:line="240" w:lineRule="auto"/>
      </w:pPr>
      <w:proofErr w:type="gramStart"/>
      <w:r>
        <w:t>side</w:t>
      </w:r>
      <w:proofErr w:type="gramEnd"/>
      <w:r>
        <w:t xml:space="preserve"> ratio floodplains</w:t>
      </w:r>
      <w:r>
        <w:tab/>
        <w:t>Run to rise ratio of floodplain side slopes (1/floodplain side slope) [m]</w:t>
      </w:r>
    </w:p>
    <w:p w:rsidR="00A40BB3" w:rsidRDefault="00A40BB3">
      <w:pPr>
        <w:spacing w:line="240" w:lineRule="auto"/>
      </w:pPr>
      <w:proofErr w:type="gramStart"/>
      <w:r>
        <w:t>slope</w:t>
      </w:r>
      <w:proofErr w:type="gramEnd"/>
      <w:r>
        <w:tab/>
      </w:r>
      <w:r>
        <w:tab/>
      </w:r>
      <w:r>
        <w:tab/>
        <w:t>Slope of river reach [m/m]</w:t>
      </w:r>
    </w:p>
    <w:p w:rsidR="00A40BB3" w:rsidRDefault="00A40BB3">
      <w:pPr>
        <w:spacing w:line="240" w:lineRule="auto"/>
      </w:pPr>
      <w:proofErr w:type="gramStart"/>
      <w:r>
        <w:t>length</w:t>
      </w:r>
      <w:proofErr w:type="gramEnd"/>
      <w:r>
        <w:tab/>
      </w:r>
      <w:r>
        <w:tab/>
      </w:r>
      <w:r>
        <w:tab/>
        <w:t>Length of river reach [km]</w:t>
      </w:r>
    </w:p>
    <w:p w:rsidR="00A40BB3" w:rsidRDefault="00A40BB3">
      <w:pPr>
        <w:spacing w:line="240" w:lineRule="auto"/>
      </w:pPr>
      <w:proofErr w:type="gramStart"/>
      <w:r>
        <w:t>manningn</w:t>
      </w:r>
      <w:proofErr w:type="gramEnd"/>
      <w:r>
        <w:tab/>
      </w:r>
      <w:r>
        <w:tab/>
        <w:t>Manning’s n of river reach [-]</w:t>
      </w:r>
    </w:p>
    <w:p w:rsidR="00A40BB3" w:rsidRDefault="00A40BB3">
      <w:pPr>
        <w:spacing w:line="240" w:lineRule="auto"/>
      </w:pPr>
      <w:proofErr w:type="gramStart"/>
      <w:r>
        <w:t>manningn_floodplain</w:t>
      </w:r>
      <w:proofErr w:type="gramEnd"/>
      <w:r>
        <w:tab/>
        <w:t>Manning’s n of floodplain reach [-]</w:t>
      </w:r>
    </w:p>
    <w:p w:rsidR="00A40BB3" w:rsidRDefault="00A40BB3">
      <w:pPr>
        <w:spacing w:line="240" w:lineRule="auto"/>
      </w:pPr>
      <w:r>
        <w:t>Ksat</w:t>
      </w:r>
      <w:r>
        <w:tab/>
      </w:r>
      <w:r>
        <w:tab/>
      </w:r>
      <w:r>
        <w:tab/>
        <w:t>Saturated hydraulic conductivity the river bed [mm/h]</w:t>
      </w:r>
    </w:p>
    <w:p w:rsidR="00A40BB3" w:rsidRDefault="00A40BB3">
      <w:pPr>
        <w:spacing w:line="240" w:lineRule="auto"/>
      </w:pPr>
      <w:proofErr w:type="gramStart"/>
      <w:r>
        <w:t>erodibility</w:t>
      </w:r>
      <w:proofErr w:type="gramEnd"/>
      <w:r>
        <w:t xml:space="preserve"> factor</w:t>
      </w:r>
      <w:r>
        <w:tab/>
        <w:t>River erodibility factor of river reach [-]</w:t>
      </w:r>
    </w:p>
    <w:p w:rsidR="00A40BB3" w:rsidRDefault="00A40BB3">
      <w:pPr>
        <w:spacing w:line="240" w:lineRule="auto"/>
      </w:pPr>
      <w:proofErr w:type="gramStart"/>
      <w:r>
        <w:t>cover</w:t>
      </w:r>
      <w:proofErr w:type="gramEnd"/>
      <w:r>
        <w:t xml:space="preserve"> factor</w:t>
      </w:r>
      <w:r>
        <w:tab/>
      </w:r>
      <w:r>
        <w:tab/>
        <w:t>River vegetation cover factor of river reach [-]</w:t>
      </w:r>
    </w:p>
    <w:p w:rsidR="00A40BB3" w:rsidRDefault="00A40BB3">
      <w:pPr>
        <w:spacing w:line="240" w:lineRule="auto"/>
      </w:pPr>
      <w:proofErr w:type="gramStart"/>
      <w:r>
        <w:t>riverbedrock</w:t>
      </w:r>
      <w:proofErr w:type="gramEnd"/>
      <w:r>
        <w:tab/>
      </w:r>
      <w:r>
        <w:tab/>
        <w:t>Cover of solid rock in riverbed [-]</w:t>
      </w:r>
    </w:p>
    <w:p w:rsidR="00A40BB3" w:rsidRDefault="00A40BB3">
      <w:pPr>
        <w:spacing w:line="240" w:lineRule="auto"/>
      </w:pPr>
      <w:proofErr w:type="gramStart"/>
      <w:r>
        <w:t>baseflow</w:t>
      </w:r>
      <w:proofErr w:type="gramEnd"/>
      <w:r>
        <w:tab/>
      </w:r>
      <w:r>
        <w:tab/>
        <w:t>baseflow alpha factor for bank storage (days)</w:t>
      </w:r>
    </w:p>
    <w:p w:rsidR="00A40BB3" w:rsidRDefault="00A40BB3">
      <w:pPr>
        <w:spacing w:line="240" w:lineRule="auto"/>
      </w:pPr>
      <w:proofErr w:type="gramStart"/>
      <w:r>
        <w:t>msk_x</w:t>
      </w:r>
      <w:proofErr w:type="gramEnd"/>
      <w:r>
        <w:tab/>
      </w:r>
      <w:r>
        <w:tab/>
      </w:r>
      <w:r>
        <w:tab/>
        <w:t>Muskingum X weighting coefficient (-)</w:t>
      </w:r>
    </w:p>
    <w:p w:rsidR="00A40BB3" w:rsidRDefault="00A40BB3">
      <w:pPr>
        <w:spacing w:line="240" w:lineRule="auto"/>
      </w:pPr>
      <w:proofErr w:type="gramStart"/>
      <w:r>
        <w:t>msk_k</w:t>
      </w:r>
      <w:proofErr w:type="gramEnd"/>
      <w:r>
        <w:tab/>
      </w:r>
      <w:r>
        <w:tab/>
      </w:r>
      <w:r>
        <w:tab/>
        <w:t>Muskingum K storage time constant (hours)</w:t>
      </w:r>
    </w:p>
    <w:p w:rsidR="00A40BB3" w:rsidRDefault="00A40BB3">
      <w:pPr>
        <w:spacing w:line="240" w:lineRule="auto"/>
      </w:pPr>
      <w:r>
        <w:t xml:space="preserve">Q_Spring </w:t>
      </w:r>
      <w:r>
        <w:tab/>
      </w:r>
      <w:r>
        <w:tab/>
      </w:r>
      <w:proofErr w:type="gramStart"/>
      <w:r>
        <w:t>Initial conditions for headwater reaches</w:t>
      </w:r>
      <w:proofErr w:type="gramEnd"/>
      <w:r>
        <w:t xml:space="preserve"> (minimum discharge) [m3/s]</w:t>
      </w:r>
    </w:p>
    <w:p w:rsidR="00A40BB3" w:rsidRDefault="00A40BB3">
      <w:pPr>
        <w:pStyle w:val="KleinerAbstand"/>
      </w:pPr>
    </w:p>
    <w:p w:rsidR="00A40BB3" w:rsidRDefault="00A40BB3">
      <w:proofErr w:type="gramStart"/>
      <w:r>
        <w:t>Example: The river stretch at the sub-basin with the Map-ID of 1 has a bankful depth of 1 m, a width of 5 metres, a site ratio of 2, a bottom width of the floodplain of 100 m, a side ratio on the floodplains of 4, a channel slope of 0.006 (or 0.6 %), a length of 7.4 km, a Manning’s n of 0.02 and a Manning’s n in the floodplain of 0.05, a Ksat of 25 mm/h, an erodibility factor of 0.1, a cover factor of 1, a riverbedrock factor of 0, a baseflowalphafactor of 0.1 days, a Muskingum X coefficient of 0.2, a Muskingum K factor of 4 hours and an initial condition of 0.1 m3/s.</w:t>
      </w:r>
      <w:proofErr w:type="gramEnd"/>
      <w:r>
        <w:t xml:space="preserve"> The dimensions of the trapezoidal channels including the floodplains are depicted in </w:t>
      </w:r>
      <w:r w:rsidR="0033524E">
        <w:fldChar w:fldCharType="begin"/>
      </w:r>
      <w:r>
        <w:instrText xml:space="preserve"> REF _Ref122857224 \h </w:instrText>
      </w:r>
      <w:r w:rsidR="0033524E">
        <w:fldChar w:fldCharType="separate"/>
      </w:r>
      <w:r>
        <w:t>Figure 2</w:t>
      </w:r>
      <w:r w:rsidR="0033524E">
        <w:fldChar w:fldCharType="end"/>
      </w:r>
      <w:r>
        <w:t>.</w:t>
      </w:r>
      <w:r w:rsidR="003A2EC7">
        <w:t xml:space="preserve"> The height of the wedge at the channel bottom (enables smooth transition of low flows) is fixed to 0.1 m.</w:t>
      </w:r>
    </w:p>
    <w:p w:rsidR="00FC3A60" w:rsidRDefault="005771B4">
      <w:pPr>
        <w:pStyle w:val="Beschriftung"/>
        <w:jc w:val="center"/>
      </w:pPr>
      <w:bookmarkStart w:id="33" w:name="_Ref122857224"/>
      <w:r>
        <w:rPr>
          <w:noProof/>
          <w:lang w:val="de-DE" w:eastAsia="de-DE"/>
        </w:rPr>
        <w:drawing>
          <wp:inline distT="0" distB="0" distL="0" distR="0">
            <wp:extent cx="6075045" cy="1805305"/>
            <wp:effectExtent l="0" t="0" r="1905" b="4445"/>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75045" cy="1805305"/>
                    </a:xfrm>
                    <a:prstGeom prst="rect">
                      <a:avLst/>
                    </a:prstGeom>
                    <a:noFill/>
                    <a:ln>
                      <a:noFill/>
                    </a:ln>
                  </pic:spPr>
                </pic:pic>
              </a:graphicData>
            </a:graphic>
          </wp:inline>
        </w:drawing>
      </w:r>
    </w:p>
    <w:p w:rsidR="00A40BB3" w:rsidRDefault="00A40BB3">
      <w:pPr>
        <w:pStyle w:val="Beschriftung"/>
        <w:jc w:val="center"/>
      </w:pPr>
      <w:r>
        <w:t xml:space="preserve">Figure </w:t>
      </w:r>
      <w:r w:rsidR="0033524E">
        <w:fldChar w:fldCharType="begin"/>
      </w:r>
      <w:r>
        <w:instrText xml:space="preserve"> SEQ "Figure" \*Arabic </w:instrText>
      </w:r>
      <w:r w:rsidR="0033524E">
        <w:fldChar w:fldCharType="separate"/>
      </w:r>
      <w:proofErr w:type="gramStart"/>
      <w:r>
        <w:t>2</w:t>
      </w:r>
      <w:r w:rsidR="0033524E">
        <w:fldChar w:fldCharType="end"/>
      </w:r>
      <w:bookmarkEnd w:id="33"/>
      <w:r>
        <w:t xml:space="preserve"> </w:t>
      </w:r>
      <w:r>
        <w:rPr>
          <w:b w:val="0"/>
        </w:rPr>
        <w:t>Trapezoidal channel dimension</w:t>
      </w:r>
      <w:proofErr w:type="gramEnd"/>
      <w:r>
        <w:rPr>
          <w:b w:val="0"/>
        </w:rPr>
        <w:t xml:space="preserve"> with floodplains</w:t>
      </w:r>
    </w:p>
    <w:p w:rsidR="00A40BB3" w:rsidRDefault="00A40BB3"/>
    <w:p w:rsidR="00A40BB3" w:rsidRDefault="00A40BB3">
      <w:r>
        <w:rPr>
          <w:rStyle w:val="Formatvorlage12ptFett"/>
        </w:rPr>
        <w:t xml:space="preserve">3) </w:t>
      </w:r>
      <w:proofErr w:type="gramStart"/>
      <w:r>
        <w:rPr>
          <w:rStyle w:val="Formatvorlage12ptFett"/>
        </w:rPr>
        <w:t>response.dat</w:t>
      </w:r>
      <w:proofErr w:type="gramEnd"/>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routing parameter</w:t>
            </w:r>
          </w:p>
          <w:p w:rsidR="00A40BB3" w:rsidRPr="009146C8" w:rsidRDefault="00A40BB3">
            <w:pPr>
              <w:spacing w:line="240" w:lineRule="auto"/>
              <w:rPr>
                <w:sz w:val="16"/>
                <w:szCs w:val="16"/>
              </w:rPr>
            </w:pPr>
            <w:r>
              <w:rPr>
                <w:sz w:val="16"/>
                <w:szCs w:val="16"/>
              </w:rPr>
              <w:lastRenderedPageBreak/>
              <w:t>Subasin-ID,lag time [d],retention[d]</w:t>
            </w:r>
          </w:p>
          <w:p w:rsidR="00A40BB3" w:rsidRPr="009146C8" w:rsidRDefault="00A40BB3">
            <w:pPr>
              <w:spacing w:line="240" w:lineRule="auto"/>
              <w:rPr>
                <w:sz w:val="16"/>
                <w:szCs w:val="16"/>
              </w:rPr>
            </w:pPr>
            <w:r>
              <w:rPr>
                <w:sz w:val="16"/>
                <w:szCs w:val="16"/>
              </w:rPr>
              <w:t>49</w:t>
            </w:r>
            <w:r>
              <w:rPr>
                <w:sz w:val="16"/>
                <w:szCs w:val="16"/>
              </w:rPr>
              <w:tab/>
              <w:t>0.5</w:t>
            </w:r>
            <w:r>
              <w:rPr>
                <w:sz w:val="16"/>
                <w:szCs w:val="16"/>
              </w:rPr>
              <w:tab/>
              <w:t>2.0</w:t>
            </w:r>
          </w:p>
          <w:p w:rsidR="00A40BB3" w:rsidRPr="009146C8" w:rsidRDefault="00A40BB3">
            <w:pPr>
              <w:spacing w:line="240" w:lineRule="auto"/>
              <w:rPr>
                <w:sz w:val="16"/>
                <w:szCs w:val="16"/>
              </w:rPr>
            </w:pPr>
            <w:r>
              <w:rPr>
                <w:sz w:val="16"/>
                <w:szCs w:val="16"/>
              </w:rPr>
              <w:t>50</w:t>
            </w:r>
            <w:r>
              <w:rPr>
                <w:sz w:val="16"/>
                <w:szCs w:val="16"/>
              </w:rPr>
              <w:tab/>
              <w:t>1</w:t>
            </w:r>
            <w:r>
              <w:rPr>
                <w:sz w:val="16"/>
                <w:szCs w:val="16"/>
              </w:rPr>
              <w:tab/>
              <w:t>1.5</w:t>
            </w:r>
          </w:p>
          <w:p w:rsidR="00A40BB3" w:rsidRPr="009146C8" w:rsidRDefault="00A40BB3">
            <w:pPr>
              <w:spacing w:line="240" w:lineRule="auto"/>
              <w:rPr>
                <w:sz w:val="16"/>
                <w:szCs w:val="16"/>
              </w:rPr>
            </w:pPr>
            <w:r>
              <w:rPr>
                <w:sz w:val="16"/>
                <w:szCs w:val="16"/>
              </w:rPr>
              <w:t>1</w:t>
            </w:r>
            <w:r>
              <w:rPr>
                <w:sz w:val="16"/>
                <w:szCs w:val="16"/>
              </w:rPr>
              <w:tab/>
              <w:t>4</w:t>
            </w:r>
            <w:r>
              <w:rPr>
                <w:sz w:val="16"/>
                <w:szCs w:val="16"/>
              </w:rPr>
              <w:tab/>
              <w:t>7</w:t>
            </w:r>
          </w:p>
          <w:p w:rsidR="00A40BB3" w:rsidRDefault="00A40BB3">
            <w:pPr>
              <w:spacing w:line="240" w:lineRule="auto"/>
            </w:pPr>
            <w:r>
              <w:rPr>
                <w:sz w:val="16"/>
                <w:szCs w:val="16"/>
              </w:rPr>
              <w:t>…</w:t>
            </w:r>
          </w:p>
        </w:tc>
      </w:tr>
    </w:tbl>
    <w:p w:rsidR="00A40BB3" w:rsidRDefault="00A40BB3">
      <w:pPr>
        <w:pStyle w:val="KleinerAbstand"/>
      </w:pPr>
    </w:p>
    <w:p w:rsidR="00A40BB3" w:rsidRDefault="00A40BB3">
      <w:pPr>
        <w:tabs>
          <w:tab w:val="left" w:pos="1418"/>
        </w:tabs>
        <w:spacing w:line="240" w:lineRule="auto"/>
      </w:pPr>
      <w:r>
        <w:t>Subasin-ID</w:t>
      </w:r>
      <w:r>
        <w:tab/>
        <w:t>Map-ID of sub-basin</w:t>
      </w:r>
    </w:p>
    <w:p w:rsidR="00A40BB3" w:rsidRDefault="00A40BB3">
      <w:pPr>
        <w:tabs>
          <w:tab w:val="left" w:pos="1418"/>
        </w:tabs>
        <w:spacing w:line="240" w:lineRule="auto"/>
        <w:ind w:left="2124" w:hanging="2124"/>
      </w:pPr>
      <w:proofErr w:type="gramStart"/>
      <w:r>
        <w:t>lag</w:t>
      </w:r>
      <w:proofErr w:type="gramEnd"/>
      <w:r>
        <w:t xml:space="preserve"> time</w:t>
      </w:r>
      <w:r>
        <w:tab/>
        <w:t>Lag time between runoff input to sub-basin and first runoff response at its outlet in [days]</w:t>
      </w:r>
    </w:p>
    <w:p w:rsidR="00A40BB3" w:rsidRDefault="00A40BB3">
      <w:pPr>
        <w:tabs>
          <w:tab w:val="left" w:pos="1418"/>
        </w:tabs>
        <w:spacing w:line="240" w:lineRule="auto"/>
      </w:pPr>
      <w:proofErr w:type="gramStart"/>
      <w:r>
        <w:t>retention</w:t>
      </w:r>
      <w:proofErr w:type="gramEnd"/>
      <w:r>
        <w:tab/>
        <w:t>Retention specifies the maximum retention time in the sub-basin in [days]</w:t>
      </w:r>
    </w:p>
    <w:p w:rsidR="00A40BB3" w:rsidRDefault="00A40BB3">
      <w:pPr>
        <w:pStyle w:val="KleinerAbstand"/>
        <w:tabs>
          <w:tab w:val="left" w:pos="1418"/>
        </w:tabs>
      </w:pPr>
    </w:p>
    <w:p w:rsidR="00BB6FB0" w:rsidRDefault="00BB6FB0">
      <w:r>
        <w:t>Reference is midday, partial coverage of days is considered. A</w:t>
      </w:r>
      <w:r w:rsidRPr="00BB6FB0">
        <w:t xml:space="preserve">utochtonous runoff </w:t>
      </w:r>
      <w:r>
        <w:t>(riverflow generated inside a subbasin, not entering from upstream) is routed slightly different with zero lag time (</w:t>
      </w:r>
      <w:r w:rsidRPr="00BB6FB0">
        <w:t>triangular like this: /\_</w:t>
      </w:r>
      <w:r>
        <w:t xml:space="preserve">; </w:t>
      </w:r>
      <w:proofErr w:type="gramStart"/>
      <w:r w:rsidRPr="00BB6FB0">
        <w:t>tL</w:t>
      </w:r>
      <w:proofErr w:type="gramEnd"/>
      <w:r w:rsidRPr="00BB6FB0">
        <w:t>*=0, tR*=tL+tR)</w:t>
      </w:r>
      <w:r>
        <w:t>.</w:t>
      </w:r>
    </w:p>
    <w:p w:rsidR="00A40BB3" w:rsidRDefault="00A40BB3">
      <w:r>
        <w:t>Example: The sub-basin with the Map-ID of 49 has a lag time of 0.5 days and a retention time of 2 days</w:t>
      </w:r>
      <w:r w:rsidR="009129A4">
        <w:t xml:space="preserve"> (i.e. its runoff will be delayed by 0.5 day, then stretched over another 2 days</w:t>
      </w:r>
      <w:r w:rsidR="00BB6FB0">
        <w:t>)</w:t>
      </w:r>
      <w:r w:rsidR="009129A4">
        <w:t>.</w:t>
      </w:r>
      <w:r>
        <w:t xml:space="preserve"> The sub-basin with the Map-ID of 50 has a lag time of 1 day and a retention time of 1.5 days; etc.</w:t>
      </w:r>
    </w:p>
    <w:p w:rsidR="00A40BB3" w:rsidRDefault="00A40BB3">
      <w:r>
        <w:t xml:space="preserve">For a detailed description of the routing process and the linear response function, see Güntner (2002), p. 48 and Bronstert </w:t>
      </w:r>
      <w:r>
        <w:rPr>
          <w:i/>
        </w:rPr>
        <w:t>et al.</w:t>
      </w:r>
      <w:r>
        <w:t xml:space="preserve"> (1999). The order of the sub-basins in the first column has to follow the same order of the sub-basin IDs as was used in </w:t>
      </w:r>
      <w:r>
        <w:rPr>
          <w:rFonts w:ascii="Courier New" w:hAnsi="Courier New" w:cs="Courier New"/>
        </w:rPr>
        <w:t>hymo.dat</w:t>
      </w:r>
      <w:r>
        <w:t xml:space="preserve"> (due to computational reasons); </w:t>
      </w:r>
      <w:proofErr w:type="gramStart"/>
      <w:r>
        <w:t>otherwise</w:t>
      </w:r>
      <w:proofErr w:type="gramEnd"/>
      <w:r>
        <w:t xml:space="preserve"> an error message occurs.</w:t>
      </w:r>
    </w:p>
    <w:p w:rsidR="00A40BB3" w:rsidRDefault="00A40BB3"/>
    <w:p w:rsidR="00A40BB3" w:rsidRDefault="00A40BB3">
      <w:r>
        <w:rPr>
          <w:rStyle w:val="Formatvorlage12ptFett"/>
        </w:rPr>
        <w:t xml:space="preserve">4) </w:t>
      </w:r>
      <w:proofErr w:type="gramStart"/>
      <w:r>
        <w:rPr>
          <w:rStyle w:val="Formatvorlage12ptFett"/>
        </w:rPr>
        <w:t>bedload.dat</w:t>
      </w:r>
      <w:proofErr w:type="gramEnd"/>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bedload modelling parameter D50</w:t>
            </w:r>
          </w:p>
          <w:p w:rsidR="00A40BB3" w:rsidRPr="009146C8" w:rsidRDefault="00A40BB3">
            <w:pPr>
              <w:spacing w:line="240" w:lineRule="auto"/>
              <w:rPr>
                <w:sz w:val="16"/>
                <w:szCs w:val="16"/>
              </w:rPr>
            </w:pPr>
            <w:r>
              <w:rPr>
                <w:sz w:val="16"/>
                <w:szCs w:val="16"/>
              </w:rPr>
              <w:t>Subasin-ID, D50 (m)</w:t>
            </w:r>
          </w:p>
          <w:p w:rsidR="00A40BB3" w:rsidRPr="009146C8" w:rsidRDefault="00A40BB3">
            <w:pPr>
              <w:spacing w:line="240" w:lineRule="auto"/>
              <w:rPr>
                <w:sz w:val="16"/>
                <w:szCs w:val="16"/>
              </w:rPr>
            </w:pPr>
            <w:r>
              <w:rPr>
                <w:sz w:val="16"/>
                <w:szCs w:val="16"/>
              </w:rPr>
              <w:t>49</w:t>
            </w:r>
            <w:r>
              <w:rPr>
                <w:sz w:val="16"/>
                <w:szCs w:val="16"/>
              </w:rPr>
              <w:tab/>
              <w:t>0.048</w:t>
            </w:r>
          </w:p>
          <w:p w:rsidR="00A40BB3" w:rsidRPr="009146C8" w:rsidRDefault="00A40BB3">
            <w:pPr>
              <w:spacing w:line="240" w:lineRule="auto"/>
              <w:rPr>
                <w:sz w:val="16"/>
                <w:szCs w:val="16"/>
              </w:rPr>
            </w:pPr>
            <w:r>
              <w:rPr>
                <w:sz w:val="16"/>
                <w:szCs w:val="16"/>
              </w:rPr>
              <w:t>50</w:t>
            </w:r>
            <w:r>
              <w:rPr>
                <w:sz w:val="16"/>
                <w:szCs w:val="16"/>
              </w:rPr>
              <w:tab/>
              <w:t>0.048</w:t>
            </w:r>
          </w:p>
          <w:p w:rsidR="00A40BB3" w:rsidRPr="009146C8" w:rsidRDefault="00A40BB3">
            <w:pPr>
              <w:spacing w:line="240" w:lineRule="auto"/>
              <w:rPr>
                <w:sz w:val="16"/>
                <w:szCs w:val="16"/>
              </w:rPr>
            </w:pPr>
            <w:r>
              <w:rPr>
                <w:sz w:val="16"/>
                <w:szCs w:val="16"/>
              </w:rPr>
              <w:t>1</w:t>
            </w:r>
            <w:r>
              <w:rPr>
                <w:sz w:val="16"/>
                <w:szCs w:val="16"/>
              </w:rPr>
              <w:tab/>
              <w:t>0.048</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24" w:hanging="2124"/>
      </w:pPr>
      <w:r>
        <w:t>D50</w:t>
      </w:r>
      <w:r>
        <w:tab/>
        <w:t>median sediment particle size in the riverbed in (m)</w:t>
      </w:r>
    </w:p>
    <w:p w:rsidR="00A40BB3" w:rsidRDefault="00A40BB3">
      <w:pPr>
        <w:pStyle w:val="KleinerAbstand"/>
      </w:pPr>
    </w:p>
    <w:p w:rsidR="00A40BB3" w:rsidRDefault="00A40BB3">
      <w:r>
        <w:t>Example: The river stretch in the sub-basin with the Map-ID of 49 has a riverbed gradation with a D50 value of 0.048 m.</w:t>
      </w:r>
    </w:p>
    <w:p w:rsidR="00A40BB3" w:rsidRDefault="00A40BB3"/>
    <w:p w:rsidR="00A40BB3" w:rsidRDefault="00A40BB3">
      <w:r>
        <w:rPr>
          <w:rStyle w:val="Formatvorlage12ptFett"/>
        </w:rPr>
        <w:t xml:space="preserve">5) </w:t>
      </w:r>
      <w:proofErr w:type="gramStart"/>
      <w:r>
        <w:rPr>
          <w:rStyle w:val="Formatvorlage12ptFett"/>
        </w:rPr>
        <w:t>subbasin_out.dat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pre-specified mean daily river flow [m3/s] for selected sub-basins (MAP-IDs)</w:t>
            </w:r>
            <w:r>
              <w:rPr>
                <w:sz w:val="16"/>
                <w:szCs w:val="16"/>
              </w:rPr>
              <w:tab/>
            </w:r>
            <w:r>
              <w:rPr>
                <w:sz w:val="16"/>
                <w:szCs w:val="16"/>
              </w:rPr>
              <w:tab/>
            </w:r>
          </w:p>
          <w:p w:rsidR="00A40BB3" w:rsidRPr="009146C8" w:rsidRDefault="00A40BB3">
            <w:pPr>
              <w:spacing w:line="240" w:lineRule="auto"/>
              <w:rPr>
                <w:sz w:val="16"/>
                <w:szCs w:val="16"/>
              </w:rPr>
            </w:pPr>
            <w:r>
              <w:rPr>
                <w:sz w:val="16"/>
                <w:szCs w:val="16"/>
              </w:rPr>
              <w:t>Date</w:t>
            </w:r>
            <w:r>
              <w:rPr>
                <w:sz w:val="16"/>
                <w:szCs w:val="16"/>
              </w:rPr>
              <w:tab/>
            </w:r>
            <w:r w:rsidR="005F11C2">
              <w:rPr>
                <w:sz w:val="16"/>
                <w:szCs w:val="16"/>
              </w:rPr>
              <w:t>Timestep</w:t>
            </w:r>
            <w:r>
              <w:rPr>
                <w:sz w:val="16"/>
                <w:szCs w:val="16"/>
              </w:rPr>
              <w:tab/>
              <w:t>Subbasin-ID.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w:t>
            </w:r>
          </w:p>
          <w:p w:rsidR="00A40BB3" w:rsidRPr="009146C8" w:rsidRDefault="00A40BB3">
            <w:pPr>
              <w:spacing w:line="240" w:lineRule="auto"/>
              <w:rPr>
                <w:sz w:val="16"/>
                <w:szCs w:val="16"/>
              </w:rPr>
            </w:pPr>
            <w:r>
              <w:rPr>
                <w:sz w:val="16"/>
                <w:szCs w:val="16"/>
              </w:rPr>
              <w:t>1092005</w:t>
            </w:r>
            <w:r>
              <w:rPr>
                <w:sz w:val="16"/>
                <w:szCs w:val="16"/>
              </w:rPr>
              <w:tab/>
              <w:t>1</w:t>
            </w:r>
            <w:r>
              <w:rPr>
                <w:sz w:val="16"/>
                <w:szCs w:val="16"/>
              </w:rPr>
              <w:tab/>
              <w:t>0.5</w:t>
            </w:r>
          </w:p>
          <w:p w:rsidR="00A40BB3" w:rsidRPr="009146C8" w:rsidRDefault="00A40BB3">
            <w:pPr>
              <w:spacing w:line="240" w:lineRule="auto"/>
              <w:rPr>
                <w:sz w:val="16"/>
                <w:szCs w:val="16"/>
              </w:rPr>
            </w:pPr>
            <w:r>
              <w:rPr>
                <w:sz w:val="16"/>
                <w:szCs w:val="16"/>
              </w:rPr>
              <w:t>2092005</w:t>
            </w:r>
            <w:r>
              <w:rPr>
                <w:sz w:val="16"/>
                <w:szCs w:val="16"/>
              </w:rPr>
              <w:tab/>
            </w:r>
            <w:r w:rsidR="005F11C2">
              <w:rPr>
                <w:sz w:val="16"/>
                <w:szCs w:val="16"/>
              </w:rPr>
              <w:t>1</w:t>
            </w:r>
            <w:r>
              <w:rPr>
                <w:sz w:val="16"/>
                <w:szCs w:val="16"/>
              </w:rPr>
              <w:tab/>
              <w:t>0.3</w:t>
            </w:r>
          </w:p>
          <w:p w:rsidR="00A40BB3" w:rsidRPr="009146C8" w:rsidRDefault="00A40BB3">
            <w:pPr>
              <w:spacing w:line="240" w:lineRule="auto"/>
              <w:rPr>
                <w:sz w:val="16"/>
                <w:szCs w:val="16"/>
              </w:rPr>
            </w:pPr>
            <w:r>
              <w:rPr>
                <w:sz w:val="16"/>
                <w:szCs w:val="16"/>
              </w:rPr>
              <w:t>3092005</w:t>
            </w:r>
            <w:r>
              <w:rPr>
                <w:sz w:val="16"/>
                <w:szCs w:val="16"/>
              </w:rPr>
              <w:tab/>
            </w:r>
            <w:r w:rsidR="005F11C2">
              <w:rPr>
                <w:sz w:val="16"/>
                <w:szCs w:val="16"/>
              </w:rPr>
              <w:t>1</w:t>
            </w:r>
            <w:r>
              <w:rPr>
                <w:sz w:val="16"/>
                <w:szCs w:val="16"/>
              </w:rPr>
              <w:tab/>
              <w:t>0.2</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Date</w:t>
      </w:r>
      <w:r>
        <w:tab/>
      </w:r>
      <w:r>
        <w:tab/>
      </w:r>
      <w:r>
        <w:tab/>
        <w:t>Date in the format ddmmyyyy</w:t>
      </w:r>
    </w:p>
    <w:p w:rsidR="00A40BB3" w:rsidRDefault="005F11C2">
      <w:pPr>
        <w:spacing w:line="240" w:lineRule="auto"/>
      </w:pPr>
      <w:r>
        <w:t>Timestep</w:t>
      </w:r>
      <w:r w:rsidR="00A40BB3">
        <w:tab/>
      </w:r>
      <w:r w:rsidR="00A40BB3">
        <w:tab/>
      </w:r>
      <w:r>
        <w:t>timestep</w:t>
      </w:r>
      <w:r w:rsidR="00A40BB3">
        <w:t xml:space="preserve"> (not interpreted</w:t>
      </w:r>
      <w:r>
        <w:t xml:space="preserve"> in daily resolution, 1</w:t>
      </w:r>
      <w:proofErr w:type="gramStart"/>
      <w:r>
        <w:t>..24</w:t>
      </w:r>
      <w:proofErr w:type="gramEnd"/>
      <w:r>
        <w:t xml:space="preserve"> for hourly resolution</w:t>
      </w:r>
      <w:r w:rsidR="00A40BB3">
        <w:t>)</w:t>
      </w:r>
    </w:p>
    <w:p w:rsidR="00A40BB3" w:rsidRDefault="00A40BB3">
      <w:pPr>
        <w:spacing w:line="240" w:lineRule="auto"/>
      </w:pPr>
      <w:r>
        <w:t>Subasin-ID</w:t>
      </w:r>
      <w:r>
        <w:tab/>
      </w:r>
      <w:r>
        <w:tab/>
        <w:t>Map-ID of sub-basin</w:t>
      </w:r>
    </w:p>
    <w:p w:rsidR="00A40BB3" w:rsidRDefault="00A40BB3">
      <w:pPr>
        <w:pStyle w:val="KleinerAbstand"/>
      </w:pPr>
    </w:p>
    <w:p w:rsidR="005F11C2" w:rsidRDefault="00A40BB3">
      <w:r>
        <w:t xml:space="preserve">This optional file allows specifying the water output of selected subbasins. If this file is not found in the folder </w:t>
      </w:r>
      <w:r>
        <w:rPr>
          <w:rFonts w:ascii="Courier New" w:hAnsi="Courier New" w:cs="Courier New"/>
        </w:rPr>
        <w:t>Time_series</w:t>
      </w:r>
      <w:r>
        <w:t xml:space="preserve">, all subbasins are treated regularly. Otherwise, any outflow that is specified in this file is used directly as an output of the respective subbasin – no computations are performed within this basin (evaporation, groundwater, river routing, etc.). </w:t>
      </w:r>
      <w:r w:rsidR="005F11C2">
        <w:t>WASA reads data from this file sequentially, starting from start of simulation and every calendar year (e.g. chunks of 365 days). The subsequent entries are assumed without gaps and not checked for completeness.</w:t>
      </w:r>
    </w:p>
    <w:p w:rsidR="00A40BB3" w:rsidRDefault="00A40BB3">
      <w:r>
        <w:t xml:space="preserve">Example: Sub-basin 4 has pre-specified discharge </w:t>
      </w:r>
      <w:proofErr w:type="gramStart"/>
      <w:r>
        <w:t>of 0.5 m³/s</w:t>
      </w:r>
      <w:proofErr w:type="gramEnd"/>
      <w:r>
        <w:t xml:space="preserve"> for 1 Sep 2005.</w:t>
      </w:r>
    </w:p>
    <w:p w:rsidR="00A40BB3" w:rsidRDefault="00A40BB3"/>
    <w:p w:rsidR="00A40BB3" w:rsidRDefault="00A40BB3">
      <w:r>
        <w:rPr>
          <w:rStyle w:val="Formatvorlage12ptFett"/>
        </w:rPr>
        <w:t xml:space="preserve">6) </w:t>
      </w:r>
      <w:proofErr w:type="gramStart"/>
      <w:r>
        <w:rPr>
          <w:rStyle w:val="Formatvorlage12ptFett"/>
        </w:rPr>
        <w:t>subbasin_outsed.dat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rPr>
          <w:trHeight w:val="1271"/>
        </w:trPr>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lastRenderedPageBreak/>
              <w:t>pre-specified daily sediment output [t] for selected  sub-basins (MAP-IDs), mean PSD: 0.3 0.2 0.5</w:t>
            </w:r>
          </w:p>
          <w:p w:rsidR="00A40BB3" w:rsidRPr="009146C8" w:rsidRDefault="00A40BB3">
            <w:pPr>
              <w:spacing w:line="240" w:lineRule="auto"/>
              <w:rPr>
                <w:sz w:val="16"/>
                <w:szCs w:val="16"/>
              </w:rPr>
            </w:pPr>
            <w:r>
              <w:rPr>
                <w:sz w:val="16"/>
                <w:szCs w:val="16"/>
              </w:rPr>
              <w:t>Date</w:t>
            </w:r>
            <w:r>
              <w:rPr>
                <w:sz w:val="16"/>
                <w:szCs w:val="16"/>
              </w:rPr>
              <w:tab/>
            </w:r>
            <w:r w:rsidR="005F11C2">
              <w:rPr>
                <w:sz w:val="16"/>
                <w:szCs w:val="16"/>
              </w:rPr>
              <w:t>Timestep</w:t>
            </w:r>
            <w:r>
              <w:rPr>
                <w:sz w:val="16"/>
                <w:szCs w:val="16"/>
              </w:rPr>
              <w:tab/>
              <w:t>Subbasin-ID.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w:t>
            </w:r>
          </w:p>
          <w:p w:rsidR="00A40BB3" w:rsidRPr="009146C8" w:rsidRDefault="00A40BB3">
            <w:pPr>
              <w:spacing w:line="240" w:lineRule="auto"/>
              <w:rPr>
                <w:sz w:val="16"/>
                <w:szCs w:val="16"/>
              </w:rPr>
            </w:pPr>
            <w:r>
              <w:rPr>
                <w:sz w:val="16"/>
                <w:szCs w:val="16"/>
              </w:rPr>
              <w:t>1092005</w:t>
            </w:r>
            <w:r>
              <w:rPr>
                <w:sz w:val="16"/>
                <w:szCs w:val="16"/>
              </w:rPr>
              <w:tab/>
              <w:t>1</w:t>
            </w:r>
            <w:r>
              <w:rPr>
                <w:sz w:val="16"/>
                <w:szCs w:val="16"/>
              </w:rPr>
              <w:tab/>
              <w:t>0.5</w:t>
            </w:r>
          </w:p>
          <w:p w:rsidR="00A40BB3" w:rsidRPr="009146C8" w:rsidRDefault="00A40BB3">
            <w:pPr>
              <w:spacing w:line="240" w:lineRule="auto"/>
              <w:rPr>
                <w:sz w:val="16"/>
                <w:szCs w:val="16"/>
              </w:rPr>
            </w:pPr>
            <w:r>
              <w:rPr>
                <w:sz w:val="16"/>
                <w:szCs w:val="16"/>
              </w:rPr>
              <w:t>2092005</w:t>
            </w:r>
            <w:r>
              <w:rPr>
                <w:sz w:val="16"/>
                <w:szCs w:val="16"/>
              </w:rPr>
              <w:tab/>
            </w:r>
            <w:r w:rsidR="005F11C2">
              <w:rPr>
                <w:sz w:val="16"/>
                <w:szCs w:val="16"/>
              </w:rPr>
              <w:t>1</w:t>
            </w:r>
            <w:r>
              <w:rPr>
                <w:sz w:val="16"/>
                <w:szCs w:val="16"/>
              </w:rPr>
              <w:tab/>
              <w:t>0.3</w:t>
            </w:r>
          </w:p>
          <w:p w:rsidR="00A40BB3" w:rsidRPr="009146C8" w:rsidRDefault="00A40BB3">
            <w:pPr>
              <w:spacing w:line="240" w:lineRule="auto"/>
              <w:rPr>
                <w:sz w:val="16"/>
                <w:szCs w:val="16"/>
              </w:rPr>
            </w:pPr>
            <w:r>
              <w:rPr>
                <w:sz w:val="16"/>
                <w:szCs w:val="16"/>
              </w:rPr>
              <w:t>3092005</w:t>
            </w:r>
            <w:r>
              <w:rPr>
                <w:sz w:val="16"/>
                <w:szCs w:val="16"/>
              </w:rPr>
              <w:tab/>
            </w:r>
            <w:r w:rsidR="005F11C2">
              <w:rPr>
                <w:sz w:val="16"/>
                <w:szCs w:val="16"/>
              </w:rPr>
              <w:t>1</w:t>
            </w:r>
            <w:r>
              <w:rPr>
                <w:sz w:val="16"/>
                <w:szCs w:val="16"/>
              </w:rPr>
              <w:tab/>
              <w:t>0.2</w:t>
            </w:r>
          </w:p>
          <w:p w:rsidR="00A40BB3" w:rsidRDefault="00A40BB3">
            <w:pPr>
              <w:spacing w:line="240" w:lineRule="auto"/>
            </w:pPr>
            <w:r>
              <w:rPr>
                <w:sz w:val="16"/>
                <w:szCs w:val="16"/>
              </w:rPr>
              <w:t>…</w:t>
            </w:r>
          </w:p>
        </w:tc>
      </w:tr>
    </w:tbl>
    <w:p w:rsidR="00A40BB3" w:rsidRDefault="00A40BB3">
      <w:pPr>
        <w:pStyle w:val="KleinerAbstand"/>
        <w:ind w:left="0" w:firstLine="0"/>
      </w:pPr>
    </w:p>
    <w:p w:rsidR="00A40BB3" w:rsidRDefault="00A40BB3">
      <w:pPr>
        <w:spacing w:line="240" w:lineRule="auto"/>
        <w:ind w:left="2124" w:hanging="2124"/>
      </w:pPr>
      <w:proofErr w:type="gramStart"/>
      <w:r>
        <w:rPr>
          <w:szCs w:val="22"/>
        </w:rPr>
        <w:t>mean</w:t>
      </w:r>
      <w:proofErr w:type="gramEnd"/>
      <w:r>
        <w:rPr>
          <w:szCs w:val="22"/>
        </w:rPr>
        <w:t xml:space="preserve"> PSD</w:t>
      </w:r>
      <w:r>
        <w:rPr>
          <w:szCs w:val="22"/>
        </w:rPr>
        <w:tab/>
      </w:r>
      <w:r>
        <w:rPr>
          <w:szCs w:val="22"/>
        </w:rPr>
        <w:tab/>
        <w:t xml:space="preserve">mean particle size distribution to be used for all records, consists of </w:t>
      </w:r>
      <w:r>
        <w:rPr>
          <w:rFonts w:ascii="Courier New" w:hAnsi="Courier New" w:cs="Courier New"/>
          <w:szCs w:val="22"/>
        </w:rPr>
        <w:t>n_sed_classes</w:t>
      </w:r>
      <w:r>
        <w:rPr>
          <w:szCs w:val="22"/>
        </w:rPr>
        <w:t xml:space="preserve"> fraction values that sum to 1</w:t>
      </w:r>
    </w:p>
    <w:p w:rsidR="00A40BB3" w:rsidRDefault="00A40BB3">
      <w:pPr>
        <w:spacing w:line="240" w:lineRule="auto"/>
      </w:pPr>
      <w:r>
        <w:t>Date</w:t>
      </w:r>
      <w:r>
        <w:tab/>
      </w:r>
      <w:r>
        <w:tab/>
      </w:r>
      <w:r>
        <w:tab/>
        <w:t>Date in the format ddmmyyyy</w:t>
      </w:r>
    </w:p>
    <w:p w:rsidR="005F11C2" w:rsidRDefault="005F11C2" w:rsidP="005F11C2">
      <w:pPr>
        <w:spacing w:line="240" w:lineRule="auto"/>
      </w:pPr>
      <w:r>
        <w:t>Timestep</w:t>
      </w:r>
      <w:r>
        <w:tab/>
      </w:r>
      <w:r>
        <w:tab/>
        <w:t>timestep (not interpreted in daily resolution, 1</w:t>
      </w:r>
      <w:proofErr w:type="gramStart"/>
      <w:r>
        <w:t>..24</w:t>
      </w:r>
      <w:proofErr w:type="gramEnd"/>
      <w:r>
        <w:t xml:space="preserve"> for hourly resolution)</w:t>
      </w:r>
    </w:p>
    <w:p w:rsidR="00A40BB3" w:rsidRDefault="00A40BB3">
      <w:pPr>
        <w:spacing w:line="240" w:lineRule="auto"/>
      </w:pPr>
      <w:r>
        <w:t>Subasin-ID</w:t>
      </w:r>
      <w:r>
        <w:tab/>
      </w:r>
      <w:r>
        <w:tab/>
        <w:t>Map-ID of sub-basin</w:t>
      </w:r>
    </w:p>
    <w:p w:rsidR="00A40BB3" w:rsidRDefault="00A40BB3">
      <w:pPr>
        <w:pStyle w:val="KleinerAbstand"/>
      </w:pPr>
    </w:p>
    <w:p w:rsidR="005F11C2" w:rsidRDefault="00A40BB3">
      <w:r>
        <w:t xml:space="preserve">This optional file allows specifying the sediment output of selected subbasins. If this file is not found in the folder </w:t>
      </w:r>
      <w:r>
        <w:rPr>
          <w:rFonts w:ascii="Courier New" w:hAnsi="Courier New" w:cs="Courier New"/>
        </w:rPr>
        <w:t>Time_series</w:t>
      </w:r>
      <w:r>
        <w:t xml:space="preserve">, all subbasins are treated regularly. Otherwise, any sediment output that is specified in this file is used directly as an output of the respective subbasin – no sediment related computations are performed within this basin. </w:t>
      </w:r>
      <w:r w:rsidR="005F11C2">
        <w:t>WASA reads data from this file sequentially, starting from start of simulation and every calendar year (e.g. chunks of 365 days). The subsequent entries are assumed without gaps and not checked for completeness.</w:t>
      </w:r>
    </w:p>
    <w:p w:rsidR="00A40BB3" w:rsidRDefault="00A40BB3">
      <w:r>
        <w:t xml:space="preserve">Example: Sub-basin 4 has pre-specified sediment output </w:t>
      </w:r>
      <w:proofErr w:type="gramStart"/>
      <w:r>
        <w:t>of 0.5 t/d</w:t>
      </w:r>
      <w:proofErr w:type="gramEnd"/>
      <w:r>
        <w:t xml:space="preserve"> for 1 Sep 2005, distributed among 3 particle size classes with the fractions 0.3, 0.2 and 0.5.</w:t>
      </w:r>
    </w:p>
    <w:p w:rsidR="00A40BB3" w:rsidRDefault="00A40BB3">
      <w:pPr>
        <w:pStyle w:val="Formatvorlageberschrift212ptNichtKursiv"/>
      </w:pPr>
      <w:bookmarkStart w:id="34" w:name="__RefHeading__47_804869012"/>
      <w:bookmarkStart w:id="35" w:name="__RefHeading__30_1995814553"/>
      <w:bookmarkEnd w:id="34"/>
      <w:bookmarkEnd w:id="35"/>
      <w:r>
        <w:t>Input files for the reservoir module</w:t>
      </w:r>
    </w:p>
    <w:p w:rsidR="00A40BB3" w:rsidRDefault="00A40BB3">
      <w:r>
        <w:t xml:space="preserve">The input files for the reservoir module are located in the folder </w:t>
      </w:r>
      <w:r>
        <w:rPr>
          <w:rFonts w:ascii="Courier New" w:hAnsi="Courier New" w:cs="Courier New"/>
        </w:rPr>
        <w:t>Input</w:t>
      </w:r>
      <w:proofErr w:type="gramStart"/>
      <w:r>
        <w:rPr>
          <w:rFonts w:ascii="Courier New" w:hAnsi="Courier New" w:cs="Courier New"/>
        </w:rPr>
        <w:t>\[</w:t>
      </w:r>
      <w:proofErr w:type="gramEnd"/>
      <w:r>
        <w:rPr>
          <w:rFonts w:ascii="Courier New" w:hAnsi="Courier New" w:cs="Courier New"/>
        </w:rPr>
        <w:t>case_study]\Reservoir</w:t>
      </w:r>
      <w:r>
        <w:t xml:space="preserve"> and are summarised in </w:t>
      </w:r>
      <w:r w:rsidR="0033524E">
        <w:fldChar w:fldCharType="begin"/>
      </w:r>
      <w:r>
        <w:instrText xml:space="preserve"> REF _Ref115495037 \h </w:instrText>
      </w:r>
      <w:r w:rsidR="0033524E">
        <w:fldChar w:fldCharType="separate"/>
      </w:r>
      <w:r>
        <w:t>Table 7</w:t>
      </w:r>
      <w:r w:rsidR="0033524E">
        <w:fldChar w:fldCharType="end"/>
      </w:r>
      <w:r>
        <w:t xml:space="preserve">. The files listed below are required according to the simulation option defined in the file </w:t>
      </w:r>
      <w:r>
        <w:rPr>
          <w:i/>
        </w:rPr>
        <w:t>do.dat</w:t>
      </w:r>
      <w:r>
        <w:t xml:space="preserve">. Reservoirs are considered in the model simulations if the option </w:t>
      </w:r>
      <w:r>
        <w:rPr>
          <w:i/>
        </w:rPr>
        <w:t>doreservoir</w:t>
      </w:r>
      <w:r>
        <w:t xml:space="preserve"> is switched on. For simulations of reservoir water balance the </w:t>
      </w:r>
      <w:proofErr w:type="gramStart"/>
      <w:r>
        <w:t>file</w:t>
      </w:r>
      <w:proofErr w:type="gramEnd"/>
      <w:r>
        <w:t xml:space="preserve"> </w:t>
      </w:r>
      <w:r>
        <w:rPr>
          <w:i/>
        </w:rPr>
        <w:t>reservoir.dat</w:t>
      </w:r>
      <w:r>
        <w:t xml:space="preserve"> (file 1) is required. Nevertheless, additional files can be given to improve the model results (files 2 to 6). For calculations of reservoir sediment balance, the options </w:t>
      </w:r>
      <w:r>
        <w:rPr>
          <w:i/>
        </w:rPr>
        <w:t>doreservoir</w:t>
      </w:r>
      <w:r>
        <w:t xml:space="preserve"> and </w:t>
      </w:r>
      <w:r>
        <w:rPr>
          <w:i/>
        </w:rPr>
        <w:t>dosediment</w:t>
      </w:r>
      <w:r>
        <w:t xml:space="preserve"> must be switched on. The reservoir sedimentation model consists of two modelling approaches, which may be applied according to reservoir size and data availability. For reservoirs with information about their geometric features (reservoir topography, stage-area and stage-volume curves) and physical properties of sediment deposits, such as deposition thickness, grain size distribution of sediment deposits and sediment densities, a detailed modelling approach to reservoir sedimentation may be applied (files 7 to 9 are required; and files 10 to 12 are used to improve model results). For reservoirs without those characteristics, a simplified modelling approach is used (file 8 is required). Networks of small reservoirs are considered in the model simulations if the option </w:t>
      </w:r>
      <w:r>
        <w:rPr>
          <w:i/>
        </w:rPr>
        <w:t>doacudes</w:t>
      </w:r>
      <w:r>
        <w:t xml:space="preserve"> is switched on. For simulations of water and sediment routing through the reservoir networks the file 13 and 16 are required (files 14, 15 and 17 are used to improve model results).</w:t>
      </w:r>
    </w:p>
    <w:p w:rsidR="00A40BB3" w:rsidRDefault="00A40BB3">
      <w:pPr>
        <w:pStyle w:val="Beschriftung"/>
        <w:rPr>
          <w:szCs w:val="22"/>
        </w:rPr>
      </w:pPr>
      <w:bookmarkStart w:id="36" w:name="_Ref115495037"/>
      <w:r>
        <w:t xml:space="preserve">Table </w:t>
      </w:r>
      <w:r w:rsidR="0033524E">
        <w:fldChar w:fldCharType="begin"/>
      </w:r>
      <w:r>
        <w:instrText xml:space="preserve"> SEQ "Table" \*Arabic </w:instrText>
      </w:r>
      <w:r w:rsidR="0033524E">
        <w:fldChar w:fldCharType="separate"/>
      </w:r>
      <w:r>
        <w:t>7</w:t>
      </w:r>
      <w:r w:rsidR="0033524E">
        <w:fldChar w:fldCharType="end"/>
      </w:r>
      <w:bookmarkEnd w:id="36"/>
      <w:r>
        <w:rPr>
          <w:b w:val="0"/>
        </w:rPr>
        <w:t xml:space="preserve"> Input data files for the reservoir component</w:t>
      </w:r>
    </w:p>
    <w:tbl>
      <w:tblPr>
        <w:tblW w:w="0" w:type="auto"/>
        <w:tblInd w:w="108" w:type="dxa"/>
        <w:tblLayout w:type="fixed"/>
        <w:tblLook w:val="0000"/>
      </w:tblPr>
      <w:tblGrid>
        <w:gridCol w:w="3077"/>
        <w:gridCol w:w="6562"/>
      </w:tblGrid>
      <w:tr w:rsidR="00A40BB3">
        <w:trPr>
          <w:trHeight w:val="169"/>
        </w:trPr>
        <w:tc>
          <w:tcPr>
            <w:tcW w:w="3077" w:type="dxa"/>
            <w:tcBorders>
              <w:top w:val="single" w:sz="4" w:space="0" w:color="000000"/>
              <w:bottom w:val="single" w:sz="4" w:space="0" w:color="000000"/>
            </w:tcBorders>
            <w:shd w:val="clear" w:color="auto" w:fill="auto"/>
          </w:tcPr>
          <w:p w:rsidR="00A40BB3" w:rsidRPr="009146C8" w:rsidRDefault="00A40BB3">
            <w:pPr>
              <w:spacing w:line="240" w:lineRule="auto"/>
              <w:rPr>
                <w:b/>
                <w:szCs w:val="22"/>
              </w:rPr>
            </w:pPr>
            <w:r>
              <w:rPr>
                <w:b/>
                <w:szCs w:val="22"/>
              </w:rPr>
              <w:t>Parameter File</w:t>
            </w:r>
          </w:p>
        </w:tc>
        <w:tc>
          <w:tcPr>
            <w:tcW w:w="6562"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pPr>
            <w:r>
              <w:rPr>
                <w:b/>
                <w:szCs w:val="22"/>
              </w:rPr>
              <w:t>Content</w:t>
            </w:r>
          </w:p>
        </w:tc>
      </w:tr>
      <w:tr w:rsidR="00A40BB3">
        <w:trPr>
          <w:trHeight w:val="169"/>
        </w:trPr>
        <w:tc>
          <w:tcPr>
            <w:tcW w:w="3077" w:type="dxa"/>
            <w:tcBorders>
              <w:top w:val="single" w:sz="4" w:space="0" w:color="000000"/>
            </w:tcBorders>
            <w:shd w:val="clear" w:color="auto" w:fill="auto"/>
          </w:tcPr>
          <w:p w:rsidR="00A40BB3" w:rsidRDefault="00A40BB3">
            <w:pPr>
              <w:spacing w:line="240" w:lineRule="auto"/>
              <w:jc w:val="left"/>
              <w:rPr>
                <w:szCs w:val="22"/>
              </w:rPr>
            </w:pPr>
            <w:r>
              <w:rPr>
                <w:szCs w:val="22"/>
              </w:rPr>
              <w:t>1) reservoir.dat</w:t>
            </w:r>
          </w:p>
        </w:tc>
        <w:tc>
          <w:tcPr>
            <w:tcW w:w="6562" w:type="dxa"/>
            <w:tcBorders>
              <w:top w:val="single" w:sz="4" w:space="0" w:color="000000"/>
              <w:left w:val="single" w:sz="4" w:space="0" w:color="000000"/>
            </w:tcBorders>
            <w:shd w:val="clear" w:color="auto" w:fill="auto"/>
          </w:tcPr>
          <w:p w:rsidR="00A40BB3" w:rsidRDefault="00A40BB3">
            <w:pPr>
              <w:spacing w:line="240" w:lineRule="auto"/>
            </w:pPr>
            <w:r>
              <w:rPr>
                <w:szCs w:val="22"/>
              </w:rPr>
              <w:t>Specification of reservoir parameters</w:t>
            </w:r>
          </w:p>
        </w:tc>
      </w:tr>
      <w:tr w:rsidR="00A40BB3">
        <w:trPr>
          <w:trHeight w:val="169"/>
        </w:trPr>
        <w:tc>
          <w:tcPr>
            <w:tcW w:w="3077" w:type="dxa"/>
            <w:tcBorders>
              <w:top w:val="single" w:sz="4" w:space="0" w:color="000000"/>
            </w:tcBorders>
            <w:shd w:val="clear" w:color="auto" w:fill="auto"/>
          </w:tcPr>
          <w:p w:rsidR="00A40BB3" w:rsidRDefault="00A40BB3">
            <w:pPr>
              <w:spacing w:line="240" w:lineRule="auto"/>
              <w:jc w:val="left"/>
              <w:rPr>
                <w:szCs w:val="22"/>
              </w:rPr>
            </w:pPr>
            <w:r>
              <w:rPr>
                <w:szCs w:val="22"/>
              </w:rPr>
              <w:t>2) lateral_inflow.dat (optional)</w:t>
            </w:r>
          </w:p>
        </w:tc>
        <w:tc>
          <w:tcPr>
            <w:tcW w:w="6562" w:type="dxa"/>
            <w:tcBorders>
              <w:top w:val="single" w:sz="4" w:space="0" w:color="000000"/>
              <w:left w:val="single" w:sz="4" w:space="0" w:color="000000"/>
            </w:tcBorders>
            <w:shd w:val="clear" w:color="auto" w:fill="auto"/>
          </w:tcPr>
          <w:p w:rsidR="00A40BB3" w:rsidRDefault="00A40BB3">
            <w:pPr>
              <w:spacing w:line="240" w:lineRule="auto"/>
            </w:pPr>
            <w:r>
              <w:rPr>
                <w:szCs w:val="22"/>
              </w:rPr>
              <w:t xml:space="preserve">Specification of lateral inflow into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3) operat_rule.dat (optional)</w:t>
            </w:r>
          </w:p>
        </w:tc>
        <w:tc>
          <w:tcPr>
            <w:tcW w:w="6562" w:type="dxa"/>
            <w:tcBorders>
              <w:left w:val="single" w:sz="4" w:space="0" w:color="000000"/>
            </w:tcBorders>
            <w:shd w:val="clear" w:color="auto" w:fill="auto"/>
          </w:tcPr>
          <w:p w:rsidR="00A40BB3" w:rsidRDefault="00A40BB3">
            <w:pPr>
              <w:spacing w:line="240" w:lineRule="auto"/>
            </w:pPr>
            <w:r>
              <w:rPr>
                <w:szCs w:val="22"/>
              </w:rPr>
              <w:t>Specification of reservoir operation rule</w:t>
            </w:r>
          </w:p>
        </w:tc>
      </w:tr>
      <w:tr w:rsidR="00A40BB3">
        <w:trPr>
          <w:trHeight w:val="169"/>
        </w:trPr>
        <w:tc>
          <w:tcPr>
            <w:tcW w:w="3077" w:type="dxa"/>
            <w:tcBorders>
              <w:top w:val="single" w:sz="4" w:space="0" w:color="000000"/>
            </w:tcBorders>
            <w:shd w:val="clear" w:color="auto" w:fill="auto"/>
          </w:tcPr>
          <w:p w:rsidR="00A40BB3" w:rsidRDefault="00A40BB3">
            <w:pPr>
              <w:spacing w:line="240" w:lineRule="auto"/>
              <w:jc w:val="left"/>
              <w:rPr>
                <w:szCs w:val="22"/>
              </w:rPr>
            </w:pPr>
            <w:r>
              <w:rPr>
                <w:szCs w:val="22"/>
              </w:rPr>
              <w:t>4) operat_bottom.dat (optional)</w:t>
            </w:r>
          </w:p>
        </w:tc>
        <w:tc>
          <w:tcPr>
            <w:tcW w:w="6562" w:type="dxa"/>
            <w:tcBorders>
              <w:top w:val="single" w:sz="4" w:space="0" w:color="000000"/>
              <w:left w:val="single" w:sz="4" w:space="0" w:color="000000"/>
            </w:tcBorders>
            <w:shd w:val="clear" w:color="auto" w:fill="auto"/>
          </w:tcPr>
          <w:p w:rsidR="00A40BB3" w:rsidRDefault="00A40BB3">
            <w:pPr>
              <w:spacing w:line="240" w:lineRule="auto"/>
            </w:pPr>
            <w:r>
              <w:rPr>
                <w:szCs w:val="22"/>
              </w:rPr>
              <w:t>Specification of operation rule of reservoir bottom outlets</w:t>
            </w:r>
          </w:p>
        </w:tc>
      </w:tr>
      <w:tr w:rsidR="00A40BB3">
        <w:tc>
          <w:tcPr>
            <w:tcW w:w="3077" w:type="dxa"/>
            <w:shd w:val="clear" w:color="auto" w:fill="auto"/>
          </w:tcPr>
          <w:p w:rsidR="00A40BB3" w:rsidRDefault="00A40BB3">
            <w:pPr>
              <w:spacing w:line="240" w:lineRule="auto"/>
              <w:jc w:val="left"/>
              <w:rPr>
                <w:szCs w:val="22"/>
              </w:rPr>
            </w:pPr>
            <w:r>
              <w:rPr>
                <w:szCs w:val="22"/>
              </w:rPr>
              <w:t>5) cav.dat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stage-area and stage-volume curves of the </w:t>
            </w:r>
            <w:r>
              <w:t>sub-basin’s reservoir</w:t>
            </w:r>
          </w:p>
        </w:tc>
      </w:tr>
      <w:tr w:rsidR="00A40BB3">
        <w:tc>
          <w:tcPr>
            <w:tcW w:w="3077" w:type="dxa"/>
            <w:shd w:val="clear" w:color="auto" w:fill="auto"/>
          </w:tcPr>
          <w:p w:rsidR="00A40BB3" w:rsidRDefault="008B6F64">
            <w:pPr>
              <w:spacing w:line="240" w:lineRule="auto"/>
              <w:jc w:val="left"/>
              <w:rPr>
                <w:szCs w:val="22"/>
              </w:rPr>
            </w:pPr>
            <w:r>
              <w:rPr>
                <w:szCs w:val="22"/>
              </w:rPr>
              <w:t>6) intake</w:t>
            </w:r>
            <w:r w:rsidR="00A40BB3">
              <w:rPr>
                <w:szCs w:val="22"/>
              </w:rPr>
              <w:t>.dat (optional)</w:t>
            </w:r>
          </w:p>
        </w:tc>
        <w:tc>
          <w:tcPr>
            <w:tcW w:w="6562" w:type="dxa"/>
            <w:tcBorders>
              <w:left w:val="single" w:sz="4" w:space="0" w:color="000000"/>
            </w:tcBorders>
            <w:shd w:val="clear" w:color="auto" w:fill="auto"/>
          </w:tcPr>
          <w:p w:rsidR="00A40BB3" w:rsidRDefault="00A40BB3" w:rsidP="008B6F64">
            <w:pPr>
              <w:spacing w:line="240" w:lineRule="auto"/>
            </w:pPr>
            <w:r>
              <w:rPr>
                <w:szCs w:val="22"/>
              </w:rPr>
              <w:t>Specification of measured data on regulated outflow discharge</w:t>
            </w:r>
            <w:r w:rsidR="008B6F64">
              <w:rPr>
                <w:szCs w:val="22"/>
              </w:rPr>
              <w:t xml:space="preserve"> through intake devices</w:t>
            </w:r>
            <w:r>
              <w:rPr>
                <w:szCs w:val="22"/>
              </w:rPr>
              <w:t xml:space="preserve"> from the </w:t>
            </w:r>
            <w:r>
              <w:t>sub-basin’s reservoir</w:t>
            </w:r>
            <w:r w:rsidR="008B6F64">
              <w:rPr>
                <w:szCs w:val="22"/>
              </w:rPr>
              <w:t xml:space="preserve">. This file is a time series </w:t>
            </w:r>
            <w:r w:rsidR="008B6F64">
              <w:rPr>
                <w:szCs w:val="22"/>
              </w:rPr>
              <w:lastRenderedPageBreak/>
              <w:t xml:space="preserve">file and thus need to be in directory </w:t>
            </w:r>
            <w:r w:rsidR="008B6F64">
              <w:rPr>
                <w:rFonts w:ascii="Courier New" w:hAnsi="Courier New" w:cs="Courier New"/>
              </w:rPr>
              <w:t>Time_series</w:t>
            </w:r>
            <w:r w:rsidR="008B6F64">
              <w:rPr>
                <w:szCs w:val="22"/>
              </w:rPr>
              <w:t>!</w:t>
            </w:r>
          </w:p>
        </w:tc>
      </w:tr>
      <w:tr w:rsidR="00A40BB3">
        <w:tc>
          <w:tcPr>
            <w:tcW w:w="3077" w:type="dxa"/>
            <w:shd w:val="clear" w:color="auto" w:fill="auto"/>
          </w:tcPr>
          <w:p w:rsidR="00A40BB3" w:rsidRDefault="00A40BB3">
            <w:pPr>
              <w:spacing w:line="240" w:lineRule="auto"/>
              <w:jc w:val="left"/>
              <w:rPr>
                <w:szCs w:val="22"/>
              </w:rPr>
            </w:pPr>
            <w:r>
              <w:rPr>
                <w:szCs w:val="22"/>
              </w:rPr>
              <w:lastRenderedPageBreak/>
              <w:t>7) hydraul_param.dat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hydraulic parameters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8) sed.dat</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sedimentation parameters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9) cross_sec_”Map-ID”.dat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cross section geometry of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10) original_sec_”Map-ID”.dat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original cross section geometry of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11) sizedist_”Map-ID”.dat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size distribution of original bed material along the cross sections of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12) main_channel.dat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main channel geometry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13) lake.dat</w:t>
            </w:r>
          </w:p>
        </w:tc>
        <w:tc>
          <w:tcPr>
            <w:tcW w:w="6562" w:type="dxa"/>
            <w:tcBorders>
              <w:left w:val="single" w:sz="4" w:space="0" w:color="000000"/>
            </w:tcBorders>
            <w:shd w:val="clear" w:color="auto" w:fill="auto"/>
          </w:tcPr>
          <w:p w:rsidR="00A40BB3" w:rsidRDefault="00A40BB3">
            <w:pPr>
              <w:spacing w:line="240" w:lineRule="auto"/>
            </w:pPr>
            <w:r>
              <w:rPr>
                <w:szCs w:val="22"/>
              </w:rPr>
              <w:t>Specification of parameters for the reservoir size classes</w:t>
            </w:r>
          </w:p>
        </w:tc>
      </w:tr>
      <w:tr w:rsidR="00A40BB3">
        <w:tc>
          <w:tcPr>
            <w:tcW w:w="3077" w:type="dxa"/>
            <w:shd w:val="clear" w:color="auto" w:fill="auto"/>
          </w:tcPr>
          <w:p w:rsidR="00A40BB3" w:rsidRDefault="00A40BB3">
            <w:pPr>
              <w:spacing w:line="240" w:lineRule="auto"/>
              <w:jc w:val="left"/>
              <w:rPr>
                <w:szCs w:val="22"/>
              </w:rPr>
            </w:pPr>
            <w:r>
              <w:rPr>
                <w:szCs w:val="22"/>
              </w:rPr>
              <w:t>14) lake_maxvol.dat (optional)</w:t>
            </w:r>
          </w:p>
        </w:tc>
        <w:tc>
          <w:tcPr>
            <w:tcW w:w="6562" w:type="dxa"/>
            <w:tcBorders>
              <w:left w:val="single" w:sz="4" w:space="0" w:color="000000"/>
            </w:tcBorders>
            <w:shd w:val="clear" w:color="auto" w:fill="auto"/>
          </w:tcPr>
          <w:p w:rsidR="00A40BB3" w:rsidRDefault="00A40BB3">
            <w:pPr>
              <w:spacing w:line="240" w:lineRule="auto"/>
            </w:pPr>
            <w:r>
              <w:rPr>
                <w:szCs w:val="22"/>
              </w:rPr>
              <w:t>Specification of water storage capacity for the reservoir size classes</w:t>
            </w:r>
          </w:p>
        </w:tc>
      </w:tr>
      <w:tr w:rsidR="00A40BB3">
        <w:tc>
          <w:tcPr>
            <w:tcW w:w="3077" w:type="dxa"/>
            <w:shd w:val="clear" w:color="auto" w:fill="auto"/>
          </w:tcPr>
          <w:p w:rsidR="00A40BB3" w:rsidRDefault="00A40BB3">
            <w:pPr>
              <w:spacing w:line="240" w:lineRule="auto"/>
              <w:jc w:val="left"/>
              <w:rPr>
                <w:szCs w:val="22"/>
              </w:rPr>
            </w:pPr>
            <w:r>
              <w:rPr>
                <w:szCs w:val="22"/>
              </w:rPr>
              <w:t>15) lake_year.dat (optional)</w:t>
            </w:r>
          </w:p>
        </w:tc>
        <w:tc>
          <w:tcPr>
            <w:tcW w:w="6562" w:type="dxa"/>
            <w:tcBorders>
              <w:left w:val="single" w:sz="4" w:space="0" w:color="000000"/>
            </w:tcBorders>
            <w:shd w:val="clear" w:color="auto" w:fill="auto"/>
          </w:tcPr>
          <w:p w:rsidR="00A40BB3" w:rsidRDefault="00A40BB3">
            <w:pPr>
              <w:spacing w:line="240" w:lineRule="auto"/>
            </w:pPr>
            <w:r>
              <w:rPr>
                <w:szCs w:val="22"/>
              </w:rPr>
              <w:t>Specification of changes on the number of reservoirs in the size classes</w:t>
            </w:r>
          </w:p>
        </w:tc>
      </w:tr>
      <w:tr w:rsidR="00A40BB3">
        <w:tc>
          <w:tcPr>
            <w:tcW w:w="3077" w:type="dxa"/>
            <w:shd w:val="clear" w:color="auto" w:fill="auto"/>
          </w:tcPr>
          <w:p w:rsidR="00A40BB3" w:rsidRDefault="00A40BB3">
            <w:pPr>
              <w:spacing w:line="240" w:lineRule="auto"/>
              <w:jc w:val="left"/>
              <w:rPr>
                <w:szCs w:val="22"/>
              </w:rPr>
            </w:pPr>
            <w:r>
              <w:rPr>
                <w:szCs w:val="22"/>
              </w:rPr>
              <w:t>16) lake_number.dat</w:t>
            </w:r>
          </w:p>
        </w:tc>
        <w:tc>
          <w:tcPr>
            <w:tcW w:w="6562" w:type="dxa"/>
            <w:tcBorders>
              <w:left w:val="single" w:sz="4" w:space="0" w:color="000000"/>
            </w:tcBorders>
            <w:shd w:val="clear" w:color="auto" w:fill="auto"/>
          </w:tcPr>
          <w:p w:rsidR="00A40BB3" w:rsidRDefault="00A40BB3">
            <w:pPr>
              <w:spacing w:line="240" w:lineRule="auto"/>
            </w:pPr>
            <w:r>
              <w:rPr>
                <w:szCs w:val="22"/>
              </w:rPr>
              <w:t>Specification of total number of reservoirs in the size classes</w:t>
            </w:r>
          </w:p>
        </w:tc>
      </w:tr>
      <w:tr w:rsidR="00A40BB3">
        <w:tc>
          <w:tcPr>
            <w:tcW w:w="3077" w:type="dxa"/>
            <w:tcBorders>
              <w:bottom w:val="single" w:sz="4" w:space="0" w:color="000000"/>
            </w:tcBorders>
            <w:shd w:val="clear" w:color="auto" w:fill="auto"/>
          </w:tcPr>
          <w:p w:rsidR="00A40BB3" w:rsidRDefault="00A40BB3">
            <w:pPr>
              <w:spacing w:line="240" w:lineRule="auto"/>
              <w:jc w:val="left"/>
              <w:rPr>
                <w:szCs w:val="22"/>
              </w:rPr>
            </w:pPr>
            <w:r>
              <w:rPr>
                <w:szCs w:val="22"/>
              </w:rPr>
              <w:t>17) lake_frarea.dat (optional)</w:t>
            </w:r>
          </w:p>
        </w:tc>
        <w:tc>
          <w:tcPr>
            <w:tcW w:w="6562" w:type="dxa"/>
            <w:tcBorders>
              <w:left w:val="single" w:sz="4" w:space="0" w:color="000000"/>
              <w:bottom w:val="single" w:sz="4" w:space="0" w:color="000000"/>
            </w:tcBorders>
            <w:shd w:val="clear" w:color="auto" w:fill="auto"/>
          </w:tcPr>
          <w:p w:rsidR="00A40BB3" w:rsidRDefault="00A40BB3">
            <w:pPr>
              <w:spacing w:line="240" w:lineRule="auto"/>
            </w:pPr>
            <w:r>
              <w:rPr>
                <w:szCs w:val="22"/>
              </w:rPr>
              <w:t>Specification of runoff contributing area for the reservoir size classes</w:t>
            </w:r>
          </w:p>
        </w:tc>
      </w:tr>
    </w:tbl>
    <w:p w:rsidR="00A40BB3" w:rsidRDefault="00A40BB3">
      <w:pPr>
        <w:rPr>
          <w:b/>
          <w:sz w:val="24"/>
          <w:u w:val="single"/>
        </w:rPr>
      </w:pPr>
    </w:p>
    <w:p w:rsidR="00A40BB3" w:rsidRDefault="00A40BB3">
      <w:r>
        <w:rPr>
          <w:rStyle w:val="Formatvorlage12ptFett"/>
        </w:rPr>
        <w:t xml:space="preserve">1) </w:t>
      </w:r>
      <w:proofErr w:type="gramStart"/>
      <w:r>
        <w:rPr>
          <w:rStyle w:val="Formatvorlage12ptFett"/>
        </w:rPr>
        <w:t>reservoir.dat</w:t>
      </w:r>
      <w:proofErr w:type="gramEnd"/>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autoSpaceDE w:val="0"/>
              <w:spacing w:line="240" w:lineRule="auto"/>
              <w:jc w:val="left"/>
              <w:rPr>
                <w:sz w:val="16"/>
                <w:szCs w:val="16"/>
              </w:rPr>
            </w:pPr>
            <w:r>
              <w:rPr>
                <w:sz w:val="16"/>
                <w:szCs w:val="16"/>
              </w:rPr>
              <w:t>Specification of reservoir parameters</w:t>
            </w:r>
          </w:p>
          <w:p w:rsidR="00A40BB3" w:rsidRPr="009146C8" w:rsidRDefault="00A40BB3">
            <w:pPr>
              <w:autoSpaceDE w:val="0"/>
              <w:spacing w:line="240" w:lineRule="auto"/>
              <w:jc w:val="left"/>
              <w:rPr>
                <w:sz w:val="16"/>
                <w:szCs w:val="16"/>
              </w:rPr>
            </w:pPr>
            <w:r>
              <w:rPr>
                <w:sz w:val="16"/>
                <w:szCs w:val="16"/>
              </w:rPr>
              <w:t>Subasin-ID, minlevel[m], maxlevel[m], vol0([1000m**3]; unknown=-999), storcap[1000m**3], damflow[m**3/s], damq_frac[-], withdrawal[m**3/s], damyear[YYYY], maxdamarea[ha], damdead[1000m**3], damalert[1000m**3], dama[-], damb[-], qoutlet[m**3/s], fvol_bottom[-], fvol_over[-], damc[-], damd[-], elevbottom[m]</w:t>
            </w:r>
          </w:p>
          <w:p w:rsidR="00A40BB3" w:rsidRDefault="00A40BB3">
            <w:pPr>
              <w:autoSpaceDE w:val="0"/>
              <w:spacing w:line="240" w:lineRule="auto"/>
              <w:jc w:val="left"/>
            </w:pPr>
            <w:r>
              <w:rPr>
                <w:sz w:val="16"/>
                <w:szCs w:val="16"/>
              </w:rPr>
              <w:t>60</w:t>
            </w:r>
            <w:r>
              <w:rPr>
                <w:sz w:val="16"/>
                <w:szCs w:val="16"/>
              </w:rPr>
              <w:tab/>
              <w:t>413.30</w:t>
            </w:r>
            <w:r>
              <w:rPr>
                <w:sz w:val="16"/>
                <w:szCs w:val="16"/>
              </w:rPr>
              <w:tab/>
              <w:t>447.67</w:t>
            </w:r>
            <w:r>
              <w:rPr>
                <w:sz w:val="16"/>
                <w:szCs w:val="16"/>
              </w:rPr>
              <w:tab/>
              <w:t>45213.92</w:t>
            </w:r>
            <w:r>
              <w:rPr>
                <w:sz w:val="16"/>
                <w:szCs w:val="16"/>
              </w:rPr>
              <w:tab/>
              <w:t>91795.66</w:t>
            </w:r>
            <w:r>
              <w:rPr>
                <w:sz w:val="16"/>
                <w:szCs w:val="16"/>
              </w:rPr>
              <w:tab/>
              <w:t>36.00</w:t>
            </w:r>
            <w:r>
              <w:rPr>
                <w:sz w:val="16"/>
                <w:szCs w:val="16"/>
              </w:rPr>
              <w:tab/>
              <w:t>1.00</w:t>
            </w:r>
            <w:r>
              <w:rPr>
                <w:sz w:val="16"/>
                <w:szCs w:val="16"/>
              </w:rPr>
              <w:tab/>
              <w:t>0.020</w:t>
            </w:r>
            <w:r>
              <w:rPr>
                <w:sz w:val="16"/>
                <w:szCs w:val="16"/>
              </w:rPr>
              <w:tab/>
              <w:t>1980</w:t>
            </w:r>
            <w:r>
              <w:rPr>
                <w:sz w:val="16"/>
                <w:szCs w:val="16"/>
              </w:rPr>
              <w:tab/>
              <w:t>718.67</w:t>
            </w:r>
            <w:r>
              <w:rPr>
                <w:sz w:val="16"/>
                <w:szCs w:val="16"/>
              </w:rPr>
              <w:tab/>
              <w:t>4802.95</w:t>
            </w:r>
            <w:r>
              <w:rPr>
                <w:sz w:val="16"/>
                <w:szCs w:val="16"/>
              </w:rPr>
              <w:tab/>
              <w:t>45213.92</w:t>
            </w:r>
            <w:r>
              <w:rPr>
                <w:sz w:val="16"/>
                <w:szCs w:val="16"/>
              </w:rPr>
              <w:tab/>
              <w:t>20.935</w:t>
            </w:r>
            <w:r>
              <w:rPr>
                <w:sz w:val="16"/>
                <w:szCs w:val="16"/>
              </w:rPr>
              <w:tab/>
              <w:t>0.716</w:t>
            </w:r>
            <w:r>
              <w:rPr>
                <w:sz w:val="16"/>
                <w:szCs w:val="16"/>
              </w:rPr>
              <w:tab/>
              <w:t>146.84</w:t>
            </w:r>
            <w:r>
              <w:rPr>
                <w:sz w:val="16"/>
                <w:szCs w:val="16"/>
              </w:rPr>
              <w:tab/>
              <w:t>1.00</w:t>
            </w:r>
            <w:r>
              <w:rPr>
                <w:sz w:val="16"/>
                <w:szCs w:val="16"/>
              </w:rPr>
              <w:tab/>
              <w:t>0.80</w:t>
            </w:r>
            <w:r>
              <w:t xml:space="preserve"> </w:t>
            </w:r>
            <w:r>
              <w:rPr>
                <w:sz w:val="16"/>
                <w:szCs w:val="16"/>
              </w:rPr>
              <w:tab/>
              <w:t>300</w:t>
            </w:r>
            <w:r>
              <w:rPr>
                <w:sz w:val="16"/>
                <w:szCs w:val="16"/>
              </w:rPr>
              <w:tab/>
              <w:t>1.5</w:t>
            </w:r>
            <w:r>
              <w:rPr>
                <w:sz w:val="16"/>
                <w:szCs w:val="16"/>
              </w:rPr>
              <w:tab/>
              <w:t>430</w:t>
            </w:r>
          </w:p>
        </w:tc>
      </w:tr>
    </w:tbl>
    <w:p w:rsidR="00A40BB3" w:rsidRDefault="00A40BB3">
      <w:pPr>
        <w:pStyle w:val="KleinerAbstand"/>
      </w:pPr>
    </w:p>
    <w:p w:rsidR="00A40BB3" w:rsidRDefault="00A40BB3">
      <w:pPr>
        <w:tabs>
          <w:tab w:val="left" w:pos="2126"/>
        </w:tabs>
        <w:spacing w:line="240" w:lineRule="auto"/>
      </w:pPr>
      <w:r>
        <w:t>Subasin-ID</w:t>
      </w:r>
      <w:r>
        <w:tab/>
      </w:r>
      <w:r>
        <w:tab/>
        <w:t>Map-ID of sub-basin</w:t>
      </w:r>
    </w:p>
    <w:p w:rsidR="00A40BB3" w:rsidRDefault="00A40BB3">
      <w:pPr>
        <w:tabs>
          <w:tab w:val="left" w:pos="2126"/>
        </w:tabs>
        <w:spacing w:line="240" w:lineRule="auto"/>
        <w:ind w:left="2124" w:hanging="2124"/>
      </w:pPr>
      <w:proofErr w:type="gramStart"/>
      <w:r>
        <w:t>minlevel</w:t>
      </w:r>
      <w:proofErr w:type="gramEnd"/>
      <w:r>
        <w:tab/>
        <w:t>Initial minimum level in the sub-basin’s reservoir [m]. Value varies because of the sediment accumulation</w:t>
      </w:r>
    </w:p>
    <w:p w:rsidR="00A40BB3" w:rsidRDefault="00A40BB3">
      <w:pPr>
        <w:tabs>
          <w:tab w:val="left" w:pos="2126"/>
        </w:tabs>
        <w:spacing w:line="240" w:lineRule="auto"/>
      </w:pPr>
      <w:proofErr w:type="gramStart"/>
      <w:r>
        <w:t>maxlevel</w:t>
      </w:r>
      <w:proofErr w:type="gramEnd"/>
      <w:r>
        <w:tab/>
      </w:r>
      <w:r>
        <w:tab/>
        <w:t>Maximum water level in the sub-basin’s reservoir [m]</w:t>
      </w:r>
    </w:p>
    <w:p w:rsidR="00A40BB3" w:rsidRDefault="00A40BB3">
      <w:pPr>
        <w:tabs>
          <w:tab w:val="left" w:pos="2126"/>
        </w:tabs>
        <w:spacing w:line="240" w:lineRule="auto"/>
        <w:ind w:left="2124" w:hanging="2124"/>
      </w:pPr>
      <w:proofErr w:type="gramStart"/>
      <w:r>
        <w:t>vol0</w:t>
      </w:r>
      <w:proofErr w:type="gramEnd"/>
      <w:r>
        <w:tab/>
      </w:r>
      <w:r>
        <w:tab/>
        <w:t>Initial volume of the sub-basin’s reservoir [10³ m³]. Value varies because of the sediment accumulation</w:t>
      </w:r>
    </w:p>
    <w:p w:rsidR="00A40BB3" w:rsidRDefault="00A40BB3">
      <w:pPr>
        <w:tabs>
          <w:tab w:val="left" w:pos="2126"/>
        </w:tabs>
        <w:spacing w:line="240" w:lineRule="auto"/>
        <w:ind w:left="2124" w:hanging="2124"/>
      </w:pPr>
      <w:proofErr w:type="gramStart"/>
      <w:r>
        <w:t>storcap</w:t>
      </w:r>
      <w:proofErr w:type="gramEnd"/>
      <w:r>
        <w:tab/>
        <w:t>Initial storage capacity in the sub-basin’s reservoir [10³ m³]. Value varies because of the sediment accumulation</w:t>
      </w:r>
    </w:p>
    <w:p w:rsidR="00A40BB3" w:rsidRPr="00B136B8" w:rsidRDefault="00A40BB3">
      <w:pPr>
        <w:tabs>
          <w:tab w:val="left" w:pos="2126"/>
        </w:tabs>
        <w:autoSpaceDE w:val="0"/>
        <w:spacing w:line="240" w:lineRule="auto"/>
        <w:ind w:left="2172" w:hanging="2172"/>
        <w:jc w:val="left"/>
      </w:pPr>
      <w:proofErr w:type="gramStart"/>
      <w:r>
        <w:t>damflow</w:t>
      </w:r>
      <w:proofErr w:type="gramEnd"/>
      <w:r>
        <w:tab/>
        <w:t xml:space="preserve">Target </w:t>
      </w:r>
      <w:r w:rsidR="009D7D83">
        <w:t>release through the barrage’s intake devices</w:t>
      </w:r>
      <w:r>
        <w:t xml:space="preserve"> of the sub-basin’s reservoir [m³/s]</w:t>
      </w:r>
      <w:r w:rsidR="009D7D83">
        <w:t>. C</w:t>
      </w:r>
      <w:r w:rsidR="009D7D83" w:rsidRPr="009D7D83">
        <w:t xml:space="preserve">ontributes to </w:t>
      </w:r>
      <w:r w:rsidR="009D7D83" w:rsidRPr="009D7D83">
        <w:rPr>
          <w:i/>
        </w:rPr>
        <w:t>intake</w:t>
      </w:r>
      <w:r w:rsidR="009D7D83" w:rsidRPr="009D7D83">
        <w:t xml:space="preserve"> in output file res_*_watbal.out</w:t>
      </w:r>
      <w:r w:rsidR="00B136B8">
        <w:t xml:space="preserve">. Influenced by </w:t>
      </w:r>
      <w:r w:rsidR="00B136B8" w:rsidRPr="00B136B8">
        <w:rPr>
          <w:i/>
        </w:rPr>
        <w:t>damq_frac</w:t>
      </w:r>
      <w:r w:rsidR="00B136B8">
        <w:rPr>
          <w:i/>
        </w:rPr>
        <w:t xml:space="preserve"> </w:t>
      </w:r>
      <w:r w:rsidR="00B136B8">
        <w:t xml:space="preserve">and further reduced if the reservoir’s actual storage volume is less than </w:t>
      </w:r>
      <w:r w:rsidR="00B136B8" w:rsidRPr="00B136B8">
        <w:rPr>
          <w:i/>
        </w:rPr>
        <w:t>damalert</w:t>
      </w:r>
      <w:r w:rsidR="00B136B8">
        <w:rPr>
          <w:i/>
        </w:rPr>
        <w:t>.</w:t>
      </w:r>
    </w:p>
    <w:p w:rsidR="00A40BB3" w:rsidRDefault="00A40BB3">
      <w:pPr>
        <w:tabs>
          <w:tab w:val="left" w:pos="2126"/>
        </w:tabs>
        <w:autoSpaceDE w:val="0"/>
        <w:spacing w:line="240" w:lineRule="auto"/>
        <w:ind w:left="2172" w:hanging="2172"/>
        <w:jc w:val="left"/>
      </w:pPr>
      <w:proofErr w:type="gramStart"/>
      <w:r>
        <w:t>damq_frac</w:t>
      </w:r>
      <w:proofErr w:type="gramEnd"/>
      <w:r>
        <w:tab/>
      </w:r>
      <w:r w:rsidR="00B136B8">
        <w:t>Maximum f</w:t>
      </w:r>
      <w:r>
        <w:t xml:space="preserve">raction of </w:t>
      </w:r>
      <w:r w:rsidR="00B136B8" w:rsidRPr="00B136B8">
        <w:rPr>
          <w:i/>
        </w:rPr>
        <w:t>damflow</w:t>
      </w:r>
      <w:r w:rsidR="00B136B8">
        <w:t xml:space="preserve"> which is </w:t>
      </w:r>
      <w:r>
        <w:t>released fr</w:t>
      </w:r>
      <w:r w:rsidR="00B136B8">
        <w:t xml:space="preserve">om the sub-basin’s reservoir </w:t>
      </w:r>
      <w:r>
        <w:t>[-]</w:t>
      </w:r>
    </w:p>
    <w:p w:rsidR="00A40BB3" w:rsidRDefault="00A40BB3">
      <w:pPr>
        <w:tabs>
          <w:tab w:val="left" w:pos="2126"/>
        </w:tabs>
        <w:autoSpaceDE w:val="0"/>
        <w:spacing w:line="240" w:lineRule="auto"/>
        <w:ind w:left="2172" w:hanging="2172"/>
        <w:jc w:val="left"/>
      </w:pPr>
      <w:proofErr w:type="gramStart"/>
      <w:r>
        <w:t>withdrawal</w:t>
      </w:r>
      <w:proofErr w:type="gramEnd"/>
      <w:r>
        <w:tab/>
        <w:t>Water withdrawal discharge to supply the water use sectors in the sub-basin’s reservoir [m³/s]. Outflow discharge through the dam is not considered</w:t>
      </w:r>
    </w:p>
    <w:p w:rsidR="00A40BB3" w:rsidRDefault="00A40BB3">
      <w:pPr>
        <w:tabs>
          <w:tab w:val="left" w:pos="2126"/>
        </w:tabs>
        <w:autoSpaceDE w:val="0"/>
        <w:spacing w:line="240" w:lineRule="auto"/>
        <w:ind w:left="2172" w:hanging="2172"/>
        <w:jc w:val="left"/>
      </w:pPr>
      <w:proofErr w:type="gramStart"/>
      <w:r>
        <w:t>damyear</w:t>
      </w:r>
      <w:proofErr w:type="gramEnd"/>
      <w:r>
        <w:tab/>
      </w:r>
      <w:r w:rsidR="00E71941">
        <w:t>Year of construction of the dam</w:t>
      </w:r>
    </w:p>
    <w:p w:rsidR="00A40BB3" w:rsidRDefault="00A40BB3">
      <w:pPr>
        <w:tabs>
          <w:tab w:val="left" w:pos="2126"/>
        </w:tabs>
        <w:autoSpaceDE w:val="0"/>
        <w:spacing w:line="240" w:lineRule="auto"/>
        <w:ind w:left="2172" w:hanging="2172"/>
        <w:jc w:val="left"/>
      </w:pPr>
      <w:proofErr w:type="gramStart"/>
      <w:r>
        <w:t>maxdamarea</w:t>
      </w:r>
      <w:proofErr w:type="gramEnd"/>
      <w:r>
        <w:tab/>
        <w:t>Initial maximum area of the sub-basin’s reservoir (ha). Value varies because of the sediment accumulation</w:t>
      </w:r>
    </w:p>
    <w:p w:rsidR="00A40BB3" w:rsidRPr="00CB5453" w:rsidRDefault="00A40BB3">
      <w:pPr>
        <w:tabs>
          <w:tab w:val="left" w:pos="2126"/>
        </w:tabs>
        <w:autoSpaceDE w:val="0"/>
        <w:spacing w:line="240" w:lineRule="auto"/>
        <w:ind w:left="2172" w:hanging="2172"/>
        <w:jc w:val="left"/>
      </w:pPr>
      <w:proofErr w:type="gramStart"/>
      <w:r>
        <w:t>damdead</w:t>
      </w:r>
      <w:proofErr w:type="gramEnd"/>
      <w:r>
        <w:t>.</w:t>
      </w:r>
      <w:r>
        <w:tab/>
      </w:r>
      <w:proofErr w:type="gramStart"/>
      <w:r>
        <w:t>Initial dead volume of the sub-basin’s reservoir [10³ m³].</w:t>
      </w:r>
      <w:proofErr w:type="gramEnd"/>
      <w:r>
        <w:t xml:space="preserve"> Value varies because of the sediment accumulation</w:t>
      </w:r>
      <w:r w:rsidR="00CB5453">
        <w:t xml:space="preserve">. </w:t>
      </w:r>
      <w:proofErr w:type="gramStart"/>
      <w:r w:rsidR="00CB5453">
        <w:t xml:space="preserve">Influences actual values of </w:t>
      </w:r>
      <w:r w:rsidR="00CB5453" w:rsidRPr="00CB5453">
        <w:rPr>
          <w:i/>
        </w:rPr>
        <w:t>damflow</w:t>
      </w:r>
      <w:r w:rsidR="00CB5453">
        <w:rPr>
          <w:i/>
        </w:rPr>
        <w:t xml:space="preserve"> </w:t>
      </w:r>
      <w:r w:rsidR="00CB5453">
        <w:t xml:space="preserve">and </w:t>
      </w:r>
      <w:r w:rsidR="00CB5453" w:rsidRPr="00CB5453">
        <w:rPr>
          <w:i/>
        </w:rPr>
        <w:t>qoutlet</w:t>
      </w:r>
      <w:r w:rsidR="00CB5453">
        <w:t>.</w:t>
      </w:r>
      <w:proofErr w:type="gramEnd"/>
    </w:p>
    <w:p w:rsidR="00A40BB3" w:rsidRDefault="00A40BB3">
      <w:pPr>
        <w:tabs>
          <w:tab w:val="left" w:pos="2126"/>
        </w:tabs>
        <w:autoSpaceDE w:val="0"/>
        <w:spacing w:line="240" w:lineRule="auto"/>
        <w:ind w:left="2172" w:hanging="2172"/>
        <w:jc w:val="left"/>
      </w:pPr>
      <w:proofErr w:type="gramStart"/>
      <w:r>
        <w:t>damalert</w:t>
      </w:r>
      <w:proofErr w:type="gramEnd"/>
      <w:r>
        <w:t>.</w:t>
      </w:r>
      <w:r>
        <w:tab/>
      </w:r>
      <w:proofErr w:type="gramStart"/>
      <w:r>
        <w:t>Initial alert volume of the sub-basin’s reservoir [10³ m³].</w:t>
      </w:r>
      <w:proofErr w:type="gramEnd"/>
      <w:r>
        <w:t xml:space="preserve"> Value varies because of the sediment accumulation</w:t>
      </w:r>
      <w:r w:rsidR="00CB5453">
        <w:t xml:space="preserve">. </w:t>
      </w:r>
      <w:proofErr w:type="gramStart"/>
      <w:r w:rsidR="00CB5453">
        <w:t xml:space="preserve">Influences </w:t>
      </w:r>
      <w:r w:rsidR="00CB5453" w:rsidRPr="00CB5453">
        <w:rPr>
          <w:i/>
        </w:rPr>
        <w:t>damflow</w:t>
      </w:r>
      <w:r w:rsidR="00CB5453">
        <w:t>.</w:t>
      </w:r>
      <w:proofErr w:type="gramEnd"/>
      <w:r w:rsidR="00CB5453">
        <w:t xml:space="preserve"> </w:t>
      </w:r>
      <w:proofErr w:type="gramStart"/>
      <w:r w:rsidR="00CB5453">
        <w:t xml:space="preserve">Should be set to </w:t>
      </w:r>
      <w:r w:rsidR="00CB5453" w:rsidRPr="00CB5453">
        <w:t xml:space="preserve">volume at the </w:t>
      </w:r>
      <w:r w:rsidR="00CB5453" w:rsidRPr="004F719D">
        <w:t>h</w:t>
      </w:r>
      <w:r w:rsidR="005771B4">
        <w:t>e</w:t>
      </w:r>
      <w:r w:rsidR="00CB5453" w:rsidRPr="004F719D">
        <w:t>ight</w:t>
      </w:r>
      <w:r w:rsidR="00CB5453" w:rsidRPr="00CB5453">
        <w:t xml:space="preserve"> of </w:t>
      </w:r>
      <w:r w:rsidR="00CB5453">
        <w:t xml:space="preserve">the barrage’s </w:t>
      </w:r>
      <w:r w:rsidR="00CB5453" w:rsidRPr="00CB5453">
        <w:t>intake devices</w:t>
      </w:r>
      <w:r w:rsidR="00CB5453">
        <w:t>.</w:t>
      </w:r>
      <w:proofErr w:type="gramEnd"/>
    </w:p>
    <w:p w:rsidR="00A40BB3" w:rsidRDefault="00A40BB3">
      <w:pPr>
        <w:tabs>
          <w:tab w:val="left" w:pos="2126"/>
        </w:tabs>
        <w:spacing w:line="240" w:lineRule="auto"/>
        <w:ind w:left="2124" w:hanging="2124"/>
      </w:pPr>
      <w:proofErr w:type="gramStart"/>
      <w:r>
        <w:t>dama</w:t>
      </w:r>
      <w:proofErr w:type="gramEnd"/>
      <w:r>
        <w:t>, damb</w:t>
      </w:r>
      <w:r>
        <w:tab/>
        <w:t>Parameters of the area-volume relationship in the sub-basin’s reservoir (area=dama</w:t>
      </w:r>
      <w:r w:rsidR="00E71941">
        <w:t>*</w:t>
      </w:r>
      <w:r>
        <w:t>Vol</w:t>
      </w:r>
      <w:r>
        <w:rPr>
          <w:vertAlign w:val="superscript"/>
        </w:rPr>
        <w:t>damb</w:t>
      </w:r>
      <w:r>
        <w:t>) [-]. Values of reservoir area and volume are expressed in m² and m³, respectively</w:t>
      </w:r>
      <w:r w:rsidR="00C36005">
        <w:t xml:space="preserve">. </w:t>
      </w:r>
      <w:proofErr w:type="gramStart"/>
      <w:r w:rsidR="00C36005">
        <w:t>damb</w:t>
      </w:r>
      <w:proofErr w:type="gramEnd"/>
      <w:r w:rsidR="00C36005">
        <w:t xml:space="preserve"> should be &gt; 0 and &lt;= 1.</w:t>
      </w:r>
    </w:p>
    <w:p w:rsidR="00A40BB3" w:rsidRPr="00C36005" w:rsidRDefault="00A40BB3">
      <w:pPr>
        <w:tabs>
          <w:tab w:val="left" w:pos="2126"/>
        </w:tabs>
        <w:autoSpaceDE w:val="0"/>
        <w:spacing w:line="240" w:lineRule="auto"/>
        <w:ind w:left="2172" w:hanging="2172"/>
        <w:jc w:val="left"/>
      </w:pPr>
      <w:proofErr w:type="gramStart"/>
      <w:r>
        <w:t>qoutlet</w:t>
      </w:r>
      <w:proofErr w:type="gramEnd"/>
      <w:r>
        <w:tab/>
        <w:t>Maximum outflow discharge released through the bottom outlets in the sub-basin’s reservoir [m³/s]</w:t>
      </w:r>
      <w:r w:rsidR="00C36005">
        <w:t>. C</w:t>
      </w:r>
      <w:r w:rsidR="00C36005" w:rsidRPr="00C36005">
        <w:t xml:space="preserve">ontributes to </w:t>
      </w:r>
      <w:r w:rsidR="00C36005" w:rsidRPr="00C36005">
        <w:rPr>
          <w:i/>
        </w:rPr>
        <w:t>qbottom</w:t>
      </w:r>
      <w:r w:rsidR="00C36005" w:rsidRPr="00C36005">
        <w:t xml:space="preserve"> in output file res_*_watbal.out</w:t>
      </w:r>
      <w:r w:rsidR="00C36005">
        <w:t>. S</w:t>
      </w:r>
      <w:r w:rsidR="00C36005" w:rsidRPr="00C36005">
        <w:t xml:space="preserve">et to zero if less than </w:t>
      </w:r>
      <w:r w:rsidR="00C36005" w:rsidRPr="00C36005">
        <w:rPr>
          <w:i/>
        </w:rPr>
        <w:t>damdead</w:t>
      </w:r>
      <w:r w:rsidR="00C36005" w:rsidRPr="00C36005">
        <w:t xml:space="preserve"> or less than </w:t>
      </w:r>
      <w:r w:rsidR="00C36005" w:rsidRPr="00C36005">
        <w:rPr>
          <w:i/>
        </w:rPr>
        <w:t>fvol_bottom</w:t>
      </w:r>
      <w:r w:rsidR="00C36005" w:rsidRPr="00C36005">
        <w:t>*</w:t>
      </w:r>
      <w:r w:rsidR="00C36005">
        <w:rPr>
          <w:i/>
        </w:rPr>
        <w:t xml:space="preserve">storcap. </w:t>
      </w:r>
    </w:p>
    <w:p w:rsidR="00A40BB3" w:rsidRDefault="00A40BB3">
      <w:pPr>
        <w:tabs>
          <w:tab w:val="left" w:pos="2126"/>
        </w:tabs>
        <w:spacing w:line="240" w:lineRule="auto"/>
        <w:ind w:left="2124" w:hanging="2124"/>
      </w:pPr>
      <w:proofErr w:type="gramStart"/>
      <w:r>
        <w:t>fvol_bottom</w:t>
      </w:r>
      <w:proofErr w:type="gramEnd"/>
      <w:r>
        <w:tab/>
        <w:t>Fraction of storage capacity that indicates the minimum storage volume for sediment release through the bottom outlets of the sub-basin's reservoir [-]</w:t>
      </w:r>
      <w:r w:rsidR="00C36005">
        <w:t xml:space="preserve">. </w:t>
      </w:r>
      <w:proofErr w:type="gramStart"/>
      <w:r w:rsidR="00C36005">
        <w:t xml:space="preserve">Influences the actual value of </w:t>
      </w:r>
      <w:r w:rsidR="00C36005" w:rsidRPr="00C36005">
        <w:rPr>
          <w:i/>
        </w:rPr>
        <w:t>qoutlet</w:t>
      </w:r>
      <w:r w:rsidR="00C36005">
        <w:t>.</w:t>
      </w:r>
      <w:proofErr w:type="gramEnd"/>
    </w:p>
    <w:p w:rsidR="00A40BB3" w:rsidRDefault="00A40BB3">
      <w:pPr>
        <w:tabs>
          <w:tab w:val="left" w:pos="2126"/>
        </w:tabs>
        <w:spacing w:line="240" w:lineRule="auto"/>
        <w:ind w:left="2124" w:hanging="2124"/>
      </w:pPr>
      <w:proofErr w:type="gramStart"/>
      <w:r>
        <w:lastRenderedPageBreak/>
        <w:t>fvol_over</w:t>
      </w:r>
      <w:proofErr w:type="gramEnd"/>
      <w:r>
        <w:tab/>
        <w:t>Fraction of storage capacity that indicates the minimum storage volume for water release through the spillway of the sub-basin's reservoir [-]</w:t>
      </w:r>
    </w:p>
    <w:p w:rsidR="00A40BB3" w:rsidRDefault="00A40BB3">
      <w:pPr>
        <w:tabs>
          <w:tab w:val="left" w:pos="2126"/>
        </w:tabs>
        <w:spacing w:line="240" w:lineRule="auto"/>
        <w:ind w:left="2124" w:hanging="2124"/>
      </w:pPr>
      <w:proofErr w:type="gramStart"/>
      <w:r>
        <w:t>damc</w:t>
      </w:r>
      <w:proofErr w:type="gramEnd"/>
      <w:r>
        <w:t>, damd</w:t>
      </w:r>
      <w:r>
        <w:tab/>
        <w:t>Parameters of the spillway rating curve in the sub-basin’s reservoir (Qout=damc.Hv</w:t>
      </w:r>
      <w:r>
        <w:rPr>
          <w:vertAlign w:val="superscript"/>
        </w:rPr>
        <w:t>damd</w:t>
      </w:r>
      <w:r>
        <w:t>) [-]. Values of water height over the spillway and overflow discharges are expressed in m and m³/s, respectively</w:t>
      </w:r>
    </w:p>
    <w:p w:rsidR="00A40BB3" w:rsidRDefault="00A40BB3" w:rsidP="00C36005">
      <w:pPr>
        <w:tabs>
          <w:tab w:val="left" w:pos="2126"/>
        </w:tabs>
        <w:spacing w:line="240" w:lineRule="auto"/>
        <w:ind w:left="2124" w:hanging="2124"/>
      </w:pPr>
      <w:proofErr w:type="gramStart"/>
      <w:r>
        <w:t>elevbottom</w:t>
      </w:r>
      <w:proofErr w:type="gramEnd"/>
      <w:r>
        <w:tab/>
      </w:r>
      <w:r>
        <w:tab/>
        <w:t>bottom outlet elevation of the sub-basin's reservoir [m]</w:t>
      </w:r>
      <w:r w:rsidR="00C36005">
        <w:t>. Currently not used, fill in dummy values.</w:t>
      </w:r>
    </w:p>
    <w:p w:rsidR="00A40BB3" w:rsidRDefault="00A40BB3">
      <w:pPr>
        <w:pStyle w:val="KleinerAbstand"/>
        <w:tabs>
          <w:tab w:val="left" w:pos="2126"/>
        </w:tabs>
      </w:pPr>
    </w:p>
    <w:p w:rsidR="00A50E70" w:rsidRDefault="00A50E70" w:rsidP="00A50E70">
      <w:proofErr w:type="gramStart"/>
      <w:r>
        <w:t xml:space="preserve">Example: At the outlet point of the sub-basin with the Map-ID 60, there is a reservoir with an initial minimum level of 413.30 m, a maximum water level of 447.67 m, an initial volume of 45,213,920 m³, an initial storage capacity of 91,795,660 m³, a target outflow discharge of 36 m³/s, a water withdrawal discharge to supply the water use sectors of 20 L/s, year of construction in 1980, an initial maximum area of 718.67 ha, an initial dead volume of 4,802,950 m³, an initial alert volume of 45,213,920 m³, an area-volume relationship with parameters </w:t>
      </w:r>
      <w:r>
        <w:rPr>
          <w:i/>
        </w:rPr>
        <w:t>dama</w:t>
      </w:r>
      <w:r>
        <w:t xml:space="preserve"> and </w:t>
      </w:r>
      <w:r>
        <w:rPr>
          <w:i/>
        </w:rPr>
        <w:t>damb</w:t>
      </w:r>
      <w:r>
        <w:t xml:space="preserve"> set to 20.935 and 0.716, respectively, an maximum outflow discharge through the bottom outlets of 146.84 m³, a percentage of storage capacity for the operation of bottom outlets of 100 % and a percentage of storage capacity for overflow discharge through radial gates of 80 %, a spillway rating curve with parameters </w:t>
      </w:r>
      <w:r>
        <w:rPr>
          <w:i/>
        </w:rPr>
        <w:t>damc</w:t>
      </w:r>
      <w:r>
        <w:t xml:space="preserve"> and </w:t>
      </w:r>
      <w:r>
        <w:rPr>
          <w:i/>
        </w:rPr>
        <w:t>damd</w:t>
      </w:r>
      <w:r>
        <w:t xml:space="preserve"> set to 300 and 1.5, respectively.</w:t>
      </w:r>
      <w:proofErr w:type="gramEnd"/>
      <w:r>
        <w:t xml:space="preserve"> Value of </w:t>
      </w:r>
      <w:r>
        <w:rPr>
          <w:i/>
        </w:rPr>
        <w:t>vol0</w:t>
      </w:r>
      <w:r>
        <w:t xml:space="preserve"> set to -999 means that at the beginning of the simulation period the water volume is 20 % of the storage capacity (Güntner, 2002). Value of </w:t>
      </w:r>
      <w:r>
        <w:rPr>
          <w:i/>
        </w:rPr>
        <w:t>damq_frac</w:t>
      </w:r>
      <w:r>
        <w:t xml:space="preserve"> set to -999 means that the</w:t>
      </w:r>
      <w:r>
        <w:rPr>
          <w:szCs w:val="22"/>
        </w:rPr>
        <w:t xml:space="preserve"> reservoir operation rule is affected by irrigation season. Thus, an additional file has to be provided, which gives the interannual variability of exploitation regime (see below the file </w:t>
      </w:r>
      <w:r>
        <w:rPr>
          <w:i/>
          <w:szCs w:val="22"/>
        </w:rPr>
        <w:t>operat_rule.dat</w:t>
      </w:r>
      <w:r>
        <w:rPr>
          <w:szCs w:val="22"/>
        </w:rPr>
        <w:t xml:space="preserve">). Values of </w:t>
      </w:r>
      <w:r w:rsidRPr="00472CF3">
        <w:rPr>
          <w:i/>
        </w:rPr>
        <w:t>damflow</w:t>
      </w:r>
      <w:r>
        <w:rPr>
          <w:szCs w:val="22"/>
        </w:rPr>
        <w:t xml:space="preserve"> may be replaced by measurements when providing the optional input file intake.dat (see file description). Value of </w:t>
      </w:r>
      <w:r>
        <w:rPr>
          <w:i/>
          <w:szCs w:val="22"/>
        </w:rPr>
        <w:t>fvol_bottom</w:t>
      </w:r>
      <w:r>
        <w:rPr>
          <w:szCs w:val="22"/>
        </w:rPr>
        <w:t xml:space="preserve"> set to -999 means that an additional file must be provided with detailed information about the sediment management technique selected to routing sediment through the sub-basin’s reservoir (see below the file </w:t>
      </w:r>
      <w:r>
        <w:rPr>
          <w:i/>
          <w:szCs w:val="22"/>
        </w:rPr>
        <w:t>operat_bottom.dat</w:t>
      </w:r>
      <w:r>
        <w:rPr>
          <w:szCs w:val="22"/>
        </w:rPr>
        <w:t xml:space="preserve">). </w:t>
      </w:r>
      <w:r>
        <w:t>The order of the sub-basins in the first column has to follow the same order of the sub-basin IDs as was used in hymo.dat (due to computational reasons); otherwise, an error message occurs. Sub-basins without outlet reservoirs must not be entered in the file.</w:t>
      </w:r>
    </w:p>
    <w:p w:rsidR="00A40BB3" w:rsidRDefault="00A40BB3">
      <w:pPr>
        <w:spacing w:line="240" w:lineRule="auto"/>
        <w:ind w:left="2172" w:hanging="2172"/>
      </w:pPr>
    </w:p>
    <w:p w:rsidR="00A40BB3" w:rsidRDefault="00A40BB3">
      <w:r>
        <w:rPr>
          <w:rStyle w:val="Formatvorlage12ptFett"/>
        </w:rPr>
        <w:t xml:space="preserve">2) </w:t>
      </w:r>
      <w:proofErr w:type="gramStart"/>
      <w:r>
        <w:rPr>
          <w:rStyle w:val="Formatvorlage12ptFett"/>
        </w:rPr>
        <w:t>lateral_inflow.dat</w:t>
      </w:r>
      <w:proofErr w:type="gramEnd"/>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autoSpaceDE w:val="0"/>
              <w:spacing w:line="240" w:lineRule="auto"/>
              <w:jc w:val="left"/>
              <w:rPr>
                <w:sz w:val="16"/>
                <w:szCs w:val="16"/>
              </w:rPr>
            </w:pPr>
            <w:r>
              <w:rPr>
                <w:sz w:val="16"/>
                <w:szCs w:val="16"/>
              </w:rPr>
              <w:t>Specification of lateral inflow into the sub-basin’s reservoir</w:t>
            </w:r>
          </w:p>
          <w:p w:rsidR="00A40BB3" w:rsidRPr="009146C8" w:rsidRDefault="00A40BB3">
            <w:pPr>
              <w:autoSpaceDE w:val="0"/>
              <w:spacing w:line="240" w:lineRule="auto"/>
              <w:jc w:val="left"/>
              <w:rPr>
                <w:sz w:val="16"/>
                <w:szCs w:val="16"/>
              </w:rPr>
            </w:pPr>
            <w:r>
              <w:rPr>
                <w:sz w:val="16"/>
                <w:szCs w:val="16"/>
              </w:rPr>
              <w:t>Subasin-ID, reservoir_down[-]</w:t>
            </w:r>
          </w:p>
          <w:p w:rsidR="00A40BB3" w:rsidRDefault="00A40BB3">
            <w:pPr>
              <w:autoSpaceDE w:val="0"/>
              <w:spacing w:line="240" w:lineRule="auto"/>
              <w:jc w:val="left"/>
            </w:pPr>
            <w:r>
              <w:rPr>
                <w:sz w:val="16"/>
                <w:szCs w:val="16"/>
              </w:rPr>
              <w:t>15</w:t>
            </w:r>
            <w:r>
              <w:rPr>
                <w:sz w:val="16"/>
                <w:szCs w:val="16"/>
              </w:rPr>
              <w:tab/>
              <w:t>60</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 with generated runoff flowing directly into the reservoir of another sub-basin</w:t>
      </w:r>
    </w:p>
    <w:p w:rsidR="00A40BB3" w:rsidRDefault="00A40BB3">
      <w:pPr>
        <w:tabs>
          <w:tab w:val="left" w:pos="2126"/>
        </w:tabs>
        <w:spacing w:line="240" w:lineRule="auto"/>
        <w:ind w:left="2124" w:hanging="2124"/>
      </w:pPr>
      <w:proofErr w:type="gramStart"/>
      <w:r>
        <w:t>Reservoir_down</w:t>
      </w:r>
      <w:r>
        <w:tab/>
        <w:t>Map-ID of sub-basin with an outlet reservoir that receives lateral inflow coming from another sub-basin.</w:t>
      </w:r>
      <w:proofErr w:type="gramEnd"/>
    </w:p>
    <w:p w:rsidR="00A40BB3" w:rsidRDefault="00A40BB3">
      <w:pPr>
        <w:pStyle w:val="KleinerAbstand"/>
      </w:pPr>
    </w:p>
    <w:p w:rsidR="00A40BB3" w:rsidRDefault="00A40BB3">
      <w:r>
        <w:t xml:space="preserve">Example: This optional file allows specifying lateral inflow into the sub-basin’s reservoir. If this file is not found in the folder </w:t>
      </w:r>
      <w:r>
        <w:rPr>
          <w:rFonts w:ascii="Courier New" w:hAnsi="Courier New" w:cs="Courier New"/>
        </w:rPr>
        <w:t>reservoir</w:t>
      </w:r>
      <w:r>
        <w:t>, lateral inflow into the sub-basin’s reservoir is disregarded. The reservoir located at the outlet point of the sub-basin with the Map-ID 60 receives lateral inflow coming from the sub-basin with the Map-ID 15. The order of the sub-basins in the first column has to follow the same order of the sub-basin IDs as was used in hymo.dat (due to computational reasons); otherwise, an error message occurs. Sub-basins without generated runoff flowing directly into the reservoir of another sub-basin must not be entered in the file.</w:t>
      </w:r>
    </w:p>
    <w:p w:rsidR="00A40BB3" w:rsidRDefault="00A40BB3">
      <w:pPr>
        <w:spacing w:line="240" w:lineRule="auto"/>
        <w:ind w:left="2172" w:hanging="2172"/>
      </w:pPr>
    </w:p>
    <w:p w:rsidR="00A40BB3" w:rsidRDefault="00A40BB3">
      <w:r>
        <w:rPr>
          <w:rStyle w:val="Formatvorlage12ptFett"/>
        </w:rPr>
        <w:t xml:space="preserve">3) </w:t>
      </w:r>
      <w:proofErr w:type="gramStart"/>
      <w:r>
        <w:rPr>
          <w:rStyle w:val="Formatvorlage12ptFett"/>
        </w:rPr>
        <w:t>operat_rule.dat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reservoir operation rule</w:t>
            </w:r>
          </w:p>
          <w:p w:rsidR="00A40BB3" w:rsidRPr="009146C8" w:rsidRDefault="00A40BB3">
            <w:pPr>
              <w:spacing w:line="240" w:lineRule="auto"/>
              <w:rPr>
                <w:sz w:val="16"/>
                <w:szCs w:val="16"/>
              </w:rPr>
            </w:pPr>
            <w:r>
              <w:rPr>
                <w:sz w:val="16"/>
                <w:szCs w:val="16"/>
              </w:rPr>
              <w:t>Subasin-ID, dayexplot(4 values)[-], damq_frac_season(4 values)[m**3/s]</w:t>
            </w:r>
          </w:p>
          <w:p w:rsidR="00A40BB3" w:rsidRDefault="00A40BB3">
            <w:pPr>
              <w:autoSpaceDE w:val="0"/>
              <w:spacing w:line="240" w:lineRule="auto"/>
              <w:jc w:val="left"/>
            </w:pPr>
            <w:r>
              <w:rPr>
                <w:sz w:val="16"/>
                <w:szCs w:val="16"/>
              </w:rPr>
              <w:t>60</w:t>
            </w:r>
            <w:r>
              <w:rPr>
                <w:sz w:val="16"/>
                <w:szCs w:val="16"/>
              </w:rPr>
              <w:tab/>
              <w:t>59</w:t>
            </w:r>
            <w:r>
              <w:rPr>
                <w:sz w:val="16"/>
                <w:szCs w:val="16"/>
              </w:rPr>
              <w:tab/>
              <w:t>120</w:t>
            </w:r>
            <w:r>
              <w:rPr>
                <w:sz w:val="16"/>
                <w:szCs w:val="16"/>
              </w:rPr>
              <w:tab/>
              <w:t>212</w:t>
            </w:r>
            <w:r>
              <w:rPr>
                <w:sz w:val="16"/>
                <w:szCs w:val="16"/>
              </w:rPr>
              <w:tab/>
              <w:t>335</w:t>
            </w:r>
            <w:r>
              <w:rPr>
                <w:sz w:val="16"/>
                <w:szCs w:val="16"/>
              </w:rPr>
              <w:tab/>
              <w:t>0.50</w:t>
            </w:r>
            <w:r>
              <w:rPr>
                <w:sz w:val="16"/>
                <w:szCs w:val="16"/>
              </w:rPr>
              <w:tab/>
              <w:t>0.72</w:t>
            </w:r>
            <w:r>
              <w:rPr>
                <w:sz w:val="16"/>
                <w:szCs w:val="16"/>
              </w:rPr>
              <w:tab/>
              <w:t>0.38</w:t>
            </w:r>
            <w:r>
              <w:rPr>
                <w:sz w:val="16"/>
                <w:szCs w:val="16"/>
              </w:rPr>
              <w:tab/>
              <w:t>0.17</w:t>
            </w:r>
          </w:p>
        </w:tc>
      </w:tr>
    </w:tbl>
    <w:p w:rsidR="00A40BB3" w:rsidRDefault="00A40BB3">
      <w:pPr>
        <w:pStyle w:val="KleinerAbstand"/>
      </w:pPr>
    </w:p>
    <w:p w:rsidR="00A40BB3" w:rsidRDefault="00A40BB3">
      <w:pPr>
        <w:spacing w:line="240" w:lineRule="auto"/>
      </w:pPr>
      <w:r>
        <w:lastRenderedPageBreak/>
        <w:t>Subasin-ID</w:t>
      </w:r>
      <w:r>
        <w:tab/>
      </w:r>
      <w:r>
        <w:tab/>
        <w:t>Map-ID of sub-basin</w:t>
      </w:r>
    </w:p>
    <w:p w:rsidR="00A40BB3" w:rsidRDefault="00A40BB3">
      <w:pPr>
        <w:spacing w:line="240" w:lineRule="auto"/>
        <w:ind w:left="2172" w:hanging="2172"/>
      </w:pPr>
      <w:proofErr w:type="gramStart"/>
      <w:r>
        <w:t>dayexplot</w:t>
      </w:r>
      <w:proofErr w:type="gramEnd"/>
      <w:r>
        <w:tab/>
        <w:t>Days of change in exploitation regime in the sub-basin's reservoir [-]. Four days of the year have to be provided</w:t>
      </w:r>
    </w:p>
    <w:p w:rsidR="00A40BB3" w:rsidRDefault="00A40BB3">
      <w:pPr>
        <w:spacing w:line="240" w:lineRule="auto"/>
        <w:ind w:left="2172" w:hanging="2172"/>
      </w:pPr>
      <w:proofErr w:type="gramStart"/>
      <w:r>
        <w:t>damq_frac_season</w:t>
      </w:r>
      <w:proofErr w:type="gramEnd"/>
      <w:r>
        <w:tab/>
        <w:t>Fraction of Q90 released from the sub-basin's reservoir in different seasons in the sub-basin's reservoir [-]</w:t>
      </w:r>
    </w:p>
    <w:p w:rsidR="00A40BB3" w:rsidRDefault="00A40BB3">
      <w:pPr>
        <w:pStyle w:val="KleinerAbstand"/>
      </w:pPr>
    </w:p>
    <w:p w:rsidR="00A40BB3" w:rsidRDefault="00A40BB3">
      <w:r>
        <w:t xml:space="preserve">Example: This optional file allows specifying changes on the operation rule of the sub-basin’s reservoir. If this file is not found in the folder </w:t>
      </w:r>
      <w:r>
        <w:rPr>
          <w:rFonts w:ascii="Courier New" w:hAnsi="Courier New" w:cs="Courier New"/>
        </w:rPr>
        <w:t>reservoir</w:t>
      </w:r>
      <w:r>
        <w:t xml:space="preserve">, a target value of controlled outflow discharge given in the file </w:t>
      </w:r>
      <w:r>
        <w:rPr>
          <w:i/>
        </w:rPr>
        <w:t>reservoir.dat</w:t>
      </w:r>
      <w:r>
        <w:t xml:space="preserve"> is applied to the respective sub-basin’s reservoir. The reservoir located at the outlet point of the sub-basin with the Map-ID 60 changes its exploitation regime on those days of the year (59, 120, 212 and 335). Such values are followed by four corresponding values of fraction of Q90 released from the sub-basin's reservoir, according to the given intervals (0.50, 0.72, 0.38 and 0.17). It means that exemplarily between the 120</w:t>
      </w:r>
      <w:r>
        <w:rPr>
          <w:vertAlign w:val="superscript"/>
        </w:rPr>
        <w:t>th</w:t>
      </w:r>
      <w:r>
        <w:t xml:space="preserve"> and the 212</w:t>
      </w:r>
      <w:r>
        <w:rPr>
          <w:vertAlign w:val="superscript"/>
        </w:rPr>
        <w:t>th</w:t>
      </w:r>
      <w:r>
        <w:t xml:space="preserve"> of the year 38 % of Q90 can be released. The order of the sub-basins in the first column has to follow the same order of the sub-basin IDs as was used in hymo.dat (due to computational reasons); otherwise, an error message occurs. Sub-basins without outlet reservoirs or those without data on reservoir operation rule must not be entered in the file.</w:t>
      </w:r>
    </w:p>
    <w:p w:rsidR="00A40BB3" w:rsidRDefault="00A40BB3">
      <w:pPr>
        <w:spacing w:line="240" w:lineRule="auto"/>
        <w:ind w:left="2172" w:hanging="2172"/>
      </w:pPr>
    </w:p>
    <w:p w:rsidR="00A40BB3" w:rsidRDefault="00A40BB3">
      <w:r>
        <w:rPr>
          <w:rStyle w:val="Formatvorlage12ptFett"/>
        </w:rPr>
        <w:t xml:space="preserve">4) </w:t>
      </w:r>
      <w:proofErr w:type="gramStart"/>
      <w:r>
        <w:rPr>
          <w:rStyle w:val="Formatvorlage12ptFett"/>
        </w:rPr>
        <w:t>operat_bottom.dat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operation rule of reservoir bottom outlets</w:t>
            </w:r>
          </w:p>
          <w:p w:rsidR="00A40BB3" w:rsidRPr="009146C8" w:rsidRDefault="00A40BB3">
            <w:pPr>
              <w:spacing w:line="240" w:lineRule="auto"/>
              <w:rPr>
                <w:sz w:val="16"/>
                <w:szCs w:val="16"/>
              </w:rPr>
            </w:pPr>
            <w:r>
              <w:rPr>
                <w:sz w:val="16"/>
                <w:szCs w:val="16"/>
              </w:rPr>
              <w:t>Subasin-ID, operat_start[-], operat_stop[-], operat_elev[m]</w:t>
            </w:r>
          </w:p>
          <w:p w:rsidR="00A40BB3" w:rsidRDefault="00A40BB3">
            <w:pPr>
              <w:autoSpaceDE w:val="0"/>
              <w:spacing w:line="240" w:lineRule="auto"/>
              <w:jc w:val="left"/>
            </w:pPr>
            <w:r>
              <w:rPr>
                <w:sz w:val="16"/>
                <w:szCs w:val="16"/>
              </w:rPr>
              <w:t>60</w:t>
            </w:r>
            <w:r>
              <w:rPr>
                <w:sz w:val="16"/>
                <w:szCs w:val="16"/>
              </w:rPr>
              <w:tab/>
              <w:t>270</w:t>
            </w:r>
            <w:r>
              <w:rPr>
                <w:sz w:val="16"/>
                <w:szCs w:val="16"/>
              </w:rPr>
              <w:tab/>
              <w:t>320</w:t>
            </w:r>
            <w:r>
              <w:rPr>
                <w:sz w:val="16"/>
                <w:szCs w:val="16"/>
              </w:rPr>
              <w:tab/>
              <w:t>430</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72" w:hanging="2172"/>
      </w:pPr>
      <w:proofErr w:type="gramStart"/>
      <w:r>
        <w:t>operat_start</w:t>
      </w:r>
      <w:proofErr w:type="gramEnd"/>
      <w:r>
        <w:tab/>
        <w:t>Target day of year to open the bottom outlets [-]</w:t>
      </w:r>
    </w:p>
    <w:p w:rsidR="00A40BB3" w:rsidRDefault="00A40BB3">
      <w:pPr>
        <w:spacing w:line="240" w:lineRule="auto"/>
        <w:ind w:left="2172" w:hanging="2172"/>
      </w:pPr>
      <w:proofErr w:type="gramStart"/>
      <w:r>
        <w:t>operat_stop</w:t>
      </w:r>
      <w:proofErr w:type="gramEnd"/>
      <w:r>
        <w:tab/>
        <w:t>Target day of year to close the bottom outlets [-]</w:t>
      </w:r>
    </w:p>
    <w:p w:rsidR="00A40BB3" w:rsidRDefault="00A40BB3">
      <w:pPr>
        <w:spacing w:line="240" w:lineRule="auto"/>
        <w:ind w:left="2172" w:hanging="2172"/>
      </w:pPr>
      <w:proofErr w:type="gramStart"/>
      <w:r>
        <w:t>operat_elev</w:t>
      </w:r>
      <w:proofErr w:type="gramEnd"/>
      <w:r>
        <w:t xml:space="preserve"> </w:t>
      </w:r>
      <w:r>
        <w:tab/>
        <w:t>Target water depth of the sub-basin's reservoir during the period the bottom outlets remain open [m]</w:t>
      </w:r>
    </w:p>
    <w:p w:rsidR="00A40BB3" w:rsidRDefault="00A40BB3">
      <w:pPr>
        <w:pStyle w:val="KleinerAbstand"/>
      </w:pPr>
    </w:p>
    <w:p w:rsidR="00A40BB3" w:rsidRDefault="00A40BB3">
      <w:r>
        <w:t xml:space="preserve">Example: This optional file allows specifying the operation rule of bottom outlets of the sub-basin’s reservoir. If this file is not found in the folder </w:t>
      </w:r>
      <w:r>
        <w:rPr>
          <w:rFonts w:ascii="Courier New" w:hAnsi="Courier New" w:cs="Courier New"/>
        </w:rPr>
        <w:t>reservoir</w:t>
      </w:r>
      <w:r>
        <w:t xml:space="preserve">, a target value of controlled outflow discharge through the bottom outlets given in the file </w:t>
      </w:r>
      <w:r>
        <w:rPr>
          <w:i/>
        </w:rPr>
        <w:t>reservoir.dat</w:t>
      </w:r>
      <w:r>
        <w:t xml:space="preserve"> is applied to the respective sub-basin’s reservoir. The bottom outlets of the reservoir located at the outlet point of the sub-basin with the Map-ID 60 are opened on 120</w:t>
      </w:r>
      <w:r>
        <w:rPr>
          <w:vertAlign w:val="superscript"/>
        </w:rPr>
        <w:t>th</w:t>
      </w:r>
      <w:r>
        <w:t xml:space="preserve"> day and closed on 212</w:t>
      </w:r>
      <w:r>
        <w:rPr>
          <w:vertAlign w:val="superscript"/>
        </w:rPr>
        <w:t>th</w:t>
      </w:r>
      <w:r>
        <w:t xml:space="preserve"> of the year. During that period, the reservoir water level should not surpass the elevation of 430 m in order to increase flow velocity and, consequently, sediment release. The order of the sub-basins in the first column has to follow the same order of the sub-basin IDs as was used in hymo.dat (due to computational reasons); otherwise, an error message occurs. Sub-basins without outlet reservoirs or those without data on operation rule of bottom outlets must not be entered in the file.</w:t>
      </w:r>
    </w:p>
    <w:p w:rsidR="00A40BB3" w:rsidRDefault="00A40BB3">
      <w:pPr>
        <w:spacing w:line="240" w:lineRule="auto"/>
        <w:ind w:left="2172" w:hanging="2172"/>
      </w:pPr>
    </w:p>
    <w:p w:rsidR="00A40BB3" w:rsidRDefault="00A40BB3">
      <w:r>
        <w:rPr>
          <w:rStyle w:val="Formatvorlage12ptFett"/>
        </w:rPr>
        <w:t xml:space="preserve">5) </w:t>
      </w:r>
      <w:proofErr w:type="gramStart"/>
      <w:r>
        <w:rPr>
          <w:rStyle w:val="Formatvorlage12ptFett"/>
        </w:rPr>
        <w:t>cav.dat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stage-area and stage-volume curves of the sub-basin’s reservoir</w:t>
            </w:r>
          </w:p>
          <w:p w:rsidR="00A40BB3" w:rsidRPr="009146C8" w:rsidRDefault="00A40BB3">
            <w:pPr>
              <w:spacing w:line="240" w:lineRule="auto"/>
              <w:rPr>
                <w:sz w:val="16"/>
                <w:szCs w:val="16"/>
              </w:rPr>
            </w:pPr>
            <w:r>
              <w:rPr>
                <w:sz w:val="16"/>
                <w:szCs w:val="16"/>
              </w:rPr>
              <w:t>Subasin-ID, nbr. points, 1st row: elevation [m], 2nd row: reservoir area [1000m**2], 3rd row: reservoir volume [1000m**3]</w:t>
            </w:r>
          </w:p>
          <w:p w:rsidR="00A40BB3" w:rsidRPr="009146C8" w:rsidRDefault="00A40BB3">
            <w:pPr>
              <w:spacing w:line="240" w:lineRule="auto"/>
              <w:rPr>
                <w:sz w:val="16"/>
                <w:szCs w:val="16"/>
              </w:rPr>
            </w:pPr>
            <w:r>
              <w:rPr>
                <w:sz w:val="16"/>
                <w:szCs w:val="16"/>
              </w:rPr>
              <w:t>60</w:t>
            </w:r>
            <w:r>
              <w:rPr>
                <w:sz w:val="16"/>
                <w:szCs w:val="16"/>
              </w:rPr>
              <w:tab/>
              <w:t>36</w:t>
            </w:r>
            <w:r>
              <w:rPr>
                <w:sz w:val="16"/>
                <w:szCs w:val="16"/>
              </w:rPr>
              <w:tab/>
              <w:t>413.30</w:t>
            </w:r>
            <w:r>
              <w:rPr>
                <w:sz w:val="16"/>
                <w:szCs w:val="16"/>
              </w:rPr>
              <w:tab/>
              <w:t>415.00</w:t>
            </w:r>
            <w:r>
              <w:rPr>
                <w:sz w:val="16"/>
                <w:szCs w:val="16"/>
              </w:rPr>
              <w:tab/>
              <w:t>416.00</w:t>
            </w:r>
            <w:r>
              <w:rPr>
                <w:sz w:val="16"/>
                <w:szCs w:val="16"/>
              </w:rPr>
              <w:tab/>
              <w:t>417.00</w:t>
            </w:r>
            <w:r>
              <w:rPr>
                <w:sz w:val="16"/>
                <w:szCs w:val="16"/>
              </w:rPr>
              <w:tab/>
              <w:t>…</w:t>
            </w:r>
            <w:r>
              <w:rPr>
                <w:sz w:val="16"/>
                <w:szCs w:val="16"/>
              </w:rPr>
              <w:tab/>
              <w:t>447.00</w:t>
            </w:r>
            <w:r>
              <w:rPr>
                <w:sz w:val="16"/>
                <w:szCs w:val="16"/>
              </w:rPr>
              <w:tab/>
              <w:t>447.67</w:t>
            </w:r>
            <w:r>
              <w:rPr>
                <w:sz w:val="16"/>
                <w:szCs w:val="16"/>
              </w:rPr>
              <w:tab/>
              <w:t>448.00</w:t>
            </w:r>
            <w:r>
              <w:rPr>
                <w:sz w:val="16"/>
                <w:szCs w:val="16"/>
              </w:rPr>
              <w:tab/>
            </w:r>
            <w:r>
              <w:rPr>
                <w:sz w:val="16"/>
                <w:szCs w:val="16"/>
              </w:rPr>
              <w:tab/>
              <w:t>in totalmax 200 IDs</w:t>
            </w:r>
          </w:p>
          <w:p w:rsidR="00A40BB3" w:rsidRPr="009146C8" w:rsidRDefault="00A40BB3">
            <w:pPr>
              <w:spacing w:line="240" w:lineRule="auto"/>
              <w:rPr>
                <w:sz w:val="16"/>
                <w:szCs w:val="16"/>
              </w:rPr>
            </w:pPr>
            <w:r>
              <w:rPr>
                <w:sz w:val="16"/>
                <w:szCs w:val="16"/>
              </w:rPr>
              <w:t>60</w:t>
            </w:r>
            <w:r>
              <w:rPr>
                <w:sz w:val="16"/>
                <w:szCs w:val="16"/>
              </w:rPr>
              <w:tab/>
              <w:t>36</w:t>
            </w:r>
            <w:r>
              <w:rPr>
                <w:sz w:val="16"/>
                <w:szCs w:val="16"/>
              </w:rPr>
              <w:tab/>
              <w:t>0.00</w:t>
            </w:r>
            <w:r>
              <w:rPr>
                <w:sz w:val="16"/>
                <w:szCs w:val="16"/>
              </w:rPr>
              <w:tab/>
              <w:t>54.82</w:t>
            </w:r>
            <w:r>
              <w:rPr>
                <w:sz w:val="16"/>
                <w:szCs w:val="16"/>
              </w:rPr>
              <w:tab/>
              <w:t>96.10</w:t>
            </w:r>
            <w:r>
              <w:rPr>
                <w:sz w:val="16"/>
                <w:szCs w:val="16"/>
              </w:rPr>
              <w:tab/>
              <w:t>142.89</w:t>
            </w:r>
            <w:r>
              <w:rPr>
                <w:sz w:val="16"/>
                <w:szCs w:val="16"/>
              </w:rPr>
              <w:tab/>
              <w:t>…</w:t>
            </w:r>
            <w:r>
              <w:rPr>
                <w:sz w:val="16"/>
                <w:szCs w:val="16"/>
              </w:rPr>
              <w:tab/>
              <w:t>6980.25</w:t>
            </w:r>
            <w:r>
              <w:rPr>
                <w:sz w:val="16"/>
                <w:szCs w:val="16"/>
              </w:rPr>
              <w:tab/>
              <w:t>7186.73</w:t>
            </w:r>
            <w:r>
              <w:rPr>
                <w:sz w:val="16"/>
                <w:szCs w:val="16"/>
              </w:rPr>
              <w:tab/>
              <w:t>7288.43</w:t>
            </w:r>
            <w:r>
              <w:rPr>
                <w:sz w:val="16"/>
                <w:szCs w:val="16"/>
              </w:rPr>
              <w:tab/>
            </w:r>
            <w:r>
              <w:rPr>
                <w:sz w:val="16"/>
                <w:szCs w:val="16"/>
              </w:rPr>
              <w:tab/>
              <w:t>in totalmax 200 IDs</w:t>
            </w:r>
          </w:p>
          <w:p w:rsidR="00A40BB3" w:rsidRDefault="00A40BB3">
            <w:pPr>
              <w:spacing w:line="240" w:lineRule="auto"/>
            </w:pPr>
            <w:r>
              <w:rPr>
                <w:sz w:val="16"/>
                <w:szCs w:val="16"/>
              </w:rPr>
              <w:t>60</w:t>
            </w:r>
            <w:r>
              <w:rPr>
                <w:sz w:val="16"/>
                <w:szCs w:val="16"/>
              </w:rPr>
              <w:tab/>
              <w:t>36</w:t>
            </w:r>
            <w:r>
              <w:rPr>
                <w:sz w:val="16"/>
                <w:szCs w:val="16"/>
              </w:rPr>
              <w:tab/>
              <w:t>0.00</w:t>
            </w:r>
            <w:r>
              <w:rPr>
                <w:sz w:val="16"/>
                <w:szCs w:val="16"/>
              </w:rPr>
              <w:tab/>
              <w:t>35.78</w:t>
            </w:r>
            <w:r>
              <w:rPr>
                <w:sz w:val="16"/>
                <w:szCs w:val="16"/>
              </w:rPr>
              <w:tab/>
              <w:t>111.24</w:t>
            </w:r>
            <w:r>
              <w:rPr>
                <w:sz w:val="16"/>
                <w:szCs w:val="16"/>
              </w:rPr>
              <w:tab/>
              <w:t>231.23</w:t>
            </w:r>
            <w:r>
              <w:rPr>
                <w:sz w:val="16"/>
                <w:szCs w:val="16"/>
              </w:rPr>
              <w:tab/>
              <w:t>…</w:t>
            </w:r>
            <w:r>
              <w:rPr>
                <w:sz w:val="16"/>
                <w:szCs w:val="16"/>
              </w:rPr>
              <w:tab/>
              <w:t>87049.73</w:t>
            </w:r>
            <w:r>
              <w:rPr>
                <w:sz w:val="16"/>
                <w:szCs w:val="16"/>
              </w:rPr>
              <w:tab/>
              <w:t>91795.66</w:t>
            </w:r>
            <w:r>
              <w:rPr>
                <w:sz w:val="16"/>
                <w:szCs w:val="16"/>
              </w:rPr>
              <w:tab/>
              <w:t>94184.06</w:t>
            </w:r>
            <w:r>
              <w:rPr>
                <w:sz w:val="16"/>
                <w:szCs w:val="16"/>
              </w:rPr>
              <w:tab/>
            </w:r>
            <w:r>
              <w:rPr>
                <w:sz w:val="16"/>
                <w:szCs w:val="16"/>
              </w:rPr>
              <w:tab/>
              <w:t>in totalmax 200 IDs</w:t>
            </w:r>
          </w:p>
        </w:tc>
      </w:tr>
    </w:tbl>
    <w:p w:rsidR="00A40BB3" w:rsidRDefault="00A40BB3">
      <w:pPr>
        <w:pStyle w:val="KleinerAbstand"/>
      </w:pPr>
    </w:p>
    <w:p w:rsidR="00A40BB3" w:rsidRDefault="00A40BB3">
      <w:pPr>
        <w:spacing w:line="240" w:lineRule="auto"/>
      </w:pPr>
      <w:r>
        <w:t>Subasin-ID</w:t>
      </w:r>
      <w:r>
        <w:tab/>
      </w:r>
      <w:r>
        <w:tab/>
      </w:r>
      <w:r>
        <w:tab/>
        <w:t>Map-ID of sub-basin</w:t>
      </w:r>
    </w:p>
    <w:p w:rsidR="00A40BB3" w:rsidRDefault="00A40BB3">
      <w:pPr>
        <w:spacing w:line="240" w:lineRule="auto"/>
        <w:ind w:left="2832" w:hanging="2832"/>
      </w:pPr>
      <w:r>
        <w:t xml:space="preserve">Nbr. points </w:t>
      </w:r>
      <w:r>
        <w:tab/>
      </w:r>
      <w:r>
        <w:tab/>
        <w:t>Number of points from the stage-area and stage-volume curves of the sub-basin's reservoir</w:t>
      </w:r>
    </w:p>
    <w:p w:rsidR="00A40BB3" w:rsidRDefault="00A40BB3">
      <w:pPr>
        <w:spacing w:line="240" w:lineRule="auto"/>
        <w:ind w:left="2832" w:hanging="2832"/>
      </w:pPr>
      <w:r>
        <w:t>1st row: elevation</w:t>
      </w:r>
      <w:r>
        <w:tab/>
        <w:t>1</w:t>
      </w:r>
      <w:r>
        <w:rPr>
          <w:vertAlign w:val="superscript"/>
        </w:rPr>
        <w:t>st</w:t>
      </w:r>
      <w:r>
        <w:t xml:space="preserve"> row of each sub-basin: water elevation from the stage-area and stage-volume curves of the sub-basin's reservoir [m]</w:t>
      </w:r>
    </w:p>
    <w:p w:rsidR="00A40BB3" w:rsidRDefault="00A40BB3">
      <w:pPr>
        <w:spacing w:line="240" w:lineRule="auto"/>
        <w:ind w:left="2832" w:hanging="2832"/>
      </w:pPr>
      <w:r>
        <w:t>2nd row: reservoir area</w:t>
      </w:r>
      <w:r>
        <w:tab/>
        <w:t>2</w:t>
      </w:r>
      <w:r>
        <w:rPr>
          <w:vertAlign w:val="superscript"/>
        </w:rPr>
        <w:t>nd</w:t>
      </w:r>
      <w:r>
        <w:t xml:space="preserve"> row of each sub-basin: reservoir area for a given elevation at the stage-area and stage-volume curves of the sub-basin's reservoir [10</w:t>
      </w:r>
      <w:r>
        <w:rPr>
          <w:vertAlign w:val="superscript"/>
        </w:rPr>
        <w:t xml:space="preserve">3 </w:t>
      </w:r>
      <w:r>
        <w:t>m</w:t>
      </w:r>
      <w:r>
        <w:rPr>
          <w:vertAlign w:val="superscript"/>
        </w:rPr>
        <w:t>2</w:t>
      </w:r>
      <w:r>
        <w:t>]</w:t>
      </w:r>
    </w:p>
    <w:p w:rsidR="00A40BB3" w:rsidRDefault="00A40BB3">
      <w:pPr>
        <w:spacing w:line="240" w:lineRule="auto"/>
        <w:ind w:left="2832" w:hanging="2832"/>
      </w:pPr>
      <w:r>
        <w:t>3rd row: reservoir volume</w:t>
      </w:r>
      <w:r>
        <w:tab/>
        <w:t>3</w:t>
      </w:r>
      <w:r>
        <w:rPr>
          <w:vertAlign w:val="superscript"/>
        </w:rPr>
        <w:t>rd</w:t>
      </w:r>
      <w:r>
        <w:t xml:space="preserve"> row of each sub-basin: reservoir volume for a given elevation at the stage-area and stage-volume curves of the sub-basin's reservoir [10</w:t>
      </w:r>
      <w:r>
        <w:rPr>
          <w:vertAlign w:val="superscript"/>
        </w:rPr>
        <w:t xml:space="preserve">3 </w:t>
      </w:r>
      <w:r>
        <w:t>m</w:t>
      </w:r>
      <w:r>
        <w:rPr>
          <w:vertAlign w:val="superscript"/>
        </w:rPr>
        <w:t>3</w:t>
      </w:r>
      <w:r>
        <w:t>]</w:t>
      </w:r>
    </w:p>
    <w:p w:rsidR="00A40BB3" w:rsidRDefault="00A40BB3">
      <w:pPr>
        <w:pStyle w:val="KleinerAbstand"/>
      </w:pPr>
    </w:p>
    <w:p w:rsidR="00A40BB3" w:rsidRDefault="00A40BB3">
      <w:r>
        <w:t xml:space="preserve">Example: This optional file allows specifying the stage-area and stage-volume curves of the sub-basin’s reservoir. If this file is not found in the folder </w:t>
      </w:r>
      <w:r>
        <w:rPr>
          <w:rFonts w:ascii="Courier New" w:hAnsi="Courier New" w:cs="Courier New"/>
        </w:rPr>
        <w:t>reservoir</w:t>
      </w:r>
      <w:r>
        <w:t xml:space="preserve">, an area-volume relationship given in the file </w:t>
      </w:r>
      <w:r>
        <w:rPr>
          <w:i/>
        </w:rPr>
        <w:t>reservoir.dat</w:t>
      </w:r>
      <w:r>
        <w:t xml:space="preserve"> is applied to the respective sub-basin’s reservoir. The reservoir located at the outlet point of the sub-basin with the Map-ID 60 has 36 points at the stage-area and stage-volume curves. The first row holds 36 values of water elevation at the stage-area and stage-volume curves (413.30 m, 415.00 m, 416.00 m, 417.00, etc). The second row holds 36 values of reservoir area for the given values of elevation at the stage-area and stage-volume curves (0.00 m</w:t>
      </w:r>
      <w:r>
        <w:rPr>
          <w:vertAlign w:val="superscript"/>
        </w:rPr>
        <w:t>2</w:t>
      </w:r>
      <w:r>
        <w:t>, 54.82 10³m², 96.10 10³m², 142.89 10³m², etc). Finally, the third row holds 36 values of reservoir volume for the given values of elevation at the stage-area and stage-volume curves (0.00 10³m³, 35.78 10³m³, 111.14 10³m³, 231.23 10³m³, etc). The order of the sub-basins in the first column has to follow the same order of the sub-basin IDs as was used in hymo.dat (due to computational reasons); otherwise, an error message occurs. Sub-basins without outlet reservoirs or those without data on stage-area and stage-volume curves must not be entered in the file.</w:t>
      </w:r>
    </w:p>
    <w:p w:rsidR="00A40BB3" w:rsidRDefault="00A40BB3">
      <w:pPr>
        <w:spacing w:line="240" w:lineRule="auto"/>
        <w:ind w:left="2172" w:hanging="2172"/>
      </w:pPr>
    </w:p>
    <w:p w:rsidR="00A40BB3" w:rsidRDefault="00A50E70">
      <w:r>
        <w:rPr>
          <w:rStyle w:val="Formatvorlage12ptFett"/>
        </w:rPr>
        <w:t xml:space="preserve">6) </w:t>
      </w:r>
      <w:proofErr w:type="gramStart"/>
      <w:r>
        <w:rPr>
          <w:rStyle w:val="Formatvorlage12ptFett"/>
        </w:rPr>
        <w:t>intake</w:t>
      </w:r>
      <w:r w:rsidR="00A40BB3">
        <w:rPr>
          <w:rStyle w:val="Formatvorlage12ptFett"/>
        </w:rPr>
        <w:t>.dat</w:t>
      </w:r>
      <w:proofErr w:type="gramEnd"/>
      <w:r w:rsidR="00A40BB3">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50E70" w:rsidRDefault="00A50E70">
            <w:pPr>
              <w:spacing w:line="240" w:lineRule="auto"/>
              <w:rPr>
                <w:sz w:val="16"/>
                <w:szCs w:val="16"/>
              </w:rPr>
            </w:pPr>
            <w:r w:rsidRPr="00A50E70">
              <w:rPr>
                <w:sz w:val="16"/>
                <w:szCs w:val="16"/>
              </w:rPr>
              <w:t>Specification of controlled release through reservoir's intake devices in [m3/s]</w:t>
            </w:r>
          </w:p>
          <w:p w:rsidR="00A40BB3" w:rsidRPr="009146C8" w:rsidRDefault="00A40BB3">
            <w:pPr>
              <w:spacing w:line="240" w:lineRule="auto"/>
              <w:rPr>
                <w:sz w:val="16"/>
                <w:szCs w:val="16"/>
              </w:rPr>
            </w:pPr>
            <w:r>
              <w:rPr>
                <w:sz w:val="16"/>
                <w:szCs w:val="16"/>
              </w:rPr>
              <w:t>Date</w:t>
            </w:r>
            <w:r>
              <w:rPr>
                <w:sz w:val="16"/>
                <w:szCs w:val="16"/>
              </w:rPr>
              <w:tab/>
            </w:r>
            <w:r w:rsidR="00A50E70">
              <w:rPr>
                <w:sz w:val="16"/>
                <w:szCs w:val="16"/>
              </w:rPr>
              <w:t>doy</w:t>
            </w:r>
            <w:r w:rsidR="00A50E70">
              <w:rPr>
                <w:sz w:val="16"/>
                <w:szCs w:val="16"/>
              </w:rPr>
              <w:tab/>
              <w:t>10</w:t>
            </w:r>
            <w:r w:rsidR="00A50E70">
              <w:rPr>
                <w:sz w:val="16"/>
                <w:szCs w:val="16"/>
              </w:rPr>
              <w:tab/>
              <w:t>16</w:t>
            </w:r>
          </w:p>
          <w:p w:rsidR="00A40BB3" w:rsidRPr="009146C8" w:rsidRDefault="00A50E70">
            <w:pPr>
              <w:spacing w:line="240" w:lineRule="auto"/>
              <w:rPr>
                <w:sz w:val="16"/>
                <w:szCs w:val="16"/>
              </w:rPr>
            </w:pPr>
            <w:r>
              <w:rPr>
                <w:sz w:val="16"/>
                <w:szCs w:val="16"/>
              </w:rPr>
              <w:t>1012005</w:t>
            </w:r>
            <w:r>
              <w:rPr>
                <w:sz w:val="16"/>
                <w:szCs w:val="16"/>
              </w:rPr>
              <w:tab/>
              <w:t>1</w:t>
            </w:r>
            <w:r>
              <w:rPr>
                <w:sz w:val="16"/>
                <w:szCs w:val="16"/>
              </w:rPr>
              <w:tab/>
              <w:t>5</w:t>
            </w:r>
            <w:r>
              <w:rPr>
                <w:sz w:val="16"/>
                <w:szCs w:val="16"/>
              </w:rPr>
              <w:tab/>
              <w:t>-999</w:t>
            </w:r>
          </w:p>
          <w:p w:rsidR="00A40BB3" w:rsidRPr="009146C8" w:rsidRDefault="00A50E70">
            <w:pPr>
              <w:spacing w:line="240" w:lineRule="auto"/>
              <w:rPr>
                <w:sz w:val="16"/>
                <w:szCs w:val="16"/>
              </w:rPr>
            </w:pPr>
            <w:r>
              <w:rPr>
                <w:sz w:val="16"/>
                <w:szCs w:val="16"/>
              </w:rPr>
              <w:t>2012005</w:t>
            </w:r>
            <w:r>
              <w:rPr>
                <w:sz w:val="16"/>
                <w:szCs w:val="16"/>
              </w:rPr>
              <w:tab/>
              <w:t>2</w:t>
            </w:r>
            <w:r>
              <w:rPr>
                <w:sz w:val="16"/>
                <w:szCs w:val="16"/>
              </w:rPr>
              <w:tab/>
            </w:r>
            <w:r w:rsidR="008B6F64">
              <w:rPr>
                <w:sz w:val="16"/>
                <w:szCs w:val="16"/>
              </w:rPr>
              <w:t>5</w:t>
            </w:r>
            <w:r w:rsidR="008B6F64">
              <w:rPr>
                <w:sz w:val="16"/>
                <w:szCs w:val="16"/>
              </w:rPr>
              <w:tab/>
              <w:t>0.1</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ind w:left="2172" w:hanging="2172"/>
      </w:pPr>
      <w:r>
        <w:t>Date</w:t>
      </w:r>
      <w:r>
        <w:tab/>
        <w:t>Date [ddmmyyyy]</w:t>
      </w:r>
    </w:p>
    <w:p w:rsidR="008B6F64" w:rsidRDefault="008B6F64">
      <w:pPr>
        <w:spacing w:line="240" w:lineRule="auto"/>
        <w:ind w:left="2172" w:hanging="2172"/>
      </w:pPr>
      <w:proofErr w:type="gramStart"/>
      <w:r>
        <w:t>Doy</w:t>
      </w:r>
      <w:r>
        <w:tab/>
        <w:t>day of year.</w:t>
      </w:r>
      <w:proofErr w:type="gramEnd"/>
      <w:r>
        <w:t xml:space="preserve"> Not used but kept for historical reasons, fill in dummy values.</w:t>
      </w:r>
    </w:p>
    <w:p w:rsidR="00A40BB3" w:rsidRDefault="0032288D">
      <w:pPr>
        <w:spacing w:line="240" w:lineRule="auto"/>
        <w:ind w:left="2172" w:hanging="2172"/>
      </w:pPr>
      <w:r>
        <w:t>Sub-basin ID</w:t>
      </w:r>
      <w:r w:rsidR="00A40BB3">
        <w:tab/>
        <w:t xml:space="preserve">Measured data </w:t>
      </w:r>
      <w:r w:rsidR="00A40BB3">
        <w:rPr>
          <w:szCs w:val="22"/>
        </w:rPr>
        <w:t>on reg</w:t>
      </w:r>
      <w:r>
        <w:rPr>
          <w:szCs w:val="22"/>
        </w:rPr>
        <w:t>ulated outflow discharge through intake devices of the</w:t>
      </w:r>
      <w:r w:rsidR="00A40BB3">
        <w:t xml:space="preserve"> reservoir</w:t>
      </w:r>
      <w:r>
        <w:t>’s barrage in a specific sub-basin [m³/s</w:t>
      </w:r>
      <w:r w:rsidR="00A40BB3">
        <w:t>]</w:t>
      </w:r>
    </w:p>
    <w:p w:rsidR="00A40BB3" w:rsidRDefault="00A40BB3">
      <w:pPr>
        <w:pStyle w:val="KleinerAbstand"/>
      </w:pPr>
    </w:p>
    <w:p w:rsidR="00A40BB3" w:rsidRDefault="00A40BB3">
      <w:r>
        <w:t xml:space="preserve">Example: This optional file allows specifying measured data on regulated outflow discharge of the sub-basin’s reservoir. If this file is not found in the folder </w:t>
      </w:r>
      <w:r w:rsidR="008B6F64">
        <w:rPr>
          <w:rFonts w:ascii="Courier New" w:hAnsi="Courier New" w:cs="Courier New"/>
        </w:rPr>
        <w:t>Time_series</w:t>
      </w:r>
      <w:r>
        <w:t xml:space="preserve">, either a target value of regulated outflow discharge is given </w:t>
      </w:r>
      <w:proofErr w:type="gramStart"/>
      <w:r>
        <w:t>in</w:t>
      </w:r>
      <w:proofErr w:type="gramEnd"/>
      <w:r>
        <w:t xml:space="preserve"> the file </w:t>
      </w:r>
      <w:r>
        <w:rPr>
          <w:i/>
        </w:rPr>
        <w:t>reservoir.dat</w:t>
      </w:r>
      <w:r>
        <w:t xml:space="preserve"> or a reservoir operation rule is provided in the file </w:t>
      </w:r>
      <w:r>
        <w:rPr>
          <w:i/>
        </w:rPr>
        <w:t>operat_rule.dat</w:t>
      </w:r>
      <w:r>
        <w:t xml:space="preserve"> to the respective sub-basin’s reservoir. On January 1</w:t>
      </w:r>
      <w:r>
        <w:rPr>
          <w:vertAlign w:val="superscript"/>
        </w:rPr>
        <w:t>st</w:t>
      </w:r>
      <w:r w:rsidR="008B6F64">
        <w:t xml:space="preserve"> 2005, a discharge </w:t>
      </w:r>
      <w:proofErr w:type="gramStart"/>
      <w:r w:rsidR="008B6F64">
        <w:t xml:space="preserve">of </w:t>
      </w:r>
      <w:r>
        <w:t>5 m³/s</w:t>
      </w:r>
      <w:proofErr w:type="gramEnd"/>
      <w:r>
        <w:t xml:space="preserve"> was regulated</w:t>
      </w:r>
      <w:r w:rsidR="008B6F64">
        <w:t xml:space="preserve"> through the intake devices of the barrage</w:t>
      </w:r>
      <w:r>
        <w:t xml:space="preserve"> from the reservoir located at t</w:t>
      </w:r>
      <w:r w:rsidR="008B6F64">
        <w:t>he outlet of the sub-basin 10</w:t>
      </w:r>
      <w:r>
        <w:t xml:space="preserve">. A regulated outflow discharge set to -999 </w:t>
      </w:r>
      <w:r w:rsidR="008B6F64">
        <w:t xml:space="preserve">for sub-basin 16 </w:t>
      </w:r>
      <w:r>
        <w:t xml:space="preserve">means that there is no measured data that day. In that case, the target value of regulated outflow discharge given in the file </w:t>
      </w:r>
      <w:r>
        <w:rPr>
          <w:i/>
        </w:rPr>
        <w:t>reservoir.dat</w:t>
      </w:r>
      <w:r>
        <w:t xml:space="preserve"> </w:t>
      </w:r>
      <w:r w:rsidR="008B6F64">
        <w:t xml:space="preserve">(parameter </w:t>
      </w:r>
      <w:r w:rsidR="008B6F64" w:rsidRPr="008B6F64">
        <w:rPr>
          <w:i/>
        </w:rPr>
        <w:t>damflow</w:t>
      </w:r>
      <w:r w:rsidR="008B6F64">
        <w:t xml:space="preserve">) </w:t>
      </w:r>
      <w:r>
        <w:t>is used. Time series of measured data on regulated outflow discharge of the sub-basin’s reservoir must be given for the whole simulation period. For those days without measurements, the value of regulated outflow discharge must be set to -999. Sub-basins without outlet reservoirs or those without measured data on regulated outflow discharge must not be entered.</w:t>
      </w:r>
    </w:p>
    <w:p w:rsidR="00A40BB3" w:rsidRDefault="00A40BB3">
      <w:pPr>
        <w:spacing w:line="240" w:lineRule="auto"/>
        <w:ind w:left="2172" w:hanging="2172"/>
      </w:pPr>
    </w:p>
    <w:p w:rsidR="00A40BB3" w:rsidRDefault="00A40BB3">
      <w:r>
        <w:rPr>
          <w:rStyle w:val="Formatvorlage12ptFett"/>
        </w:rPr>
        <w:t xml:space="preserve">7) </w:t>
      </w:r>
      <w:proofErr w:type="gramStart"/>
      <w:r>
        <w:rPr>
          <w:rStyle w:val="Formatvorlage12ptFett"/>
        </w:rPr>
        <w:t>hydraul_param.dat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hydraulic parameters of the sub-basin’s reservoir</w:t>
            </w:r>
          </w:p>
          <w:p w:rsidR="00A40BB3" w:rsidRPr="009146C8" w:rsidRDefault="00A40BB3">
            <w:pPr>
              <w:spacing w:line="240" w:lineRule="auto"/>
              <w:rPr>
                <w:sz w:val="16"/>
                <w:szCs w:val="16"/>
              </w:rPr>
            </w:pPr>
            <w:r>
              <w:rPr>
                <w:sz w:val="16"/>
                <w:szCs w:val="16"/>
              </w:rPr>
              <w:t>Subasin-ID, nbr. cross sec, 1st row: manning [s/m**1/3], 2nd row: distance [-]</w:t>
            </w:r>
          </w:p>
          <w:p w:rsidR="00A40BB3" w:rsidRPr="009146C8" w:rsidRDefault="00A40BB3">
            <w:pPr>
              <w:spacing w:line="240" w:lineRule="auto"/>
              <w:rPr>
                <w:sz w:val="16"/>
                <w:szCs w:val="16"/>
              </w:rPr>
            </w:pPr>
            <w:r>
              <w:rPr>
                <w:sz w:val="16"/>
                <w:szCs w:val="16"/>
              </w:rPr>
              <w:t>60</w:t>
            </w:r>
            <w:r>
              <w:rPr>
                <w:sz w:val="16"/>
                <w:szCs w:val="16"/>
              </w:rPr>
              <w:tab/>
              <w:t>53</w:t>
            </w:r>
            <w:r>
              <w:rPr>
                <w:sz w:val="16"/>
                <w:szCs w:val="16"/>
              </w:rPr>
              <w:tab/>
              <w:t>0.025</w:t>
            </w:r>
            <w:r>
              <w:rPr>
                <w:sz w:val="16"/>
                <w:szCs w:val="16"/>
              </w:rPr>
              <w:tab/>
              <w:t>0.035</w:t>
            </w:r>
            <w:r>
              <w:rPr>
                <w:sz w:val="16"/>
                <w:szCs w:val="16"/>
              </w:rPr>
              <w:tab/>
              <w:t>0.025</w:t>
            </w:r>
            <w:r>
              <w:rPr>
                <w:sz w:val="16"/>
                <w:szCs w:val="16"/>
              </w:rPr>
              <w:tab/>
              <w:t>…</w:t>
            </w:r>
            <w:r>
              <w:rPr>
                <w:sz w:val="16"/>
                <w:szCs w:val="16"/>
              </w:rPr>
              <w:tab/>
              <w:t>0.025</w:t>
            </w:r>
            <w:r>
              <w:rPr>
                <w:sz w:val="16"/>
                <w:szCs w:val="16"/>
              </w:rPr>
              <w:tab/>
              <w:t>0.025</w:t>
            </w:r>
            <w:r>
              <w:rPr>
                <w:sz w:val="16"/>
                <w:szCs w:val="16"/>
              </w:rPr>
              <w:tab/>
              <w:t xml:space="preserve">0.025 </w:t>
            </w:r>
            <w:r>
              <w:rPr>
                <w:sz w:val="16"/>
                <w:szCs w:val="16"/>
              </w:rPr>
              <w:tab/>
              <w:t>in totalmax 200 IDs</w:t>
            </w:r>
          </w:p>
          <w:p w:rsidR="00A40BB3" w:rsidRDefault="00A40BB3">
            <w:pPr>
              <w:spacing w:line="240" w:lineRule="auto"/>
            </w:pPr>
            <w:r>
              <w:rPr>
                <w:sz w:val="16"/>
                <w:szCs w:val="16"/>
              </w:rPr>
              <w:t>60</w:t>
            </w:r>
            <w:r>
              <w:rPr>
                <w:sz w:val="16"/>
                <w:szCs w:val="16"/>
              </w:rPr>
              <w:tab/>
              <w:t>53</w:t>
            </w:r>
            <w:r>
              <w:rPr>
                <w:sz w:val="16"/>
                <w:szCs w:val="16"/>
              </w:rPr>
              <w:tab/>
              <w:t>209.485</w:t>
            </w:r>
            <w:r>
              <w:rPr>
                <w:sz w:val="16"/>
                <w:szCs w:val="16"/>
              </w:rPr>
              <w:tab/>
              <w:t>199.605</w:t>
            </w:r>
            <w:r>
              <w:rPr>
                <w:sz w:val="16"/>
                <w:szCs w:val="16"/>
              </w:rPr>
              <w:tab/>
              <w:t>162.748</w:t>
            </w:r>
            <w:r>
              <w:rPr>
                <w:sz w:val="16"/>
                <w:szCs w:val="16"/>
              </w:rPr>
              <w:tab/>
              <w:t>…</w:t>
            </w:r>
            <w:r>
              <w:rPr>
                <w:sz w:val="16"/>
                <w:szCs w:val="16"/>
              </w:rPr>
              <w:tab/>
              <w:t>260.775</w:t>
            </w:r>
            <w:r>
              <w:rPr>
                <w:sz w:val="16"/>
                <w:szCs w:val="16"/>
              </w:rPr>
              <w:tab/>
              <w:t>237.29</w:t>
            </w:r>
            <w:r>
              <w:rPr>
                <w:sz w:val="16"/>
                <w:szCs w:val="16"/>
              </w:rPr>
              <w:tab/>
              <w:t>138.492</w:t>
            </w:r>
            <w:r>
              <w:rPr>
                <w:sz w:val="16"/>
                <w:szCs w:val="16"/>
              </w:rPr>
              <w:tab/>
              <w:t>in totalmax 200 IDs</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proofErr w:type="gramStart"/>
      <w:r>
        <w:t>nbr</w:t>
      </w:r>
      <w:proofErr w:type="gramEnd"/>
      <w:r>
        <w:t xml:space="preserve"> cross sec</w:t>
      </w:r>
      <w:r>
        <w:tab/>
      </w:r>
      <w:r>
        <w:tab/>
        <w:t>Number of cross sections in the sub-basin’s reservoir</w:t>
      </w:r>
    </w:p>
    <w:p w:rsidR="00A40BB3" w:rsidRDefault="00A40BB3">
      <w:pPr>
        <w:spacing w:line="240" w:lineRule="auto"/>
      </w:pPr>
      <w:r>
        <w:t>1st row: manning</w:t>
      </w:r>
      <w:r>
        <w:tab/>
        <w:t>1</w:t>
      </w:r>
      <w:r>
        <w:rPr>
          <w:vertAlign w:val="superscript"/>
        </w:rPr>
        <w:t>st</w:t>
      </w:r>
      <w:r>
        <w:t xml:space="preserve"> row of each sub-basin: Manning's roughness for each cross section [m</w:t>
      </w:r>
      <w:r>
        <w:rPr>
          <w:vertAlign w:val="superscript"/>
        </w:rPr>
        <w:t>-1/3</w:t>
      </w:r>
      <w:r>
        <w:t>.s]</w:t>
      </w:r>
    </w:p>
    <w:p w:rsidR="00A40BB3" w:rsidRDefault="00A40BB3">
      <w:pPr>
        <w:spacing w:line="240" w:lineRule="auto"/>
        <w:ind w:left="2124" w:hanging="2124"/>
      </w:pPr>
      <w:r>
        <w:t>2nd row: distance</w:t>
      </w:r>
      <w:r>
        <w:tab/>
        <w:t>2</w:t>
      </w:r>
      <w:r>
        <w:rPr>
          <w:vertAlign w:val="superscript"/>
        </w:rPr>
        <w:t>nd</w:t>
      </w:r>
      <w:r>
        <w:t xml:space="preserve"> row of each sub-basin: distance to the downstream cross section [m]</w:t>
      </w:r>
    </w:p>
    <w:p w:rsidR="00A40BB3" w:rsidRDefault="00A40BB3">
      <w:pPr>
        <w:pStyle w:val="KleinerAbstand"/>
      </w:pPr>
    </w:p>
    <w:p w:rsidR="00A40BB3" w:rsidRDefault="00A40BB3">
      <w:r>
        <w:t xml:space="preserve">Example: This optional file allows specifying hydraulic parameters for the calculation of water routing through the sub-basin’s reservoir. If this file is not found in the folder </w:t>
      </w:r>
      <w:r>
        <w:rPr>
          <w:rFonts w:ascii="Courier New" w:hAnsi="Courier New" w:cs="Courier New"/>
        </w:rPr>
        <w:t>reservoir</w:t>
      </w:r>
      <w:r>
        <w:t xml:space="preserve">, a simplified modelling approach for the calculation of sediment balance is assumed. The reservoir located at the outlet point of the </w:t>
      </w:r>
      <w:r>
        <w:lastRenderedPageBreak/>
        <w:t>sub-basin with the Map-ID 60 has 53 cross sections. The first row holds 53 values of Manning's roughness (0.025 m</w:t>
      </w:r>
      <w:r>
        <w:rPr>
          <w:vertAlign w:val="superscript"/>
        </w:rPr>
        <w:t>-1/3</w:t>
      </w:r>
      <w:r>
        <w:t>.s, 0.035 m</w:t>
      </w:r>
      <w:r>
        <w:rPr>
          <w:vertAlign w:val="superscript"/>
        </w:rPr>
        <w:t>-1/3</w:t>
      </w:r>
      <w:r>
        <w:t>.s, 0.025 m</w:t>
      </w:r>
      <w:r>
        <w:rPr>
          <w:vertAlign w:val="superscript"/>
        </w:rPr>
        <w:t>-1/3</w:t>
      </w:r>
      <w:r>
        <w:t xml:space="preserve">.s, etc). The second row holds 50 values of distance from a given cross section to the downstream cross section (209.485 m, 199.605 m, 162.748 m, etc). The order of the sub-basins in the first column has to follow the same order of the sub-basin IDs as was used in hymo.dat (due to computational reasons); </w:t>
      </w:r>
      <w:proofErr w:type="gramStart"/>
      <w:r>
        <w:t>otherwise</w:t>
      </w:r>
      <w:proofErr w:type="gramEnd"/>
      <w:r>
        <w:t xml:space="preserve"> an error message occurs. Sub-basins without outlet reservoirs or those without hydraulic data must not be entered in the file.</w:t>
      </w:r>
    </w:p>
    <w:p w:rsidR="00A40BB3" w:rsidRDefault="00A40BB3"/>
    <w:p w:rsidR="00A40BB3" w:rsidRDefault="00A40BB3">
      <w:r>
        <w:rPr>
          <w:rStyle w:val="Formatvorlage12ptFett"/>
        </w:rPr>
        <w:t xml:space="preserve">8) </w:t>
      </w:r>
      <w:proofErr w:type="gramStart"/>
      <w:r>
        <w:rPr>
          <w:rStyle w:val="Formatvorlage12ptFett"/>
        </w:rPr>
        <w:t>sed.dat</w:t>
      </w:r>
      <w:proofErr w:type="gramEnd"/>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sedimentation parameters of the sub-basin’s reservoir</w:t>
            </w:r>
          </w:p>
          <w:p w:rsidR="00A40BB3" w:rsidRPr="009146C8" w:rsidRDefault="00A40BB3">
            <w:pPr>
              <w:spacing w:line="240" w:lineRule="auto"/>
              <w:rPr>
                <w:sz w:val="16"/>
                <w:szCs w:val="16"/>
              </w:rPr>
            </w:pPr>
            <w:r>
              <w:rPr>
                <w:sz w:val="16"/>
                <w:szCs w:val="16"/>
              </w:rPr>
              <w:t>Subasin-ID, dry_dens[ton/m**3], factor_actlay[-]</w:t>
            </w:r>
          </w:p>
          <w:p w:rsidR="00A40BB3" w:rsidRDefault="00A40BB3">
            <w:pPr>
              <w:spacing w:line="240" w:lineRule="auto"/>
            </w:pPr>
            <w:r>
              <w:rPr>
                <w:sz w:val="16"/>
                <w:szCs w:val="16"/>
              </w:rPr>
              <w:t>60</w:t>
            </w:r>
            <w:r>
              <w:rPr>
                <w:sz w:val="16"/>
                <w:szCs w:val="16"/>
              </w:rPr>
              <w:tab/>
              <w:t>1.5</w:t>
            </w:r>
            <w:r>
              <w:rPr>
                <w:sz w:val="16"/>
                <w:szCs w:val="16"/>
              </w:rPr>
              <w:tab/>
              <w:t>1</w:t>
            </w:r>
            <w:r>
              <w:rPr>
                <w:sz w:val="16"/>
                <w:szCs w:val="16"/>
              </w:rPr>
              <w:tab/>
              <w:t>42</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72" w:hanging="2172"/>
      </w:pPr>
      <w:proofErr w:type="gramStart"/>
      <w:r>
        <w:t>dry_dens</w:t>
      </w:r>
      <w:proofErr w:type="gramEnd"/>
      <w:r>
        <w:tab/>
        <w:t>Dry bulk density of the sediment deposited in the subbasin's reservoir [ton/m³]</w:t>
      </w:r>
    </w:p>
    <w:p w:rsidR="00A40BB3" w:rsidRDefault="00A40BB3">
      <w:pPr>
        <w:spacing w:line="240" w:lineRule="auto"/>
        <w:ind w:left="2172" w:hanging="2172"/>
      </w:pPr>
      <w:proofErr w:type="gramStart"/>
      <w:r>
        <w:t>factor_actlay</w:t>
      </w:r>
      <w:proofErr w:type="gramEnd"/>
      <w:r>
        <w:tab/>
        <w:t>Calibration parameter for the determination of the active layer thickness [-]</w:t>
      </w:r>
    </w:p>
    <w:p w:rsidR="00A40BB3" w:rsidRDefault="00A40BB3">
      <w:r>
        <w:t>Example: At the outlet point of the sub-basin with the Map-ID 60 there is a reservoir with a dry bulk density of 1.5 ton/m</w:t>
      </w:r>
      <w:r>
        <w:rPr>
          <w:vertAlign w:val="superscript"/>
        </w:rPr>
        <w:t>3</w:t>
      </w:r>
      <w:r>
        <w:t xml:space="preserve">. The calibration parameter for the determination of the active layer thickness at that reservoir is equal to 1. It means that the default value of active layer thickness (set to 0.03 mm, derived from the simulation for the Barasona reservoir in Spain) is multiplied by a factor of 1. For the calculation of sediment balance using the simplified modelling approach, the third column with values of </w:t>
      </w:r>
      <w:r>
        <w:rPr>
          <w:i/>
        </w:rPr>
        <w:t>factor_actlay</w:t>
      </w:r>
      <w:r>
        <w:t xml:space="preserve"> must not be entered in the file. The order of the sub-basins in the first column has to follow the same order of the sub-basin IDs as was used in hymo.dat (due to computational reasons); otherwise, an error message occurs. Sub-basins without outlet reservoirs must not be entered in the file.</w:t>
      </w:r>
    </w:p>
    <w:p w:rsidR="00A40BB3" w:rsidRDefault="00A40BB3">
      <w:pPr>
        <w:spacing w:line="240" w:lineRule="auto"/>
        <w:ind w:left="2172" w:hanging="2172"/>
      </w:pPr>
    </w:p>
    <w:p w:rsidR="00A40BB3" w:rsidRPr="009146C8" w:rsidRDefault="00A40BB3">
      <w:pPr>
        <w:rPr>
          <w:b/>
        </w:rPr>
      </w:pPr>
      <w:r>
        <w:rPr>
          <w:rStyle w:val="Formatvorlage12ptFett"/>
        </w:rPr>
        <w:t xml:space="preserve">9) </w:t>
      </w:r>
      <w:proofErr w:type="gramStart"/>
      <w:r>
        <w:rPr>
          <w:rStyle w:val="Formatvorlage12ptFett"/>
        </w:rPr>
        <w:t>cross_sec</w:t>
      </w:r>
      <w:proofErr w:type="gramEnd"/>
      <w:r>
        <w:rPr>
          <w:rStyle w:val="Formatvorlage12ptFett"/>
        </w:rPr>
        <w:t>_</w:t>
      </w:r>
      <w:r>
        <w:rPr>
          <w:rStyle w:val="Formatvorlage12ptFett"/>
          <w:i/>
        </w:rPr>
        <w:t>”Map-ID”</w:t>
      </w:r>
      <w:r>
        <w:rPr>
          <w:rStyle w:val="Formatvorlage12ptFett"/>
        </w:rPr>
        <w:t>.dat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cross section geometry of the sub-basin’s reservoir</w:t>
            </w:r>
          </w:p>
          <w:p w:rsidR="00A40BB3" w:rsidRPr="009146C8" w:rsidRDefault="00A40BB3">
            <w:pPr>
              <w:spacing w:line="240" w:lineRule="auto"/>
              <w:rPr>
                <w:sz w:val="16"/>
                <w:szCs w:val="16"/>
              </w:rPr>
            </w:pPr>
            <w:r>
              <w:rPr>
                <w:sz w:val="16"/>
                <w:szCs w:val="16"/>
              </w:rPr>
              <w:t>Subasin-ID, section-ID, nbpoints, x-axis [m], y-axis[m]</w:t>
            </w:r>
          </w:p>
          <w:p w:rsidR="00A40BB3" w:rsidRPr="009146C8" w:rsidRDefault="00A40BB3">
            <w:pPr>
              <w:spacing w:line="240" w:lineRule="auto"/>
              <w:rPr>
                <w:sz w:val="16"/>
                <w:szCs w:val="16"/>
              </w:rPr>
            </w:pPr>
            <w:r>
              <w:rPr>
                <w:sz w:val="16"/>
                <w:szCs w:val="16"/>
              </w:rPr>
              <w:t>60</w:t>
            </w:r>
            <w:r>
              <w:rPr>
                <w:sz w:val="16"/>
                <w:szCs w:val="16"/>
              </w:rPr>
              <w:tab/>
              <w:t>1</w:t>
            </w:r>
            <w:r>
              <w:rPr>
                <w:sz w:val="16"/>
                <w:szCs w:val="16"/>
              </w:rPr>
              <w:tab/>
              <w:t>8</w:t>
            </w:r>
            <w:r>
              <w:rPr>
                <w:sz w:val="16"/>
                <w:szCs w:val="16"/>
              </w:rPr>
              <w:tab/>
              <w:t>81.18</w:t>
            </w:r>
            <w:r>
              <w:rPr>
                <w:sz w:val="16"/>
                <w:szCs w:val="16"/>
              </w:rPr>
              <w:tab/>
              <w:t>460</w:t>
            </w:r>
            <w:r>
              <w:rPr>
                <w:sz w:val="16"/>
                <w:szCs w:val="16"/>
              </w:rPr>
              <w:tab/>
              <w:t>119.29</w:t>
            </w:r>
            <w:r>
              <w:rPr>
                <w:sz w:val="16"/>
                <w:szCs w:val="16"/>
              </w:rPr>
              <w:tab/>
              <w:t>455</w:t>
            </w:r>
            <w:r>
              <w:rPr>
                <w:sz w:val="16"/>
                <w:szCs w:val="16"/>
              </w:rPr>
              <w:tab/>
              <w:t>…</w:t>
            </w:r>
            <w:r>
              <w:rPr>
                <w:sz w:val="16"/>
                <w:szCs w:val="16"/>
              </w:rPr>
              <w:tab/>
              <w:t>319.32</w:t>
            </w:r>
            <w:r>
              <w:rPr>
                <w:sz w:val="16"/>
                <w:szCs w:val="16"/>
              </w:rPr>
              <w:tab/>
              <w:t>460</w:t>
            </w:r>
            <w:r>
              <w:rPr>
                <w:sz w:val="16"/>
                <w:szCs w:val="16"/>
              </w:rPr>
              <w:tab/>
            </w:r>
            <w:r>
              <w:rPr>
                <w:sz w:val="16"/>
                <w:szCs w:val="16"/>
              </w:rPr>
              <w:tab/>
              <w:t>in totalmax 200 IDs</w:t>
            </w:r>
          </w:p>
          <w:p w:rsidR="00A40BB3" w:rsidRPr="009146C8" w:rsidRDefault="00A40BB3">
            <w:pPr>
              <w:spacing w:line="240" w:lineRule="auto"/>
              <w:rPr>
                <w:sz w:val="16"/>
                <w:szCs w:val="16"/>
              </w:rPr>
            </w:pPr>
            <w:r>
              <w:rPr>
                <w:sz w:val="16"/>
                <w:szCs w:val="16"/>
              </w:rPr>
              <w:t>60</w:t>
            </w:r>
            <w:r>
              <w:rPr>
                <w:sz w:val="16"/>
                <w:szCs w:val="16"/>
              </w:rPr>
              <w:tab/>
              <w:t>2</w:t>
            </w:r>
            <w:r>
              <w:rPr>
                <w:sz w:val="16"/>
                <w:szCs w:val="16"/>
              </w:rPr>
              <w:tab/>
              <w:t>12</w:t>
            </w:r>
            <w:r>
              <w:rPr>
                <w:sz w:val="16"/>
                <w:szCs w:val="16"/>
              </w:rPr>
              <w:tab/>
              <w:t>60.72</w:t>
            </w:r>
            <w:r>
              <w:rPr>
                <w:sz w:val="16"/>
                <w:szCs w:val="16"/>
              </w:rPr>
              <w:tab/>
              <w:t>460</w:t>
            </w:r>
            <w:r>
              <w:rPr>
                <w:sz w:val="16"/>
                <w:szCs w:val="16"/>
              </w:rPr>
              <w:tab/>
              <w:t>189.24</w:t>
            </w:r>
            <w:r>
              <w:rPr>
                <w:sz w:val="16"/>
                <w:szCs w:val="16"/>
              </w:rPr>
              <w:tab/>
              <w:t>450</w:t>
            </w:r>
            <w:r>
              <w:rPr>
                <w:sz w:val="16"/>
                <w:szCs w:val="16"/>
              </w:rPr>
              <w:tab/>
              <w:t>…</w:t>
            </w:r>
            <w:r>
              <w:rPr>
                <w:sz w:val="16"/>
                <w:szCs w:val="16"/>
              </w:rPr>
              <w:tab/>
              <w:t>382.93</w:t>
            </w:r>
            <w:r>
              <w:rPr>
                <w:sz w:val="16"/>
                <w:szCs w:val="16"/>
              </w:rPr>
              <w:tab/>
              <w:t>460</w:t>
            </w:r>
            <w:r>
              <w:rPr>
                <w:sz w:val="16"/>
                <w:szCs w:val="16"/>
              </w:rPr>
              <w:tab/>
            </w:r>
            <w:r>
              <w:rPr>
                <w:sz w:val="16"/>
                <w:szCs w:val="16"/>
              </w:rPr>
              <w:tab/>
              <w:t>in totalmax 200 IDs</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Section-ID </w:t>
      </w:r>
      <w:r>
        <w:tab/>
      </w:r>
      <w:r>
        <w:tab/>
        <w:t>Map-ID of cross-section</w:t>
      </w:r>
    </w:p>
    <w:p w:rsidR="00A40BB3" w:rsidRDefault="00A40BB3">
      <w:pPr>
        <w:spacing w:line="240" w:lineRule="auto"/>
      </w:pPr>
      <w:proofErr w:type="gramStart"/>
      <w:r>
        <w:t>nbrpoints</w:t>
      </w:r>
      <w:proofErr w:type="gramEnd"/>
      <w:r>
        <w:tab/>
      </w:r>
      <w:r>
        <w:tab/>
        <w:t>Number of points at the cross section of the sub-basin’s reservoir</w:t>
      </w:r>
    </w:p>
    <w:p w:rsidR="00A40BB3" w:rsidRDefault="00A40BB3">
      <w:pPr>
        <w:spacing w:line="240" w:lineRule="auto"/>
        <w:ind w:left="2124" w:hanging="2124"/>
      </w:pPr>
      <w:proofErr w:type="gramStart"/>
      <w:r>
        <w:t>x-axis</w:t>
      </w:r>
      <w:proofErr w:type="gramEnd"/>
      <w:r>
        <w:tab/>
        <w:t>Values at the x-axis for each point of the cross section in the sub-basin’s reservoir (from left to right, view from upstream side) [m]</w:t>
      </w:r>
    </w:p>
    <w:p w:rsidR="00A40BB3" w:rsidRDefault="00A40BB3">
      <w:pPr>
        <w:spacing w:line="240" w:lineRule="auto"/>
        <w:ind w:left="2124" w:hanging="2124"/>
      </w:pPr>
      <w:proofErr w:type="gramStart"/>
      <w:r>
        <w:t>y-axis</w:t>
      </w:r>
      <w:proofErr w:type="gramEnd"/>
      <w:r>
        <w:tab/>
        <w:t>Values at the y-axis for each point of the cross section in the sub-basin’s reservoir (from left to right, view from upstream side) [m]</w:t>
      </w:r>
    </w:p>
    <w:p w:rsidR="00A40BB3" w:rsidRDefault="00A40BB3">
      <w:pPr>
        <w:pStyle w:val="KleinerAbstand"/>
      </w:pPr>
    </w:p>
    <w:p w:rsidR="00A40BB3" w:rsidRDefault="00A40BB3">
      <w:r>
        <w:t xml:space="preserve">Example: This optional file allows specifying detailed data on cross section geometry for the calculation of water routing through the sub-basin’s reservoir. If this file is not found in the folder </w:t>
      </w:r>
      <w:r>
        <w:rPr>
          <w:rFonts w:ascii="Courier New" w:hAnsi="Courier New" w:cs="Courier New"/>
        </w:rPr>
        <w:t>reservoir</w:t>
      </w:r>
      <w:r>
        <w:t xml:space="preserve">, a simplified modelling approach for the calculation of sediment balance is assumed. The reservoir located at the outlet point of the sub-basin with the Map-ID 60 was divided into 53 cross sections. The first row holds eight points with values at the x-axis (81.18 m, 119.29 m, etc) and y-axis (460 m, 450 m, etc) at the most upstream cross section of the of the sub-basin’s reservoir. The second row holds 12 points with values at the x-axis (60.72 m, 189.24 m, etc) and y-axis (460 m, 450 m, etc) at the next downstream cross section of the sub-basin’s reservoir. All cross sections of the sub-basin’s reservoir must be entered in the file. The value at the y-axis should be given </w:t>
      </w:r>
      <w:proofErr w:type="gramStart"/>
      <w:r>
        <w:t>after the value at the x-axis for a same point at the cross section</w:t>
      </w:r>
      <w:proofErr w:type="gramEnd"/>
      <w:r>
        <w:t xml:space="preserve">. Sub-basins with data on cross section geometry must be entered in different input files (e.g. </w:t>
      </w:r>
      <w:r>
        <w:rPr>
          <w:i/>
        </w:rPr>
        <w:t>cross_sec_60.dat</w:t>
      </w:r>
      <w:r>
        <w:t xml:space="preserve"> referred to sub-basin with Map-ID 60). Sub-basins without outlet reservoirs or those without measured data on cross section geometry must not be entered.</w:t>
      </w:r>
    </w:p>
    <w:p w:rsidR="00A40BB3" w:rsidRDefault="00A40BB3"/>
    <w:p w:rsidR="00A40BB3" w:rsidRPr="009146C8" w:rsidRDefault="00A40BB3">
      <w:pPr>
        <w:rPr>
          <w:b/>
        </w:rPr>
      </w:pPr>
      <w:r>
        <w:rPr>
          <w:rStyle w:val="Formatvorlage12ptFett"/>
        </w:rPr>
        <w:t xml:space="preserve">10) </w:t>
      </w:r>
      <w:proofErr w:type="gramStart"/>
      <w:r>
        <w:rPr>
          <w:rStyle w:val="Formatvorlage12ptFett"/>
        </w:rPr>
        <w:t>original_sec</w:t>
      </w:r>
      <w:proofErr w:type="gramEnd"/>
      <w:r>
        <w:rPr>
          <w:rStyle w:val="Formatvorlage12ptFett"/>
        </w:rPr>
        <w:t>_</w:t>
      </w:r>
      <w:r>
        <w:rPr>
          <w:rStyle w:val="Formatvorlage12ptFett"/>
          <w:i/>
        </w:rPr>
        <w:t>”Map-ID”</w:t>
      </w:r>
      <w:r>
        <w:rPr>
          <w:rStyle w:val="Formatvorlage12ptFett"/>
        </w:rPr>
        <w:t>.dat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original cross section geometry of the sub-basin’s reservoir</w:t>
            </w:r>
          </w:p>
          <w:p w:rsidR="00A40BB3" w:rsidRPr="009146C8" w:rsidRDefault="00A40BB3">
            <w:pPr>
              <w:spacing w:line="240" w:lineRule="auto"/>
              <w:rPr>
                <w:sz w:val="16"/>
                <w:szCs w:val="16"/>
              </w:rPr>
            </w:pPr>
            <w:r>
              <w:rPr>
                <w:sz w:val="16"/>
                <w:szCs w:val="16"/>
              </w:rPr>
              <w:t>Subasin-ID, section-ID, nbpoints, y_original[m]</w:t>
            </w:r>
          </w:p>
          <w:p w:rsidR="00A40BB3" w:rsidRPr="009146C8" w:rsidRDefault="00A40BB3">
            <w:pPr>
              <w:spacing w:line="240" w:lineRule="auto"/>
              <w:rPr>
                <w:sz w:val="16"/>
                <w:szCs w:val="16"/>
              </w:rPr>
            </w:pPr>
            <w:r>
              <w:rPr>
                <w:sz w:val="16"/>
                <w:szCs w:val="16"/>
              </w:rPr>
              <w:t>60</w:t>
            </w:r>
            <w:r>
              <w:rPr>
                <w:sz w:val="16"/>
                <w:szCs w:val="16"/>
              </w:rPr>
              <w:tab/>
              <w:t>1</w:t>
            </w:r>
            <w:r>
              <w:rPr>
                <w:sz w:val="16"/>
                <w:szCs w:val="16"/>
              </w:rPr>
              <w:tab/>
              <w:t>8</w:t>
            </w:r>
            <w:r>
              <w:rPr>
                <w:sz w:val="16"/>
                <w:szCs w:val="16"/>
              </w:rPr>
              <w:tab/>
              <w:t>460</w:t>
            </w:r>
            <w:r>
              <w:rPr>
                <w:sz w:val="16"/>
                <w:szCs w:val="16"/>
              </w:rPr>
              <w:tab/>
              <w:t>455</w:t>
            </w:r>
            <w:r>
              <w:rPr>
                <w:sz w:val="16"/>
                <w:szCs w:val="16"/>
              </w:rPr>
              <w:tab/>
              <w:t>450</w:t>
            </w:r>
            <w:r>
              <w:rPr>
                <w:sz w:val="16"/>
                <w:szCs w:val="16"/>
              </w:rPr>
              <w:tab/>
              <w:t>…</w:t>
            </w:r>
            <w:r>
              <w:rPr>
                <w:sz w:val="16"/>
                <w:szCs w:val="16"/>
              </w:rPr>
              <w:tab/>
              <w:t>455</w:t>
            </w:r>
            <w:r>
              <w:rPr>
                <w:sz w:val="16"/>
                <w:szCs w:val="16"/>
              </w:rPr>
              <w:tab/>
              <w:t>460</w:t>
            </w:r>
            <w:r>
              <w:rPr>
                <w:sz w:val="16"/>
                <w:szCs w:val="16"/>
              </w:rPr>
              <w:tab/>
            </w:r>
            <w:r>
              <w:rPr>
                <w:sz w:val="16"/>
                <w:szCs w:val="16"/>
              </w:rPr>
              <w:tab/>
            </w:r>
            <w:r>
              <w:rPr>
                <w:sz w:val="16"/>
                <w:szCs w:val="16"/>
              </w:rPr>
              <w:tab/>
              <w:t>in totalmax 200 IDs</w:t>
            </w:r>
          </w:p>
          <w:p w:rsidR="00A40BB3" w:rsidRPr="009146C8" w:rsidRDefault="00A40BB3">
            <w:pPr>
              <w:spacing w:line="240" w:lineRule="auto"/>
              <w:rPr>
                <w:sz w:val="16"/>
                <w:szCs w:val="16"/>
              </w:rPr>
            </w:pPr>
            <w:r>
              <w:rPr>
                <w:sz w:val="16"/>
                <w:szCs w:val="16"/>
              </w:rPr>
              <w:t>60</w:t>
            </w:r>
            <w:r>
              <w:rPr>
                <w:sz w:val="16"/>
                <w:szCs w:val="16"/>
              </w:rPr>
              <w:tab/>
              <w:t>2</w:t>
            </w:r>
            <w:r>
              <w:rPr>
                <w:sz w:val="16"/>
                <w:szCs w:val="16"/>
              </w:rPr>
              <w:tab/>
              <w:t>12</w:t>
            </w:r>
            <w:r>
              <w:rPr>
                <w:sz w:val="16"/>
                <w:szCs w:val="16"/>
              </w:rPr>
              <w:tab/>
              <w:t>460</w:t>
            </w:r>
            <w:r>
              <w:rPr>
                <w:sz w:val="16"/>
                <w:szCs w:val="16"/>
              </w:rPr>
              <w:tab/>
              <w:t>450</w:t>
            </w:r>
            <w:r>
              <w:rPr>
                <w:sz w:val="16"/>
                <w:szCs w:val="16"/>
              </w:rPr>
              <w:tab/>
              <w:t>449</w:t>
            </w:r>
            <w:r>
              <w:rPr>
                <w:sz w:val="16"/>
                <w:szCs w:val="16"/>
              </w:rPr>
              <w:tab/>
              <w:t>…</w:t>
            </w:r>
            <w:r>
              <w:rPr>
                <w:sz w:val="16"/>
                <w:szCs w:val="16"/>
              </w:rPr>
              <w:tab/>
              <w:t>455</w:t>
            </w:r>
            <w:r>
              <w:rPr>
                <w:sz w:val="16"/>
                <w:szCs w:val="16"/>
              </w:rPr>
              <w:tab/>
              <w:t>460</w:t>
            </w:r>
            <w:r>
              <w:rPr>
                <w:sz w:val="16"/>
                <w:szCs w:val="16"/>
              </w:rPr>
              <w:tab/>
            </w:r>
            <w:r>
              <w:rPr>
                <w:sz w:val="16"/>
                <w:szCs w:val="16"/>
              </w:rPr>
              <w:tab/>
            </w:r>
            <w:r>
              <w:rPr>
                <w:sz w:val="16"/>
                <w:szCs w:val="16"/>
              </w:rPr>
              <w:tab/>
              <w:t>in totalmax 200 IDs</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Section-ID </w:t>
      </w:r>
      <w:r>
        <w:tab/>
      </w:r>
      <w:r>
        <w:tab/>
        <w:t>Map-ID of cross-section</w:t>
      </w:r>
    </w:p>
    <w:p w:rsidR="00A40BB3" w:rsidRDefault="00A40BB3">
      <w:pPr>
        <w:spacing w:line="240" w:lineRule="auto"/>
      </w:pPr>
      <w:proofErr w:type="gramStart"/>
      <w:r>
        <w:t>nbrpoints</w:t>
      </w:r>
      <w:proofErr w:type="gramEnd"/>
      <w:r>
        <w:tab/>
      </w:r>
      <w:r>
        <w:tab/>
        <w:t>Number of points at the cross section of the sub-basin’s reservoir</w:t>
      </w:r>
    </w:p>
    <w:p w:rsidR="00A40BB3" w:rsidRDefault="00A40BB3">
      <w:pPr>
        <w:spacing w:line="240" w:lineRule="auto"/>
        <w:ind w:left="2124" w:hanging="2124"/>
      </w:pPr>
      <w:proofErr w:type="gramStart"/>
      <w:r>
        <w:t>y_original</w:t>
      </w:r>
      <w:proofErr w:type="gramEnd"/>
      <w:r>
        <w:tab/>
        <w:t>Values of original bed elevation for each point of the cross section in the sub-basin’s reservoir (from left to right, view from upstream side) [m]</w:t>
      </w:r>
    </w:p>
    <w:p w:rsidR="00A40BB3" w:rsidRDefault="00A40BB3">
      <w:pPr>
        <w:pStyle w:val="KleinerAbstand"/>
      </w:pPr>
    </w:p>
    <w:p w:rsidR="00A40BB3" w:rsidRDefault="00A40BB3">
      <w:r>
        <w:t xml:space="preserve">Example: This optional file allows specifying detailed data on original cross section geometry for the calculation of water routing through the sub-basin’s reservoir. </w:t>
      </w:r>
      <w:proofErr w:type="gramStart"/>
      <w:r>
        <w:t xml:space="preserve">If this file is not found in the folder </w:t>
      </w:r>
      <w:r>
        <w:rPr>
          <w:rFonts w:ascii="Courier New" w:hAnsi="Courier New" w:cs="Courier New"/>
        </w:rPr>
        <w:t>reservoir</w:t>
      </w:r>
      <w:r>
        <w:t xml:space="preserve">, there are two possibilities: sediment routing through the sub-basin’s reservoir is computed anyway, assuming that the original cross section geometry is the same as provided in the file </w:t>
      </w:r>
      <w:r>
        <w:rPr>
          <w:rStyle w:val="Formatvorlage12ptFett"/>
          <w:b w:val="0"/>
          <w:i/>
        </w:rPr>
        <w:t>cross_sec_”Map-ID”.dat</w:t>
      </w:r>
      <w:r>
        <w:rPr>
          <w:rStyle w:val="Formatvorlage12ptFett"/>
          <w:b w:val="0"/>
        </w:rPr>
        <w:t xml:space="preserve">; or </w:t>
      </w:r>
      <w:r>
        <w:t xml:space="preserve">a simplified modelling approach for the calculation of sediment balance is assumed (if the file </w:t>
      </w:r>
      <w:r>
        <w:rPr>
          <w:rStyle w:val="Formatvorlage12ptFett"/>
          <w:b w:val="0"/>
          <w:i/>
        </w:rPr>
        <w:t xml:space="preserve">cross_sec_”Map-ID”.dat </w:t>
      </w:r>
      <w:r>
        <w:t>is not given</w:t>
      </w:r>
      <w:r>
        <w:rPr>
          <w:rFonts w:ascii="Courier New" w:hAnsi="Courier New" w:cs="Courier New"/>
        </w:rPr>
        <w:t>)</w:t>
      </w:r>
      <w:r>
        <w:t>.</w:t>
      </w:r>
      <w:proofErr w:type="gramEnd"/>
      <w:r>
        <w:t xml:space="preserve"> The reservoir located at the outlet point of the sub-basin with the Map-ID 60 was divided into 53 cross sections. The first row holds eight values of original bed elevation for cross section 1 (460 m, 455 m, etc). The second row holds 12 values of original bed elevation for cross section 2 (460 m, 450 m, etc). All cross sections of the sub-basin’s reservoir must be entered in the file. Sub-basins with data on original cross section geometry must be entered in different input files (e.g. </w:t>
      </w:r>
      <w:r>
        <w:rPr>
          <w:i/>
        </w:rPr>
        <w:t>original_sec_60.dat</w:t>
      </w:r>
      <w:r>
        <w:t xml:space="preserve"> referred to sub-basin with Map-ID 60). Sub-basins without outlet reservoirs or those without measured data on original cross section geometry must not be entered.</w:t>
      </w:r>
    </w:p>
    <w:p w:rsidR="00A40BB3" w:rsidRDefault="00A40BB3"/>
    <w:p w:rsidR="00A40BB3" w:rsidRPr="009146C8" w:rsidRDefault="00A40BB3">
      <w:pPr>
        <w:rPr>
          <w:b/>
        </w:rPr>
      </w:pPr>
      <w:r>
        <w:rPr>
          <w:rStyle w:val="Formatvorlage12ptFett"/>
        </w:rPr>
        <w:t xml:space="preserve">11) </w:t>
      </w:r>
      <w:proofErr w:type="gramStart"/>
      <w:r>
        <w:rPr>
          <w:rStyle w:val="Formatvorlage12ptFett"/>
        </w:rPr>
        <w:t>sizedist</w:t>
      </w:r>
      <w:proofErr w:type="gramEnd"/>
      <w:r>
        <w:rPr>
          <w:rStyle w:val="Formatvorlage12ptFett"/>
        </w:rPr>
        <w:t>_”Map-ID”.dat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size distribution of original bed material along the cross sections of the sub-basin’s reservoir</w:t>
            </w:r>
          </w:p>
          <w:p w:rsidR="00A40BB3" w:rsidRPr="009146C8" w:rsidRDefault="00A40BB3">
            <w:pPr>
              <w:spacing w:line="240" w:lineRule="auto"/>
              <w:rPr>
                <w:sz w:val="16"/>
                <w:szCs w:val="16"/>
              </w:rPr>
            </w:pPr>
            <w:r>
              <w:rPr>
                <w:sz w:val="16"/>
                <w:szCs w:val="16"/>
              </w:rPr>
              <w:t>Subasin-ID, section-ID, frac_actlay[-]</w:t>
            </w:r>
          </w:p>
          <w:p w:rsidR="00A40BB3" w:rsidRPr="009146C8" w:rsidRDefault="00A40BB3">
            <w:pPr>
              <w:spacing w:line="240" w:lineRule="auto"/>
              <w:rPr>
                <w:sz w:val="16"/>
                <w:szCs w:val="16"/>
              </w:rPr>
            </w:pPr>
            <w:r>
              <w:rPr>
                <w:sz w:val="16"/>
                <w:szCs w:val="16"/>
              </w:rPr>
              <w:t>60</w:t>
            </w:r>
            <w:r>
              <w:rPr>
                <w:sz w:val="16"/>
                <w:szCs w:val="16"/>
              </w:rPr>
              <w:tab/>
              <w:t>1</w:t>
            </w:r>
            <w:r>
              <w:rPr>
                <w:sz w:val="16"/>
                <w:szCs w:val="16"/>
              </w:rPr>
              <w:tab/>
              <w:t>0</w:t>
            </w:r>
            <w:r>
              <w:rPr>
                <w:sz w:val="16"/>
                <w:szCs w:val="16"/>
              </w:rPr>
              <w:tab/>
              <w:t>0</w:t>
            </w:r>
            <w:r>
              <w:rPr>
                <w:sz w:val="16"/>
                <w:szCs w:val="16"/>
              </w:rPr>
              <w:tab/>
              <w:t>0</w:t>
            </w:r>
            <w:r>
              <w:rPr>
                <w:sz w:val="16"/>
                <w:szCs w:val="16"/>
              </w:rPr>
              <w:tab/>
              <w:t>0.8848</w:t>
            </w:r>
            <w:r>
              <w:rPr>
                <w:sz w:val="16"/>
                <w:szCs w:val="16"/>
              </w:rPr>
              <w:tab/>
              <w:t>0.1101</w:t>
            </w:r>
            <w:r>
              <w:rPr>
                <w:sz w:val="16"/>
                <w:szCs w:val="16"/>
              </w:rPr>
              <w:tab/>
              <w:t>0.0049</w:t>
            </w:r>
            <w:r>
              <w:rPr>
                <w:sz w:val="16"/>
                <w:szCs w:val="16"/>
              </w:rPr>
              <w:tab/>
              <w:t xml:space="preserve">0.0002 </w:t>
            </w:r>
            <w:r>
              <w:rPr>
                <w:sz w:val="16"/>
                <w:szCs w:val="16"/>
              </w:rPr>
              <w:tab/>
              <w:t>total number of sediment size classes</w:t>
            </w:r>
          </w:p>
          <w:p w:rsidR="00A40BB3" w:rsidRPr="009146C8" w:rsidRDefault="00A40BB3">
            <w:pPr>
              <w:spacing w:line="240" w:lineRule="auto"/>
              <w:rPr>
                <w:sz w:val="16"/>
                <w:szCs w:val="16"/>
              </w:rPr>
            </w:pPr>
            <w:r>
              <w:rPr>
                <w:sz w:val="16"/>
                <w:szCs w:val="16"/>
              </w:rPr>
              <w:t>60</w:t>
            </w:r>
            <w:r>
              <w:rPr>
                <w:sz w:val="16"/>
                <w:szCs w:val="16"/>
              </w:rPr>
              <w:tab/>
              <w:t>2</w:t>
            </w:r>
            <w:r>
              <w:rPr>
                <w:sz w:val="16"/>
                <w:szCs w:val="16"/>
              </w:rPr>
              <w:tab/>
              <w:t>0.0307</w:t>
            </w:r>
            <w:r>
              <w:rPr>
                <w:sz w:val="16"/>
                <w:szCs w:val="16"/>
              </w:rPr>
              <w:tab/>
              <w:t>0.0115</w:t>
            </w:r>
            <w:r>
              <w:rPr>
                <w:sz w:val="16"/>
                <w:szCs w:val="16"/>
              </w:rPr>
              <w:tab/>
              <w:t>0.0012</w:t>
            </w:r>
            <w:r>
              <w:rPr>
                <w:sz w:val="16"/>
                <w:szCs w:val="16"/>
              </w:rPr>
              <w:tab/>
              <w:t>0.7485</w:t>
            </w:r>
            <w:r>
              <w:rPr>
                <w:sz w:val="16"/>
                <w:szCs w:val="16"/>
              </w:rPr>
              <w:tab/>
              <w:t>0.2044</w:t>
            </w:r>
            <w:r>
              <w:rPr>
                <w:sz w:val="16"/>
                <w:szCs w:val="16"/>
              </w:rPr>
              <w:tab/>
              <w:t>0.0034</w:t>
            </w:r>
            <w:r>
              <w:rPr>
                <w:sz w:val="16"/>
                <w:szCs w:val="16"/>
              </w:rPr>
              <w:tab/>
              <w:t xml:space="preserve">0.0003 </w:t>
            </w:r>
            <w:r>
              <w:rPr>
                <w:sz w:val="16"/>
                <w:szCs w:val="16"/>
              </w:rPr>
              <w:tab/>
              <w:t>total number of sediment size classes</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Section-ID </w:t>
      </w:r>
      <w:r>
        <w:tab/>
      </w:r>
      <w:r>
        <w:tab/>
        <w:t>Map-ID of cross-section</w:t>
      </w:r>
    </w:p>
    <w:p w:rsidR="00A40BB3" w:rsidRDefault="00A40BB3">
      <w:pPr>
        <w:spacing w:line="240" w:lineRule="auto"/>
        <w:ind w:left="2124" w:hanging="2124"/>
      </w:pPr>
      <w:proofErr w:type="gramStart"/>
      <w:r>
        <w:t>y_original</w:t>
      </w:r>
      <w:proofErr w:type="gramEnd"/>
      <w:r>
        <w:tab/>
        <w:t xml:space="preserve">Values of sediment fraction for different size classes of the cross section in the sub-basin’s reservoir [-]. The total number of sediment size classes is previously specified in the file </w:t>
      </w:r>
      <w:r>
        <w:rPr>
          <w:i/>
        </w:rPr>
        <w:t>do.dat</w:t>
      </w:r>
      <w:r>
        <w:t>.</w:t>
      </w:r>
    </w:p>
    <w:p w:rsidR="00A40BB3" w:rsidRDefault="00A40BB3">
      <w:pPr>
        <w:pStyle w:val="KleinerAbstand"/>
      </w:pPr>
    </w:p>
    <w:p w:rsidR="00A40BB3" w:rsidRDefault="00A40BB3">
      <w:r>
        <w:t xml:space="preserve">Example: This optional file allows specifying detailed data on size distribution of original bed material for the calculation of water routing through the sub-basin’s reservoir. If this file is not found in the folder </w:t>
      </w:r>
      <w:r>
        <w:rPr>
          <w:rFonts w:ascii="Courier New" w:hAnsi="Courier New" w:cs="Courier New"/>
        </w:rPr>
        <w:t>reservoir</w:t>
      </w:r>
      <w:r>
        <w:t>, there are two possibilities: sediment routing through the sub-basin’s reservoir is computed anyway, assuming that no sediment was deposited the sub-basin’s reservoir previously</w:t>
      </w:r>
      <w:r>
        <w:rPr>
          <w:rStyle w:val="Formatvorlage12ptFett"/>
          <w:b w:val="0"/>
        </w:rPr>
        <w:t xml:space="preserve">; or </w:t>
      </w:r>
      <w:r>
        <w:t xml:space="preserve">a simplified modelling approach for the calculation of sediment balance is assumed (if the file </w:t>
      </w:r>
      <w:r>
        <w:rPr>
          <w:rStyle w:val="Formatvorlage12ptFett"/>
          <w:b w:val="0"/>
          <w:i/>
        </w:rPr>
        <w:t xml:space="preserve">cross_sec_”Map-ID”.dat </w:t>
      </w:r>
      <w:r>
        <w:t>is not given</w:t>
      </w:r>
      <w:r>
        <w:rPr>
          <w:rFonts w:ascii="Courier New" w:hAnsi="Courier New" w:cs="Courier New"/>
        </w:rPr>
        <w:t>)</w:t>
      </w:r>
      <w:r>
        <w:t xml:space="preserve">. The reservoir located at the outlet point of the sub-basin with the Map-ID 60 was divided into 53 cross sections. The first row holds values of sediment fraction for seven sediment size classes of cross section 1 (0, 0, etc). The second row holds values of sediment fraction for seven sediment size classes of cross section 2 (0.0307, 0.0115, etc). All cross sections of the sub-basin’s reservoir must be entered in the file. Sub-basins with data on size distribution of original bed material must be entered in different input files (e.g. </w:t>
      </w:r>
      <w:r>
        <w:rPr>
          <w:i/>
        </w:rPr>
        <w:t>sizedist_sec_60.dat</w:t>
      </w:r>
      <w:r>
        <w:t xml:space="preserve"> referred to sub-basin with Map-ID 60). Sub-basins without outlet reservoirs or those without measured data on size distribution of original bed material must not be entered.</w:t>
      </w:r>
    </w:p>
    <w:p w:rsidR="00A40BB3" w:rsidRDefault="00A40BB3"/>
    <w:p w:rsidR="00A40BB3" w:rsidRDefault="00A40BB3">
      <w:r>
        <w:rPr>
          <w:rStyle w:val="Formatvorlage12ptFett"/>
        </w:rPr>
        <w:t xml:space="preserve">12) </w:t>
      </w:r>
      <w:proofErr w:type="gramStart"/>
      <w:r>
        <w:rPr>
          <w:rStyle w:val="Formatvorlage12ptFett"/>
        </w:rPr>
        <w:t>main_channel.dat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main channel geometry of the sub-basin’s reservoir</w:t>
            </w:r>
          </w:p>
          <w:p w:rsidR="00A40BB3" w:rsidRPr="009146C8" w:rsidRDefault="00A40BB3">
            <w:pPr>
              <w:spacing w:line="240" w:lineRule="auto"/>
              <w:rPr>
                <w:sz w:val="16"/>
                <w:szCs w:val="16"/>
              </w:rPr>
            </w:pPr>
            <w:r>
              <w:rPr>
                <w:sz w:val="16"/>
                <w:szCs w:val="16"/>
              </w:rPr>
              <w:t>Subasin-ID, nbr. cross sec, 1st row: pt1 [-], 2nd row: pt2 [-]</w:t>
            </w:r>
          </w:p>
          <w:p w:rsidR="00A40BB3" w:rsidRPr="009146C8" w:rsidRDefault="00A40BB3">
            <w:pPr>
              <w:spacing w:line="240" w:lineRule="auto"/>
              <w:rPr>
                <w:sz w:val="16"/>
                <w:szCs w:val="16"/>
              </w:rPr>
            </w:pPr>
            <w:r>
              <w:rPr>
                <w:sz w:val="16"/>
                <w:szCs w:val="16"/>
              </w:rPr>
              <w:t>60</w:t>
            </w:r>
            <w:r>
              <w:rPr>
                <w:sz w:val="16"/>
                <w:szCs w:val="16"/>
              </w:rPr>
              <w:tab/>
              <w:t>53</w:t>
            </w:r>
            <w:r>
              <w:rPr>
                <w:sz w:val="16"/>
                <w:szCs w:val="16"/>
              </w:rPr>
              <w:tab/>
              <w:t>8</w:t>
            </w:r>
            <w:r>
              <w:rPr>
                <w:sz w:val="16"/>
                <w:szCs w:val="16"/>
              </w:rPr>
              <w:tab/>
              <w:t>10</w:t>
            </w:r>
            <w:r>
              <w:rPr>
                <w:sz w:val="16"/>
                <w:szCs w:val="16"/>
              </w:rPr>
              <w:tab/>
              <w:t>15</w:t>
            </w:r>
            <w:r>
              <w:rPr>
                <w:sz w:val="16"/>
                <w:szCs w:val="16"/>
              </w:rPr>
              <w:tab/>
              <w:t>…</w:t>
            </w:r>
            <w:r>
              <w:rPr>
                <w:sz w:val="16"/>
                <w:szCs w:val="16"/>
              </w:rPr>
              <w:tab/>
              <w:t>40</w:t>
            </w:r>
            <w:r>
              <w:rPr>
                <w:sz w:val="16"/>
                <w:szCs w:val="16"/>
              </w:rPr>
              <w:tab/>
              <w:t>65</w:t>
            </w:r>
            <w:r>
              <w:rPr>
                <w:sz w:val="16"/>
                <w:szCs w:val="16"/>
              </w:rPr>
              <w:tab/>
              <w:t xml:space="preserve">70 </w:t>
            </w:r>
            <w:r>
              <w:rPr>
                <w:sz w:val="16"/>
                <w:szCs w:val="16"/>
              </w:rPr>
              <w:tab/>
              <w:t>in totalmax 200 IDs</w:t>
            </w:r>
          </w:p>
          <w:p w:rsidR="00A40BB3" w:rsidRDefault="00A40BB3">
            <w:pPr>
              <w:spacing w:line="240" w:lineRule="auto"/>
            </w:pPr>
            <w:r>
              <w:rPr>
                <w:sz w:val="16"/>
                <w:szCs w:val="16"/>
              </w:rPr>
              <w:t>60</w:t>
            </w:r>
            <w:r>
              <w:rPr>
                <w:sz w:val="16"/>
                <w:szCs w:val="16"/>
              </w:rPr>
              <w:tab/>
              <w:t>53</w:t>
            </w:r>
            <w:r>
              <w:rPr>
                <w:sz w:val="16"/>
                <w:szCs w:val="16"/>
              </w:rPr>
              <w:tab/>
              <w:t>15</w:t>
            </w:r>
            <w:r>
              <w:rPr>
                <w:sz w:val="16"/>
                <w:szCs w:val="16"/>
              </w:rPr>
              <w:tab/>
              <w:t>17</w:t>
            </w:r>
            <w:r>
              <w:rPr>
                <w:sz w:val="16"/>
                <w:szCs w:val="16"/>
              </w:rPr>
              <w:tab/>
              <w:t>25</w:t>
            </w:r>
            <w:r>
              <w:rPr>
                <w:sz w:val="16"/>
                <w:szCs w:val="16"/>
              </w:rPr>
              <w:tab/>
              <w:t>…</w:t>
            </w:r>
            <w:r>
              <w:rPr>
                <w:sz w:val="16"/>
                <w:szCs w:val="16"/>
              </w:rPr>
              <w:tab/>
              <w:t>60</w:t>
            </w:r>
            <w:r>
              <w:rPr>
                <w:sz w:val="16"/>
                <w:szCs w:val="16"/>
              </w:rPr>
              <w:tab/>
              <w:t>80</w:t>
            </w:r>
            <w:r>
              <w:rPr>
                <w:sz w:val="16"/>
                <w:szCs w:val="16"/>
              </w:rPr>
              <w:tab/>
              <w:t>90</w:t>
            </w:r>
            <w:r>
              <w:rPr>
                <w:sz w:val="16"/>
                <w:szCs w:val="16"/>
              </w:rPr>
              <w:tab/>
              <w:t>in totalmax 200 IDs</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proofErr w:type="gramStart"/>
      <w:r>
        <w:t>nbr</w:t>
      </w:r>
      <w:proofErr w:type="gramEnd"/>
      <w:r>
        <w:t xml:space="preserve"> cross sec</w:t>
      </w:r>
      <w:r>
        <w:tab/>
      </w:r>
      <w:r>
        <w:tab/>
        <w:t>Number of cross sections in the sub-basin’s reservoir</w:t>
      </w:r>
    </w:p>
    <w:p w:rsidR="00A40BB3" w:rsidRDefault="00A40BB3">
      <w:pPr>
        <w:spacing w:line="240" w:lineRule="auto"/>
        <w:ind w:left="2124" w:hanging="2124"/>
      </w:pPr>
      <w:r>
        <w:t>1st row: manning</w:t>
      </w:r>
      <w:r>
        <w:tab/>
        <w:t>1</w:t>
      </w:r>
      <w:r>
        <w:rPr>
          <w:vertAlign w:val="superscript"/>
        </w:rPr>
        <w:t>st</w:t>
      </w:r>
      <w:r>
        <w:t xml:space="preserve"> row of each sub-basin: Point of the cross section in the sub-basin’s reservoir that identifies the beginning of main channel (from left to right, view from upstream side) [-]</w:t>
      </w:r>
    </w:p>
    <w:p w:rsidR="00A40BB3" w:rsidRDefault="00A40BB3">
      <w:pPr>
        <w:spacing w:line="240" w:lineRule="auto"/>
        <w:ind w:left="2124" w:hanging="2124"/>
      </w:pPr>
      <w:r>
        <w:t>2nd row: distance</w:t>
      </w:r>
      <w:r>
        <w:tab/>
        <w:t>2</w:t>
      </w:r>
      <w:r>
        <w:rPr>
          <w:vertAlign w:val="superscript"/>
        </w:rPr>
        <w:t>nd</w:t>
      </w:r>
      <w:r>
        <w:t xml:space="preserve"> row of each sub-basin: Point of the cross section in the sub-basin’s reservoir that identifies the end of main channel (from left to right, view from upstream side) [-]</w:t>
      </w:r>
    </w:p>
    <w:p w:rsidR="00A40BB3" w:rsidRDefault="00A40BB3">
      <w:pPr>
        <w:pStyle w:val="KleinerAbstand"/>
      </w:pPr>
    </w:p>
    <w:p w:rsidR="00A40BB3" w:rsidRDefault="00A40BB3">
      <w:r>
        <w:t xml:space="preserve">Example: This optional file allows specifying the exact location of main channel in the cross sections of the sub-basin’s reservoir. This information is used to adjust bed profiles of cross sections, avoiding steeper slopes caused by erosion processes. If this file is not found in the folder </w:t>
      </w:r>
      <w:r>
        <w:rPr>
          <w:rFonts w:ascii="Courier New" w:hAnsi="Courier New" w:cs="Courier New"/>
        </w:rPr>
        <w:t>reservoir</w:t>
      </w:r>
      <w:r>
        <w:t>, there are two possibilities: sediment routing through the sub-basin’s reservoir is computed anyway, disregarding the occurrence of steeper slopes</w:t>
      </w:r>
      <w:r>
        <w:rPr>
          <w:rStyle w:val="Formatvorlage12ptFett"/>
          <w:b w:val="0"/>
        </w:rPr>
        <w:t xml:space="preserve">; or </w:t>
      </w:r>
      <w:r>
        <w:t xml:space="preserve">a simplified modelling approach for the calculation of sediment balance is assumed (if the file </w:t>
      </w:r>
      <w:r>
        <w:rPr>
          <w:rStyle w:val="Formatvorlage12ptFett"/>
          <w:b w:val="0"/>
          <w:i/>
        </w:rPr>
        <w:t xml:space="preserve">cross_sec_”Map-ID”.dat </w:t>
      </w:r>
      <w:r>
        <w:t>is not given</w:t>
      </w:r>
      <w:r>
        <w:rPr>
          <w:rFonts w:ascii="Courier New" w:hAnsi="Courier New" w:cs="Courier New"/>
        </w:rPr>
        <w:t>)</w:t>
      </w:r>
      <w:r>
        <w:t>. The reservoir located at the outlet point of the sub-basin with the Map-ID 60 has 53 cross sections. The main channel of cross section 1 is located between the 8</w:t>
      </w:r>
      <w:r>
        <w:rPr>
          <w:vertAlign w:val="superscript"/>
        </w:rPr>
        <w:t>th</w:t>
      </w:r>
      <w:r>
        <w:t xml:space="preserve"> and 15</w:t>
      </w:r>
      <w:r>
        <w:rPr>
          <w:vertAlign w:val="superscript"/>
        </w:rPr>
        <w:t>th</w:t>
      </w:r>
      <w:r>
        <w:t xml:space="preserve"> points (cross section 2: located between the 10</w:t>
      </w:r>
      <w:r>
        <w:rPr>
          <w:vertAlign w:val="superscript"/>
        </w:rPr>
        <w:t>th</w:t>
      </w:r>
      <w:r>
        <w:t xml:space="preserve"> and 17</w:t>
      </w:r>
      <w:r>
        <w:rPr>
          <w:vertAlign w:val="superscript"/>
        </w:rPr>
        <w:t>th</w:t>
      </w:r>
      <w:r>
        <w:t xml:space="preserve"> points; etc). A value of -999 indicates unknown location of main channel for that cross section. Sub-basins without outlet reservoirs or those without data on location of main channel of cross sections must not be entered in the file.</w:t>
      </w:r>
    </w:p>
    <w:p w:rsidR="00A40BB3" w:rsidRDefault="00A40BB3"/>
    <w:p w:rsidR="00A40BB3" w:rsidRPr="009146C8" w:rsidRDefault="00A40BB3">
      <w:pPr>
        <w:rPr>
          <w:b/>
        </w:rPr>
      </w:pPr>
      <w:r>
        <w:rPr>
          <w:rStyle w:val="Formatvorlage12ptFett"/>
        </w:rPr>
        <w:t xml:space="preserve">13) </w:t>
      </w:r>
      <w:proofErr w:type="gramStart"/>
      <w:r>
        <w:rPr>
          <w:rStyle w:val="Formatvorlage12ptFett"/>
        </w:rPr>
        <w:t>lake.dat</w:t>
      </w:r>
      <w:proofErr w:type="gramEnd"/>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parameters for the reservoir size classes</w:t>
            </w:r>
          </w:p>
          <w:p w:rsidR="00A40BB3" w:rsidRPr="009146C8" w:rsidRDefault="00A40BB3">
            <w:pPr>
              <w:spacing w:line="240" w:lineRule="auto"/>
              <w:rPr>
                <w:sz w:val="16"/>
                <w:szCs w:val="16"/>
              </w:rPr>
            </w:pPr>
            <w:r>
              <w:rPr>
                <w:sz w:val="16"/>
                <w:szCs w:val="16"/>
              </w:rPr>
              <w:t>Reservoir_class-ID, maxlake0[m**3], lake_vol0_factor[-], lake_change[-], alpha_Molle[-], damk_Molle[-], damc_hrr[-], damd_hrr[-]</w:t>
            </w:r>
          </w:p>
          <w:p w:rsidR="00A40BB3" w:rsidRPr="009146C8" w:rsidRDefault="00A40BB3">
            <w:pPr>
              <w:spacing w:line="240" w:lineRule="auto"/>
              <w:rPr>
                <w:sz w:val="16"/>
                <w:szCs w:val="16"/>
              </w:rPr>
            </w:pPr>
            <w:r>
              <w:rPr>
                <w:sz w:val="16"/>
                <w:szCs w:val="16"/>
              </w:rPr>
              <w:t>1</w:t>
            </w:r>
            <w:r>
              <w:rPr>
                <w:sz w:val="16"/>
                <w:szCs w:val="16"/>
              </w:rPr>
              <w:tab/>
              <w:t>5000</w:t>
            </w:r>
            <w:r>
              <w:rPr>
                <w:sz w:val="16"/>
                <w:szCs w:val="16"/>
              </w:rPr>
              <w:tab/>
              <w:t>0.2</w:t>
            </w:r>
            <w:r>
              <w:rPr>
                <w:sz w:val="16"/>
                <w:szCs w:val="16"/>
              </w:rPr>
              <w:tab/>
              <w:t>0.10</w:t>
            </w:r>
            <w:r>
              <w:rPr>
                <w:sz w:val="16"/>
                <w:szCs w:val="16"/>
              </w:rPr>
              <w:tab/>
              <w:t>2.7</w:t>
            </w:r>
            <w:r>
              <w:rPr>
                <w:sz w:val="16"/>
                <w:szCs w:val="16"/>
              </w:rPr>
              <w:tab/>
              <w:t>1500</w:t>
            </w:r>
            <w:r>
              <w:rPr>
                <w:sz w:val="16"/>
                <w:szCs w:val="16"/>
              </w:rPr>
              <w:tab/>
              <w:t>7</w:t>
            </w:r>
            <w:r>
              <w:rPr>
                <w:sz w:val="16"/>
                <w:szCs w:val="16"/>
              </w:rPr>
              <w:tab/>
              <w:t>1.5</w:t>
            </w:r>
          </w:p>
          <w:p w:rsidR="00A40BB3" w:rsidRPr="009146C8" w:rsidRDefault="00A40BB3">
            <w:pPr>
              <w:spacing w:line="240" w:lineRule="auto"/>
              <w:rPr>
                <w:sz w:val="16"/>
                <w:szCs w:val="16"/>
              </w:rPr>
            </w:pPr>
            <w:r>
              <w:rPr>
                <w:sz w:val="16"/>
                <w:szCs w:val="16"/>
              </w:rPr>
              <w:t>2</w:t>
            </w:r>
            <w:r>
              <w:rPr>
                <w:sz w:val="16"/>
                <w:szCs w:val="16"/>
              </w:rPr>
              <w:tab/>
              <w:t>25000</w:t>
            </w:r>
            <w:r>
              <w:rPr>
                <w:sz w:val="16"/>
                <w:szCs w:val="16"/>
              </w:rPr>
              <w:tab/>
              <w:t>0.2</w:t>
            </w:r>
            <w:r>
              <w:rPr>
                <w:sz w:val="16"/>
                <w:szCs w:val="16"/>
              </w:rPr>
              <w:tab/>
              <w:t>0</w:t>
            </w:r>
            <w:r>
              <w:rPr>
                <w:sz w:val="16"/>
                <w:szCs w:val="16"/>
              </w:rPr>
              <w:tab/>
              <w:t>2.7</w:t>
            </w:r>
            <w:r>
              <w:rPr>
                <w:sz w:val="16"/>
                <w:szCs w:val="16"/>
              </w:rPr>
              <w:tab/>
              <w:t>1500</w:t>
            </w:r>
            <w:r>
              <w:rPr>
                <w:sz w:val="16"/>
                <w:szCs w:val="16"/>
              </w:rPr>
              <w:tab/>
              <w:t>14</w:t>
            </w:r>
            <w:r>
              <w:rPr>
                <w:sz w:val="16"/>
                <w:szCs w:val="16"/>
              </w:rPr>
              <w:tab/>
              <w:t>1.5</w:t>
            </w:r>
          </w:p>
          <w:p w:rsidR="00A40BB3" w:rsidRPr="009146C8" w:rsidRDefault="00A40BB3">
            <w:pPr>
              <w:spacing w:line="240" w:lineRule="auto"/>
              <w:rPr>
                <w:sz w:val="16"/>
                <w:szCs w:val="16"/>
              </w:rPr>
            </w:pPr>
            <w:r>
              <w:rPr>
                <w:sz w:val="16"/>
                <w:szCs w:val="16"/>
              </w:rPr>
              <w:t>3</w:t>
            </w:r>
            <w:r>
              <w:rPr>
                <w:sz w:val="16"/>
                <w:szCs w:val="16"/>
              </w:rPr>
              <w:tab/>
              <w:t>50000</w:t>
            </w:r>
            <w:r>
              <w:rPr>
                <w:sz w:val="16"/>
                <w:szCs w:val="16"/>
              </w:rPr>
              <w:tab/>
              <w:t>0.2</w:t>
            </w:r>
            <w:r>
              <w:rPr>
                <w:sz w:val="16"/>
                <w:szCs w:val="16"/>
              </w:rPr>
              <w:tab/>
              <w:t>0</w:t>
            </w:r>
            <w:r>
              <w:rPr>
                <w:sz w:val="16"/>
                <w:szCs w:val="16"/>
              </w:rPr>
              <w:tab/>
              <w:t>2.7</w:t>
            </w:r>
            <w:r>
              <w:rPr>
                <w:sz w:val="16"/>
                <w:szCs w:val="16"/>
              </w:rPr>
              <w:tab/>
              <w:t>1500</w:t>
            </w:r>
            <w:r>
              <w:rPr>
                <w:sz w:val="16"/>
                <w:szCs w:val="16"/>
              </w:rPr>
              <w:tab/>
              <w:t>21</w:t>
            </w:r>
            <w:r>
              <w:rPr>
                <w:sz w:val="16"/>
                <w:szCs w:val="16"/>
              </w:rPr>
              <w:tab/>
              <w:t>1.5</w:t>
            </w:r>
          </w:p>
          <w:p w:rsidR="00A40BB3" w:rsidRPr="009146C8" w:rsidRDefault="00A40BB3">
            <w:pPr>
              <w:spacing w:line="240" w:lineRule="auto"/>
              <w:rPr>
                <w:sz w:val="16"/>
                <w:szCs w:val="16"/>
              </w:rPr>
            </w:pPr>
            <w:r>
              <w:rPr>
                <w:sz w:val="16"/>
                <w:szCs w:val="16"/>
              </w:rPr>
              <w:t>4</w:t>
            </w:r>
            <w:r>
              <w:rPr>
                <w:sz w:val="16"/>
                <w:szCs w:val="16"/>
              </w:rPr>
              <w:tab/>
              <w:t>100000</w:t>
            </w:r>
            <w:r>
              <w:rPr>
                <w:sz w:val="16"/>
                <w:szCs w:val="16"/>
              </w:rPr>
              <w:tab/>
              <w:t>0.2</w:t>
            </w:r>
            <w:r>
              <w:rPr>
                <w:sz w:val="16"/>
                <w:szCs w:val="16"/>
              </w:rPr>
              <w:tab/>
              <w:t>0</w:t>
            </w:r>
            <w:r>
              <w:rPr>
                <w:sz w:val="16"/>
                <w:szCs w:val="16"/>
              </w:rPr>
              <w:tab/>
              <w:t>2.7</w:t>
            </w:r>
            <w:r>
              <w:rPr>
                <w:sz w:val="16"/>
                <w:szCs w:val="16"/>
              </w:rPr>
              <w:tab/>
              <w:t>1500</w:t>
            </w:r>
            <w:r>
              <w:rPr>
                <w:sz w:val="16"/>
                <w:szCs w:val="16"/>
              </w:rPr>
              <w:tab/>
              <w:t>28</w:t>
            </w:r>
            <w:r>
              <w:rPr>
                <w:sz w:val="16"/>
                <w:szCs w:val="16"/>
              </w:rPr>
              <w:tab/>
              <w:t>1.5</w:t>
            </w:r>
          </w:p>
          <w:p w:rsidR="00A40BB3" w:rsidRDefault="00A40BB3">
            <w:pPr>
              <w:spacing w:line="240" w:lineRule="auto"/>
            </w:pPr>
            <w:r>
              <w:rPr>
                <w:sz w:val="16"/>
                <w:szCs w:val="16"/>
              </w:rPr>
              <w:t>5</w:t>
            </w:r>
            <w:r>
              <w:rPr>
                <w:sz w:val="16"/>
                <w:szCs w:val="16"/>
              </w:rPr>
              <w:tab/>
              <w:t>250000</w:t>
            </w:r>
            <w:r>
              <w:rPr>
                <w:sz w:val="16"/>
                <w:szCs w:val="16"/>
              </w:rPr>
              <w:tab/>
              <w:t>0.2</w:t>
            </w:r>
            <w:r>
              <w:rPr>
                <w:sz w:val="16"/>
                <w:szCs w:val="16"/>
              </w:rPr>
              <w:tab/>
              <w:t>0</w:t>
            </w:r>
            <w:r>
              <w:rPr>
                <w:sz w:val="16"/>
                <w:szCs w:val="16"/>
              </w:rPr>
              <w:tab/>
              <w:t>2.7</w:t>
            </w:r>
            <w:r>
              <w:rPr>
                <w:sz w:val="16"/>
                <w:szCs w:val="16"/>
              </w:rPr>
              <w:tab/>
              <w:t>1500</w:t>
            </w:r>
            <w:r>
              <w:rPr>
                <w:sz w:val="16"/>
                <w:szCs w:val="16"/>
              </w:rPr>
              <w:tab/>
              <w:t>35</w:t>
            </w:r>
            <w:r>
              <w:rPr>
                <w:sz w:val="16"/>
                <w:szCs w:val="16"/>
              </w:rPr>
              <w:tab/>
              <w:t>1.5</w:t>
            </w:r>
          </w:p>
        </w:tc>
      </w:tr>
    </w:tbl>
    <w:p w:rsidR="00A40BB3" w:rsidRDefault="00A40BB3">
      <w:pPr>
        <w:pStyle w:val="KleinerAbstand"/>
      </w:pPr>
    </w:p>
    <w:p w:rsidR="00A40BB3" w:rsidRDefault="00A40BB3">
      <w:pPr>
        <w:spacing w:line="240" w:lineRule="auto"/>
      </w:pPr>
      <w:r>
        <w:t xml:space="preserve">Reservoir_class-ID </w:t>
      </w:r>
      <w:r>
        <w:tab/>
      </w:r>
      <w:r>
        <w:tab/>
        <w:t>Map-ID of reservoir size class</w:t>
      </w:r>
    </w:p>
    <w:p w:rsidR="00A40BB3" w:rsidRDefault="00A40BB3">
      <w:pPr>
        <w:tabs>
          <w:tab w:val="left" w:pos="2126"/>
        </w:tabs>
        <w:autoSpaceDE w:val="0"/>
        <w:spacing w:line="240" w:lineRule="auto"/>
        <w:ind w:left="2172" w:hanging="2172"/>
        <w:jc w:val="left"/>
      </w:pPr>
      <w:proofErr w:type="gramStart"/>
      <w:r>
        <w:t>maxlake0</w:t>
      </w:r>
      <w:proofErr w:type="gramEnd"/>
      <w:r>
        <w:tab/>
      </w:r>
      <w:r>
        <w:tab/>
      </w:r>
      <w:r>
        <w:tab/>
        <w:t>Upper limit of reservoir size class in terms of volume [m³]</w:t>
      </w:r>
    </w:p>
    <w:p w:rsidR="00A40BB3" w:rsidRDefault="00A40BB3">
      <w:pPr>
        <w:tabs>
          <w:tab w:val="left" w:pos="2126"/>
        </w:tabs>
        <w:autoSpaceDE w:val="0"/>
        <w:spacing w:line="240" w:lineRule="auto"/>
        <w:ind w:left="2835" w:hanging="2835"/>
        <w:jc w:val="left"/>
      </w:pPr>
      <w:proofErr w:type="gramStart"/>
      <w:r>
        <w:t>lake_vol0_factor</w:t>
      </w:r>
      <w:proofErr w:type="gramEnd"/>
      <w:r>
        <w:tab/>
      </w:r>
      <w:r>
        <w:tab/>
      </w:r>
      <w:r>
        <w:tab/>
        <w:t>Fraction of storage capacity that indicates the initial water volume in the reservoir size classes [-]</w:t>
      </w:r>
    </w:p>
    <w:p w:rsidR="00A40BB3" w:rsidRDefault="00A40BB3">
      <w:pPr>
        <w:tabs>
          <w:tab w:val="left" w:pos="2126"/>
        </w:tabs>
        <w:autoSpaceDE w:val="0"/>
        <w:spacing w:line="240" w:lineRule="auto"/>
        <w:ind w:left="2835" w:hanging="2835"/>
        <w:jc w:val="left"/>
      </w:pPr>
      <w:proofErr w:type="gramStart"/>
      <w:r>
        <w:t>lake_change</w:t>
      </w:r>
      <w:proofErr w:type="gramEnd"/>
      <w:r>
        <w:tab/>
      </w:r>
      <w:r>
        <w:tab/>
      </w:r>
      <w:r>
        <w:tab/>
        <w:t>Factor that indicates yearly variation in the number of reservoirs of the size classes [-]</w:t>
      </w:r>
    </w:p>
    <w:p w:rsidR="00A40BB3" w:rsidRDefault="00A40BB3">
      <w:pPr>
        <w:tabs>
          <w:tab w:val="left" w:pos="2126"/>
        </w:tabs>
        <w:spacing w:line="240" w:lineRule="auto"/>
        <w:ind w:left="2835" w:hanging="2835"/>
      </w:pPr>
      <w:r>
        <w:t>alpha_Molle, damk_Molle</w:t>
      </w:r>
      <w:r>
        <w:tab/>
        <w:t>Parameters of the area-volume relationship in the reservoir size classes (Area=alpha.k</w:t>
      </w:r>
      <w:proofErr w:type="gramStart"/>
      <w:r>
        <w:t>.(</w:t>
      </w:r>
      <w:proofErr w:type="gramEnd"/>
      <w:r>
        <w:t>Vol/k)</w:t>
      </w:r>
      <w:r>
        <w:rPr>
          <w:vertAlign w:val="superscript"/>
        </w:rPr>
        <w:t>alpha/(alpha-1)</w:t>
      </w:r>
      <w:r>
        <w:t>) [-]. Values of reservoir area and volume are expressed in m² and m³, respectively</w:t>
      </w:r>
    </w:p>
    <w:p w:rsidR="00A40BB3" w:rsidRDefault="00A40BB3">
      <w:pPr>
        <w:tabs>
          <w:tab w:val="left" w:pos="2126"/>
        </w:tabs>
        <w:spacing w:line="240" w:lineRule="auto"/>
        <w:ind w:left="2835" w:hanging="2835"/>
      </w:pPr>
      <w:r>
        <w:t>damc_hrr, damd_hrr</w:t>
      </w:r>
      <w:r>
        <w:tab/>
      </w:r>
      <w:r>
        <w:tab/>
      </w:r>
      <w:r>
        <w:tab/>
        <w:t>Parameters of the spillway rating curve in the reservoir size classes (Qout=damc_hrr.Hv</w:t>
      </w:r>
      <w:r>
        <w:rPr>
          <w:vertAlign w:val="superscript"/>
        </w:rPr>
        <w:t>damd_hrr</w:t>
      </w:r>
      <w:r>
        <w:t>) [-]. Values of water height over the spillway and overflow discharges are expressed in m and m³/s, respectively</w:t>
      </w:r>
    </w:p>
    <w:p w:rsidR="00A40BB3" w:rsidRDefault="00A40BB3">
      <w:pPr>
        <w:pStyle w:val="KleinerAbstand"/>
      </w:pPr>
    </w:p>
    <w:p w:rsidR="00A40BB3" w:rsidRDefault="00A40BB3">
      <w:r>
        <w:t xml:space="preserve">Example: The study area has a network of small reservoirs, which are grouped into five size classes according to their storage capacity (changes on the number of size classes are not available yet). The water and sediment balances of small reservoirs are computed for one hypothetical representative reservoir of mean characteristics. </w:t>
      </w:r>
      <w:proofErr w:type="gramStart"/>
      <w:r>
        <w:t>The size class 1 has reservoirs with storage capacity up to 5,000 m³, an initial water volume of 20% of the storage capacity, an yearly increase of 10% in the number of reservoirs for the simulation period (</w:t>
      </w:r>
      <w:r>
        <w:rPr>
          <w:i/>
        </w:rPr>
        <w:t>lake_increase</w:t>
      </w:r>
      <w:r>
        <w:t xml:space="preserve"> set to zero means that the number of reservoirs remains constant), an area-</w:t>
      </w:r>
      <w:r>
        <w:lastRenderedPageBreak/>
        <w:t xml:space="preserve">volume relationship with parameters </w:t>
      </w:r>
      <w:r>
        <w:rPr>
          <w:i/>
        </w:rPr>
        <w:t>alpha_Molle</w:t>
      </w:r>
      <w:r>
        <w:t xml:space="preserve"> and </w:t>
      </w:r>
      <w:r>
        <w:rPr>
          <w:i/>
        </w:rPr>
        <w:t>damk_Molle</w:t>
      </w:r>
      <w:r>
        <w:t xml:space="preserve"> set to 2.7 and 1500, respectively, and a spillway rating curve with parameters </w:t>
      </w:r>
      <w:r>
        <w:rPr>
          <w:i/>
        </w:rPr>
        <w:t>damc_hrr</w:t>
      </w:r>
      <w:r>
        <w:t xml:space="preserve"> and </w:t>
      </w:r>
      <w:r>
        <w:rPr>
          <w:i/>
        </w:rPr>
        <w:t>damd_hrr</w:t>
      </w:r>
      <w:r>
        <w:t xml:space="preserve"> set to 7 and 1.5, respectively.</w:t>
      </w:r>
      <w:proofErr w:type="gramEnd"/>
    </w:p>
    <w:p w:rsidR="00A40BB3" w:rsidRDefault="00A40BB3"/>
    <w:p w:rsidR="00A40BB3" w:rsidRPr="009146C8" w:rsidRDefault="00A40BB3">
      <w:pPr>
        <w:rPr>
          <w:b/>
        </w:rPr>
      </w:pPr>
      <w:r>
        <w:rPr>
          <w:rStyle w:val="Formatvorlage12ptFett"/>
        </w:rPr>
        <w:t xml:space="preserve">14) </w:t>
      </w:r>
      <w:proofErr w:type="gramStart"/>
      <w:r>
        <w:rPr>
          <w:rStyle w:val="Formatvorlage12ptFett"/>
        </w:rPr>
        <w:t>lake_maxvol.dat</w:t>
      </w:r>
      <w:proofErr w:type="gramEnd"/>
      <w:r>
        <w:rPr>
          <w:rStyle w:val="Formatvorlage12ptFett"/>
        </w:rPr>
        <w:t xml:space="preserve">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water storage capacity for the reservoir size classes</w:t>
            </w:r>
          </w:p>
          <w:p w:rsidR="00A40BB3" w:rsidRPr="009146C8" w:rsidRDefault="00A40BB3">
            <w:pPr>
              <w:spacing w:line="240" w:lineRule="auto"/>
              <w:rPr>
                <w:sz w:val="16"/>
                <w:szCs w:val="16"/>
              </w:rPr>
            </w:pPr>
            <w:r>
              <w:rPr>
                <w:sz w:val="16"/>
                <w:szCs w:val="16"/>
              </w:rPr>
              <w:t>Sub-basin-ID, maxlake[m**3] (five reservoir size classes)</w:t>
            </w:r>
          </w:p>
          <w:p w:rsidR="00A40BB3" w:rsidRPr="009146C8" w:rsidRDefault="00A40BB3">
            <w:pPr>
              <w:spacing w:line="240" w:lineRule="auto"/>
              <w:rPr>
                <w:sz w:val="16"/>
                <w:szCs w:val="16"/>
              </w:rPr>
            </w:pPr>
            <w:r>
              <w:rPr>
                <w:sz w:val="16"/>
                <w:szCs w:val="16"/>
              </w:rPr>
              <w:t>60</w:t>
            </w:r>
            <w:r>
              <w:rPr>
                <w:sz w:val="16"/>
                <w:szCs w:val="16"/>
              </w:rPr>
              <w:tab/>
              <w:t>2627.21</w:t>
            </w:r>
            <w:r>
              <w:rPr>
                <w:sz w:val="16"/>
                <w:szCs w:val="16"/>
              </w:rPr>
              <w:tab/>
              <w:t>16591.52</w:t>
            </w:r>
            <w:r>
              <w:rPr>
                <w:sz w:val="16"/>
                <w:szCs w:val="16"/>
              </w:rPr>
              <w:tab/>
              <w:t>0</w:t>
            </w:r>
            <w:r>
              <w:rPr>
                <w:sz w:val="16"/>
                <w:szCs w:val="16"/>
              </w:rPr>
              <w:tab/>
              <w:t>0</w:t>
            </w:r>
            <w:r>
              <w:rPr>
                <w:sz w:val="16"/>
                <w:szCs w:val="16"/>
              </w:rPr>
              <w:tab/>
              <w:t>0</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proofErr w:type="gramStart"/>
      <w:r>
        <w:t>maxlake</w:t>
      </w:r>
      <w:proofErr w:type="gramEnd"/>
      <w:r>
        <w:tab/>
        <w:t>Mean value of initial storage capacity of the hypothetical representative reservoirs of the size classes [m³]. Value varies because of the sediment accumulation</w:t>
      </w:r>
    </w:p>
    <w:p w:rsidR="00A40BB3" w:rsidRDefault="00A40BB3">
      <w:pPr>
        <w:pStyle w:val="KleinerAbstand"/>
      </w:pPr>
    </w:p>
    <w:p w:rsidR="00A40BB3" w:rsidRDefault="00A40BB3">
      <w:r>
        <w:t xml:space="preserve">Example: This optional file allows specifying data on initial storage capacity of the hypothetical representative reservoirs of the size classes. If this file is not found in the folder </w:t>
      </w:r>
      <w:r>
        <w:rPr>
          <w:rFonts w:ascii="Courier New" w:hAnsi="Courier New" w:cs="Courier New"/>
        </w:rPr>
        <w:t>reservoir</w:t>
      </w:r>
      <w:r>
        <w:t>, the initial storage capacity is computed as a geometrical mean of the lower and upper limit of the reservoir size classes (except for class 1, computed as 50% of its upper limit). The sub-basin with the Map-ID 60 has only two reservoir size classes with initial storage capacities of 2627.21 m³ and 16591.52 m³ (size classes 1 and 2, respectively). Therefore, there is no reservoir at the size classes 3 to 5 for that sub-basin. The order of the sub-basins in the first column has to follow the same order of the sub-basin IDs as was used in hymo.dat (due to computational reasons); otherwise, an error message occurs. Sub-basins without networks of small reservoirs must not be entered in the file.</w:t>
      </w:r>
    </w:p>
    <w:p w:rsidR="00A40BB3" w:rsidRDefault="00A40BB3"/>
    <w:p w:rsidR="00A40BB3" w:rsidRPr="009146C8" w:rsidRDefault="00A40BB3">
      <w:pPr>
        <w:rPr>
          <w:b/>
        </w:rPr>
      </w:pPr>
      <w:r>
        <w:rPr>
          <w:rStyle w:val="Formatvorlage12ptFett"/>
        </w:rPr>
        <w:t xml:space="preserve">15) </w:t>
      </w:r>
      <w:proofErr w:type="gramStart"/>
      <w:r>
        <w:rPr>
          <w:rStyle w:val="Formatvorlage12ptFett"/>
        </w:rPr>
        <w:t>lake_year.dat</w:t>
      </w:r>
      <w:proofErr w:type="gramEnd"/>
      <w:r>
        <w:rPr>
          <w:rStyle w:val="Formatvorlage12ptFett"/>
        </w:rPr>
        <w:t xml:space="preserve">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changes on the number of reservoirs in the size classes</w:t>
            </w:r>
          </w:p>
          <w:p w:rsidR="00A40BB3" w:rsidRPr="009146C8" w:rsidRDefault="00A40BB3">
            <w:pPr>
              <w:spacing w:line="240" w:lineRule="auto"/>
              <w:rPr>
                <w:sz w:val="16"/>
                <w:szCs w:val="16"/>
              </w:rPr>
            </w:pPr>
            <w:r>
              <w:rPr>
                <w:sz w:val="16"/>
                <w:szCs w:val="16"/>
              </w:rPr>
              <w:t>Year, sub-basin-ID, acudfloatyear[-] (five reservoir size classes)</w:t>
            </w:r>
          </w:p>
          <w:p w:rsidR="00A40BB3" w:rsidRPr="009146C8" w:rsidRDefault="00A40BB3">
            <w:pPr>
              <w:spacing w:line="240" w:lineRule="auto"/>
              <w:rPr>
                <w:sz w:val="16"/>
                <w:szCs w:val="16"/>
              </w:rPr>
            </w:pPr>
            <w:r>
              <w:rPr>
                <w:sz w:val="16"/>
                <w:szCs w:val="16"/>
              </w:rPr>
              <w:t>2005</w:t>
            </w:r>
            <w:r>
              <w:rPr>
                <w:sz w:val="16"/>
                <w:szCs w:val="16"/>
              </w:rPr>
              <w:tab/>
              <w:t>15</w:t>
            </w:r>
            <w:r>
              <w:rPr>
                <w:sz w:val="16"/>
                <w:szCs w:val="16"/>
              </w:rPr>
              <w:tab/>
              <w:t>32</w:t>
            </w:r>
            <w:r>
              <w:rPr>
                <w:sz w:val="16"/>
                <w:szCs w:val="16"/>
              </w:rPr>
              <w:tab/>
              <w:t>34</w:t>
            </w:r>
            <w:r>
              <w:rPr>
                <w:sz w:val="16"/>
                <w:szCs w:val="16"/>
              </w:rPr>
              <w:tab/>
              <w:t>17</w:t>
            </w:r>
            <w:r>
              <w:rPr>
                <w:sz w:val="16"/>
                <w:szCs w:val="16"/>
              </w:rPr>
              <w:tab/>
              <w:t>20</w:t>
            </w:r>
            <w:r>
              <w:rPr>
                <w:sz w:val="16"/>
                <w:szCs w:val="16"/>
              </w:rPr>
              <w:tab/>
              <w:t>11</w:t>
            </w:r>
          </w:p>
          <w:p w:rsidR="00A40BB3" w:rsidRPr="009146C8" w:rsidRDefault="00A40BB3">
            <w:pPr>
              <w:spacing w:line="240" w:lineRule="auto"/>
              <w:rPr>
                <w:sz w:val="16"/>
                <w:szCs w:val="16"/>
              </w:rPr>
            </w:pPr>
            <w:r>
              <w:rPr>
                <w:sz w:val="16"/>
                <w:szCs w:val="16"/>
              </w:rPr>
              <w:t>2005</w:t>
            </w:r>
            <w:r>
              <w:rPr>
                <w:sz w:val="16"/>
                <w:szCs w:val="16"/>
              </w:rPr>
              <w:tab/>
              <w:t>60</w:t>
            </w:r>
            <w:r>
              <w:rPr>
                <w:sz w:val="16"/>
                <w:szCs w:val="16"/>
              </w:rPr>
              <w:tab/>
              <w:t>111</w:t>
            </w:r>
            <w:r>
              <w:rPr>
                <w:sz w:val="16"/>
                <w:szCs w:val="16"/>
              </w:rPr>
              <w:tab/>
              <w:t>72</w:t>
            </w:r>
            <w:r>
              <w:rPr>
                <w:sz w:val="16"/>
                <w:szCs w:val="16"/>
              </w:rPr>
              <w:tab/>
              <w:t>22</w:t>
            </w:r>
            <w:r>
              <w:rPr>
                <w:sz w:val="16"/>
                <w:szCs w:val="16"/>
              </w:rPr>
              <w:tab/>
              <w:t>25</w:t>
            </w:r>
            <w:r>
              <w:rPr>
                <w:sz w:val="16"/>
                <w:szCs w:val="16"/>
              </w:rPr>
              <w:tab/>
              <w:t>59</w:t>
            </w:r>
          </w:p>
          <w:p w:rsidR="00A40BB3" w:rsidRPr="009146C8" w:rsidRDefault="00A40BB3">
            <w:pPr>
              <w:spacing w:line="240" w:lineRule="auto"/>
              <w:rPr>
                <w:sz w:val="16"/>
                <w:szCs w:val="16"/>
              </w:rPr>
            </w:pPr>
            <w:r>
              <w:rPr>
                <w:sz w:val="16"/>
                <w:szCs w:val="16"/>
              </w:rPr>
              <w:t>2006</w:t>
            </w:r>
            <w:r>
              <w:rPr>
                <w:sz w:val="16"/>
                <w:szCs w:val="16"/>
              </w:rPr>
              <w:tab/>
              <w:t>15</w:t>
            </w:r>
            <w:r>
              <w:rPr>
                <w:sz w:val="16"/>
                <w:szCs w:val="16"/>
              </w:rPr>
              <w:tab/>
              <w:t>34</w:t>
            </w:r>
            <w:r>
              <w:rPr>
                <w:sz w:val="16"/>
                <w:szCs w:val="16"/>
              </w:rPr>
              <w:tab/>
              <w:t>36</w:t>
            </w:r>
            <w:r>
              <w:rPr>
                <w:sz w:val="16"/>
                <w:szCs w:val="16"/>
              </w:rPr>
              <w:tab/>
              <w:t>18</w:t>
            </w:r>
            <w:r>
              <w:rPr>
                <w:sz w:val="16"/>
                <w:szCs w:val="16"/>
              </w:rPr>
              <w:tab/>
              <w:t>21</w:t>
            </w:r>
            <w:r>
              <w:rPr>
                <w:sz w:val="16"/>
                <w:szCs w:val="16"/>
              </w:rPr>
              <w:tab/>
              <w:t>12</w:t>
            </w:r>
          </w:p>
          <w:p w:rsidR="00A40BB3" w:rsidRPr="009146C8" w:rsidRDefault="00A40BB3">
            <w:pPr>
              <w:spacing w:line="240" w:lineRule="auto"/>
              <w:rPr>
                <w:sz w:val="16"/>
                <w:szCs w:val="16"/>
              </w:rPr>
            </w:pPr>
            <w:r>
              <w:rPr>
                <w:sz w:val="16"/>
                <w:szCs w:val="16"/>
              </w:rPr>
              <w:t>2006</w:t>
            </w:r>
            <w:r>
              <w:rPr>
                <w:sz w:val="16"/>
                <w:szCs w:val="16"/>
              </w:rPr>
              <w:tab/>
              <w:t>60</w:t>
            </w:r>
            <w:r>
              <w:rPr>
                <w:sz w:val="16"/>
                <w:szCs w:val="16"/>
              </w:rPr>
              <w:tab/>
              <w:t>117</w:t>
            </w:r>
            <w:r>
              <w:rPr>
                <w:sz w:val="16"/>
                <w:szCs w:val="16"/>
              </w:rPr>
              <w:tab/>
              <w:t>76</w:t>
            </w:r>
            <w:r>
              <w:rPr>
                <w:sz w:val="16"/>
                <w:szCs w:val="16"/>
              </w:rPr>
              <w:tab/>
              <w:t>23</w:t>
            </w:r>
            <w:r>
              <w:rPr>
                <w:sz w:val="16"/>
                <w:szCs w:val="16"/>
              </w:rPr>
              <w:tab/>
              <w:t>26</w:t>
            </w:r>
            <w:r>
              <w:rPr>
                <w:sz w:val="16"/>
                <w:szCs w:val="16"/>
              </w:rPr>
              <w:tab/>
              <w:t>62</w:t>
            </w:r>
          </w:p>
          <w:p w:rsidR="00A40BB3" w:rsidRPr="009146C8" w:rsidRDefault="00A40BB3">
            <w:pPr>
              <w:spacing w:line="240" w:lineRule="auto"/>
              <w:rPr>
                <w:sz w:val="16"/>
                <w:szCs w:val="16"/>
              </w:rPr>
            </w:pPr>
            <w:r>
              <w:rPr>
                <w:sz w:val="16"/>
                <w:szCs w:val="16"/>
              </w:rPr>
              <w:t>2007</w:t>
            </w:r>
            <w:r>
              <w:rPr>
                <w:sz w:val="16"/>
                <w:szCs w:val="16"/>
              </w:rPr>
              <w:tab/>
              <w:t>15</w:t>
            </w:r>
            <w:r>
              <w:rPr>
                <w:sz w:val="16"/>
                <w:szCs w:val="16"/>
              </w:rPr>
              <w:tab/>
              <w:t>35</w:t>
            </w:r>
            <w:r>
              <w:rPr>
                <w:sz w:val="16"/>
                <w:szCs w:val="16"/>
              </w:rPr>
              <w:tab/>
              <w:t>37</w:t>
            </w:r>
            <w:r>
              <w:rPr>
                <w:sz w:val="16"/>
                <w:szCs w:val="16"/>
              </w:rPr>
              <w:tab/>
              <w:t>19</w:t>
            </w:r>
            <w:r>
              <w:rPr>
                <w:sz w:val="16"/>
                <w:szCs w:val="16"/>
              </w:rPr>
              <w:tab/>
              <w:t>22</w:t>
            </w:r>
            <w:r>
              <w:rPr>
                <w:sz w:val="16"/>
                <w:szCs w:val="16"/>
              </w:rPr>
              <w:tab/>
              <w:t>12</w:t>
            </w:r>
          </w:p>
          <w:p w:rsidR="00A40BB3" w:rsidRPr="009146C8" w:rsidRDefault="00A40BB3">
            <w:pPr>
              <w:spacing w:line="240" w:lineRule="auto"/>
              <w:rPr>
                <w:sz w:val="16"/>
                <w:szCs w:val="16"/>
              </w:rPr>
            </w:pPr>
            <w:r>
              <w:rPr>
                <w:sz w:val="16"/>
                <w:szCs w:val="16"/>
              </w:rPr>
              <w:t>2007</w:t>
            </w:r>
            <w:r>
              <w:rPr>
                <w:sz w:val="16"/>
                <w:szCs w:val="16"/>
              </w:rPr>
              <w:tab/>
              <w:t>60</w:t>
            </w:r>
            <w:r>
              <w:rPr>
                <w:sz w:val="16"/>
                <w:szCs w:val="16"/>
              </w:rPr>
              <w:tab/>
              <w:t>122</w:t>
            </w:r>
            <w:r>
              <w:rPr>
                <w:sz w:val="16"/>
                <w:szCs w:val="16"/>
              </w:rPr>
              <w:tab/>
              <w:t>79</w:t>
            </w:r>
            <w:r>
              <w:rPr>
                <w:sz w:val="16"/>
                <w:szCs w:val="16"/>
              </w:rPr>
              <w:tab/>
              <w:t>24</w:t>
            </w:r>
            <w:r>
              <w:rPr>
                <w:sz w:val="16"/>
                <w:szCs w:val="16"/>
              </w:rPr>
              <w:tab/>
              <w:t>28</w:t>
            </w:r>
            <w:r>
              <w:rPr>
                <w:sz w:val="16"/>
                <w:szCs w:val="16"/>
              </w:rPr>
              <w:tab/>
              <w:t>65</w:t>
            </w:r>
          </w:p>
          <w:p w:rsidR="00A40BB3" w:rsidRPr="009146C8" w:rsidRDefault="00A40BB3">
            <w:pPr>
              <w:spacing w:line="240" w:lineRule="auto"/>
              <w:rPr>
                <w:sz w:val="16"/>
                <w:szCs w:val="16"/>
              </w:rPr>
            </w:pPr>
            <w:r>
              <w:rPr>
                <w:sz w:val="16"/>
                <w:szCs w:val="16"/>
              </w:rPr>
              <w:t>2008</w:t>
            </w:r>
            <w:r>
              <w:rPr>
                <w:sz w:val="16"/>
                <w:szCs w:val="16"/>
              </w:rPr>
              <w:tab/>
              <w:t>15</w:t>
            </w:r>
            <w:r>
              <w:rPr>
                <w:sz w:val="16"/>
                <w:szCs w:val="16"/>
              </w:rPr>
              <w:tab/>
              <w:t>37</w:t>
            </w:r>
            <w:r>
              <w:rPr>
                <w:sz w:val="16"/>
                <w:szCs w:val="16"/>
              </w:rPr>
              <w:tab/>
              <w:t>39</w:t>
            </w:r>
            <w:r>
              <w:rPr>
                <w:sz w:val="16"/>
                <w:szCs w:val="16"/>
              </w:rPr>
              <w:tab/>
              <w:t>20</w:t>
            </w:r>
            <w:r>
              <w:rPr>
                <w:sz w:val="16"/>
                <w:szCs w:val="16"/>
              </w:rPr>
              <w:tab/>
              <w:t>23</w:t>
            </w:r>
            <w:r>
              <w:rPr>
                <w:sz w:val="16"/>
                <w:szCs w:val="16"/>
              </w:rPr>
              <w:tab/>
              <w:t>13</w:t>
            </w:r>
          </w:p>
          <w:p w:rsidR="00A40BB3" w:rsidRDefault="00A40BB3">
            <w:pPr>
              <w:spacing w:line="240" w:lineRule="auto"/>
            </w:pPr>
            <w:r>
              <w:rPr>
                <w:sz w:val="16"/>
                <w:szCs w:val="16"/>
              </w:rPr>
              <w:t>2008</w:t>
            </w:r>
            <w:r>
              <w:rPr>
                <w:sz w:val="16"/>
                <w:szCs w:val="16"/>
              </w:rPr>
              <w:tab/>
              <w:t>60</w:t>
            </w:r>
            <w:r>
              <w:rPr>
                <w:sz w:val="16"/>
                <w:szCs w:val="16"/>
              </w:rPr>
              <w:tab/>
              <w:t>128</w:t>
            </w:r>
            <w:r>
              <w:rPr>
                <w:sz w:val="16"/>
                <w:szCs w:val="16"/>
              </w:rPr>
              <w:tab/>
              <w:t>83</w:t>
            </w:r>
            <w:r>
              <w:rPr>
                <w:sz w:val="16"/>
                <w:szCs w:val="16"/>
              </w:rPr>
              <w:tab/>
              <w:t>25</w:t>
            </w:r>
            <w:r>
              <w:rPr>
                <w:sz w:val="16"/>
                <w:szCs w:val="16"/>
              </w:rPr>
              <w:tab/>
              <w:t>29</w:t>
            </w:r>
            <w:r>
              <w:rPr>
                <w:sz w:val="16"/>
                <w:szCs w:val="16"/>
              </w:rPr>
              <w:tab/>
              <w:t>68</w:t>
            </w:r>
          </w:p>
        </w:tc>
      </w:tr>
    </w:tbl>
    <w:p w:rsidR="00A40BB3" w:rsidRDefault="00A40BB3">
      <w:pPr>
        <w:pStyle w:val="KleinerAbstand"/>
      </w:pPr>
    </w:p>
    <w:p w:rsidR="00A40BB3" w:rsidRDefault="00A40BB3">
      <w:pPr>
        <w:spacing w:line="240" w:lineRule="auto"/>
      </w:pPr>
      <w:r>
        <w:t>Year</w:t>
      </w:r>
      <w:r>
        <w:tab/>
      </w:r>
      <w:r>
        <w:tab/>
      </w:r>
      <w:r>
        <w:tab/>
        <w:t>Year of simulation (yyyy)</w:t>
      </w:r>
    </w:p>
    <w:p w:rsidR="00A40BB3" w:rsidRDefault="00A40BB3">
      <w:pPr>
        <w:spacing w:line="240" w:lineRule="auto"/>
      </w:pPr>
      <w:proofErr w:type="gramStart"/>
      <w:r>
        <w:t>subasin-ID</w:t>
      </w:r>
      <w:proofErr w:type="gramEnd"/>
      <w:r>
        <w:tab/>
      </w:r>
      <w:r>
        <w:tab/>
        <w:t>Map-ID of sub-basin</w:t>
      </w:r>
    </w:p>
    <w:p w:rsidR="00A40BB3" w:rsidRDefault="00A40BB3">
      <w:pPr>
        <w:tabs>
          <w:tab w:val="left" w:pos="2126"/>
        </w:tabs>
        <w:autoSpaceDE w:val="0"/>
        <w:spacing w:line="240" w:lineRule="auto"/>
        <w:ind w:left="2172" w:hanging="2172"/>
        <w:jc w:val="left"/>
      </w:pPr>
      <w:proofErr w:type="gramStart"/>
      <w:r>
        <w:t>acudfloatyear</w:t>
      </w:r>
      <w:proofErr w:type="gramEnd"/>
      <w:r>
        <w:tab/>
        <w:t>Total number of reservoirs in the sub-basin and size classes for all years of simulation [m³]</w:t>
      </w:r>
    </w:p>
    <w:p w:rsidR="00A40BB3" w:rsidRDefault="00A40BB3">
      <w:pPr>
        <w:pStyle w:val="KleinerAbstand"/>
      </w:pPr>
    </w:p>
    <w:p w:rsidR="00A40BB3" w:rsidRDefault="00A40BB3">
      <w:r>
        <w:t xml:space="preserve">Example: This optional file allows specifying changes on the number of reservoirs in the size classes. If this file is not found in the folder </w:t>
      </w:r>
      <w:r>
        <w:rPr>
          <w:rFonts w:ascii="Courier New" w:hAnsi="Courier New" w:cs="Courier New"/>
        </w:rPr>
        <w:t>reservoir</w:t>
      </w:r>
      <w:r>
        <w:t xml:space="preserve">, a yearly variation in the number of reservoirs for sub-basins and size classes given in the file </w:t>
      </w:r>
      <w:r>
        <w:rPr>
          <w:i/>
        </w:rPr>
        <w:t>lake.dat</w:t>
      </w:r>
      <w:r>
        <w:t xml:space="preserve"> is assumed. In the year 2005, the sub-basin with the Map-ID 15 has 32 reservoirs of class 1, 34 of class 2, 17 of class 3, 20 of class 4, and 11 of class 5. The order of the sub-basins in the second column has to follow the same order of the sub-basin IDs for all years of simulation as was used in hymo.dat (due to computational reasons); otherwise, an error message occurs. Sub-basins without networks of small reservoirs must not be entered in the file.</w:t>
      </w:r>
    </w:p>
    <w:p w:rsidR="00A40BB3" w:rsidRDefault="00A40BB3"/>
    <w:p w:rsidR="00A40BB3" w:rsidRPr="009146C8" w:rsidRDefault="00A40BB3">
      <w:pPr>
        <w:rPr>
          <w:b/>
        </w:rPr>
      </w:pPr>
      <w:r>
        <w:rPr>
          <w:rStyle w:val="Formatvorlage12ptFett"/>
        </w:rPr>
        <w:t xml:space="preserve">16) </w:t>
      </w:r>
      <w:proofErr w:type="gramStart"/>
      <w:r>
        <w:rPr>
          <w:rStyle w:val="Formatvorlage12ptFett"/>
        </w:rPr>
        <w:t>lake_number.dat</w:t>
      </w:r>
      <w:proofErr w:type="gramEnd"/>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total number of reservoirs in the size classes</w:t>
            </w:r>
          </w:p>
          <w:p w:rsidR="00A40BB3" w:rsidRPr="009146C8" w:rsidRDefault="00A40BB3">
            <w:pPr>
              <w:spacing w:line="240" w:lineRule="auto"/>
              <w:rPr>
                <w:sz w:val="16"/>
                <w:szCs w:val="16"/>
              </w:rPr>
            </w:pPr>
            <w:r>
              <w:rPr>
                <w:sz w:val="16"/>
                <w:szCs w:val="16"/>
              </w:rPr>
              <w:t>Sub-basin-ID, acud[-] (five reservoir size classes)</w:t>
            </w:r>
          </w:p>
          <w:p w:rsidR="00A40BB3" w:rsidRDefault="00A40BB3">
            <w:pPr>
              <w:spacing w:line="240" w:lineRule="auto"/>
            </w:pPr>
            <w:r>
              <w:rPr>
                <w:sz w:val="16"/>
                <w:szCs w:val="16"/>
              </w:rPr>
              <w:t>60</w:t>
            </w:r>
            <w:r>
              <w:rPr>
                <w:sz w:val="16"/>
                <w:szCs w:val="16"/>
              </w:rPr>
              <w:tab/>
              <w:t>15</w:t>
            </w:r>
            <w:r>
              <w:rPr>
                <w:sz w:val="16"/>
                <w:szCs w:val="16"/>
              </w:rPr>
              <w:tab/>
              <w:t>8</w:t>
            </w:r>
            <w:r>
              <w:rPr>
                <w:sz w:val="16"/>
                <w:szCs w:val="16"/>
              </w:rPr>
              <w:tab/>
              <w:t>0</w:t>
            </w:r>
            <w:r>
              <w:rPr>
                <w:sz w:val="16"/>
                <w:szCs w:val="16"/>
              </w:rPr>
              <w:tab/>
              <w:t>0</w:t>
            </w:r>
            <w:r>
              <w:rPr>
                <w:sz w:val="16"/>
                <w:szCs w:val="16"/>
              </w:rPr>
              <w:tab/>
              <w:t>0</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proofErr w:type="gramStart"/>
      <w:r>
        <w:t>acud</w:t>
      </w:r>
      <w:proofErr w:type="gramEnd"/>
      <w:r>
        <w:tab/>
        <w:t>Total number of reservoirs in the size classes [-]</w:t>
      </w:r>
    </w:p>
    <w:p w:rsidR="00A40BB3" w:rsidRDefault="00A40BB3">
      <w:pPr>
        <w:pStyle w:val="KleinerAbstand"/>
      </w:pPr>
    </w:p>
    <w:p w:rsidR="00A40BB3" w:rsidRDefault="00A40BB3">
      <w:r>
        <w:lastRenderedPageBreak/>
        <w:t>Example: The sub-basin with the Map-ID 60 has 15 and 8 reservoirs of the size classes 1 and 2, respectively. Therefore, there is no reservoir of size classes 3 to 5 for that sub-basin. The order of the sub-basins in the first column has to follow the same order of the sub-basin IDs as was used in hymo.dat (due to computational reasons); otherwise, an error message occurs. Sub-basins without networks of small reservoirs must not be entered in the file.</w:t>
      </w:r>
    </w:p>
    <w:p w:rsidR="00A40BB3" w:rsidRDefault="00A40BB3"/>
    <w:p w:rsidR="00A40BB3" w:rsidRPr="009146C8" w:rsidRDefault="00A40BB3">
      <w:pPr>
        <w:rPr>
          <w:b/>
        </w:rPr>
      </w:pPr>
      <w:r>
        <w:rPr>
          <w:rStyle w:val="Formatvorlage12ptFett"/>
        </w:rPr>
        <w:t xml:space="preserve">17) </w:t>
      </w:r>
      <w:proofErr w:type="gramStart"/>
      <w:r>
        <w:rPr>
          <w:rStyle w:val="Formatvorlage12ptFett"/>
        </w:rPr>
        <w:t>lake_frarea.dat</w:t>
      </w:r>
      <w:proofErr w:type="gramEnd"/>
      <w:r>
        <w:rPr>
          <w:rStyle w:val="Formatvorlage12ptFett"/>
        </w:rPr>
        <w:t xml:space="preserve">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runoff contributing area for the reservoir size classes</w:t>
            </w:r>
          </w:p>
          <w:p w:rsidR="00A40BB3" w:rsidRPr="009146C8" w:rsidRDefault="00A40BB3">
            <w:pPr>
              <w:spacing w:line="240" w:lineRule="auto"/>
              <w:rPr>
                <w:sz w:val="16"/>
                <w:szCs w:val="16"/>
              </w:rPr>
            </w:pPr>
            <w:r>
              <w:rPr>
                <w:sz w:val="16"/>
                <w:szCs w:val="16"/>
              </w:rPr>
              <w:t>Sub-basin-ID, lakefrarea[-] (five reservoir size classes)</w:t>
            </w:r>
          </w:p>
          <w:p w:rsidR="00A40BB3" w:rsidRDefault="00A40BB3">
            <w:pPr>
              <w:spacing w:line="240" w:lineRule="auto"/>
            </w:pPr>
            <w:r>
              <w:rPr>
                <w:sz w:val="16"/>
                <w:szCs w:val="16"/>
              </w:rPr>
              <w:t>60</w:t>
            </w:r>
            <w:r>
              <w:rPr>
                <w:sz w:val="16"/>
                <w:szCs w:val="16"/>
              </w:rPr>
              <w:tab/>
              <w:t>0.240</w:t>
            </w:r>
            <w:r>
              <w:rPr>
                <w:sz w:val="16"/>
                <w:szCs w:val="16"/>
              </w:rPr>
              <w:tab/>
              <w:t>0.250</w:t>
            </w:r>
            <w:r>
              <w:rPr>
                <w:sz w:val="16"/>
                <w:szCs w:val="16"/>
              </w:rPr>
              <w:tab/>
              <w:t>0</w:t>
            </w:r>
            <w:r>
              <w:rPr>
                <w:sz w:val="16"/>
                <w:szCs w:val="16"/>
              </w:rPr>
              <w:tab/>
              <w:t>0</w:t>
            </w:r>
            <w:r>
              <w:rPr>
                <w:sz w:val="16"/>
                <w:szCs w:val="16"/>
              </w:rPr>
              <w:tab/>
              <w:t>0</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proofErr w:type="gramStart"/>
      <w:r>
        <w:t>maxlake</w:t>
      </w:r>
      <w:proofErr w:type="gramEnd"/>
      <w:r>
        <w:tab/>
        <w:t>Fraction of sub-basin area that represents the runoff contributing area for the reservoir size classes [-]</w:t>
      </w:r>
    </w:p>
    <w:p w:rsidR="00A40BB3" w:rsidRDefault="00A40BB3">
      <w:pPr>
        <w:pStyle w:val="KleinerAbstand"/>
      </w:pPr>
    </w:p>
    <w:p w:rsidR="00A40BB3" w:rsidRDefault="00A40BB3">
      <w:r>
        <w:t xml:space="preserve">Example: This optional file allows specifying data on runoff contributing area for the reservoir size classes. If this file is not found in the folder </w:t>
      </w:r>
      <w:r>
        <w:rPr>
          <w:rFonts w:ascii="Courier New" w:hAnsi="Courier New" w:cs="Courier New"/>
        </w:rPr>
        <w:t>reservoir</w:t>
      </w:r>
      <w:r>
        <w:t>, the runoff contributing area is equally divided into the five reservoir size classes (one-sixth to each class). Another sixth part is attributed to the area not-controlled by the reservoir network. The sub-basin with the Map-ID 60 has only two reservoir size classes with a runoff contributing area covering 24% and 25% of the sub-basin area (size classes 1 and 2, respectively). Therefore, there is no reservoir of size classes 3 to 5 for that sub-basin. The order of the sub-basins in the first column has to follow the same order of the sub-basin IDs as was used in hymo.dat (due to computational reasons); otherwise, an error message occurs. Sub-basins without networks of small reservoirs must not be entered in the file.</w:t>
      </w:r>
    </w:p>
    <w:p w:rsidR="00A40BB3" w:rsidRDefault="00A40BB3"/>
    <w:p w:rsidR="00A40BB3" w:rsidRDefault="00A40BB3">
      <w:pPr>
        <w:pStyle w:val="Formatvorlageberschrift212ptNichtKursiv"/>
      </w:pPr>
      <w:bookmarkStart w:id="37" w:name="__RefHeading__49_804869012"/>
      <w:bookmarkStart w:id="38" w:name="__RefHeading__32_1995814553"/>
      <w:bookmarkEnd w:id="37"/>
      <w:bookmarkEnd w:id="38"/>
      <w:r>
        <w:t>Input of climate data</w:t>
      </w:r>
    </w:p>
    <w:p w:rsidR="00A40BB3" w:rsidRDefault="00A40BB3">
      <w:r>
        <w:t>The WASA model requires time series with a temporal resolution of one hour or one day for precipitation, short wave radiation, humidity and temperature. The input files are located in the folder Input</w:t>
      </w:r>
      <w:proofErr w:type="gramStart"/>
      <w:r>
        <w:t>\[</w:t>
      </w:r>
      <w:proofErr w:type="gramEnd"/>
      <w:r>
        <w:t>case_study]\Time_series and are summarised below.</w:t>
      </w:r>
    </w:p>
    <w:p w:rsidR="00A40BB3" w:rsidRDefault="00A40BB3">
      <w:pPr>
        <w:pStyle w:val="KleinerAbstand"/>
      </w:pPr>
    </w:p>
    <w:p w:rsidR="00A40BB3" w:rsidRDefault="00A40BB3">
      <w:r>
        <w:rPr>
          <w:b/>
          <w:u w:val="single"/>
        </w:rPr>
        <w:t>temperature.dat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temperature (in degree Celcius) for each subasin, ordered according to Map-IDs</w:t>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p>
          <w:p w:rsidR="00A40BB3" w:rsidRDefault="00A40BB3">
            <w:pPr>
              <w:spacing w:line="240" w:lineRule="auto"/>
            </w:pPr>
            <w:r>
              <w:rPr>
                <w:sz w:val="16"/>
                <w:szCs w:val="16"/>
              </w:rPr>
              <w:t>…</w:t>
            </w:r>
          </w:p>
        </w:tc>
      </w:tr>
    </w:tbl>
    <w:p w:rsidR="00A40BB3" w:rsidRDefault="00A40BB3">
      <w:pPr>
        <w:pStyle w:val="KleinerAbstand"/>
      </w:pPr>
    </w:p>
    <w:p w:rsidR="00A40BB3" w:rsidRDefault="00A40BB3">
      <w:r>
        <w:rPr>
          <w:b/>
          <w:u w:val="single"/>
        </w:rPr>
        <w:t>rain_daily.dat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precipitation [mm/d] for each subasin, ordered according to Map-IDs</w:t>
            </w:r>
            <w:r>
              <w:rPr>
                <w:sz w:val="16"/>
                <w:szCs w:val="16"/>
              </w:rPr>
              <w:tab/>
            </w:r>
            <w:r>
              <w:rPr>
                <w:sz w:val="16"/>
                <w:szCs w:val="16"/>
              </w:rPr>
              <w:tab/>
            </w:r>
            <w:r>
              <w:rPr>
                <w:sz w:val="16"/>
                <w:szCs w:val="16"/>
              </w:rPr>
              <w:tab/>
            </w:r>
            <w:r>
              <w:rPr>
                <w:sz w:val="16"/>
                <w:szCs w:val="16"/>
              </w:rPr>
              <w:tab/>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p>
          <w:p w:rsidR="00A40BB3" w:rsidRDefault="00A40BB3">
            <w:pPr>
              <w:spacing w:line="240" w:lineRule="auto"/>
            </w:pPr>
            <w:r>
              <w:rPr>
                <w:sz w:val="16"/>
                <w:szCs w:val="16"/>
              </w:rPr>
              <w:t>…</w:t>
            </w:r>
          </w:p>
        </w:tc>
      </w:tr>
    </w:tbl>
    <w:p w:rsidR="00A40BB3" w:rsidRDefault="00A40BB3">
      <w:pPr>
        <w:pStyle w:val="KleinerAbstand"/>
      </w:pPr>
    </w:p>
    <w:p w:rsidR="00A40BB3" w:rsidRDefault="00A40BB3">
      <w:r>
        <w:rPr>
          <w:b/>
          <w:szCs w:val="22"/>
          <w:u w:val="single"/>
        </w:rPr>
        <w:t>humidity.dat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humidity [in %] for each subasin, ordered according to Map-IDs</w:t>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p>
          <w:p w:rsidR="00A40BB3" w:rsidRPr="009146C8" w:rsidRDefault="00A40BB3">
            <w:pPr>
              <w:spacing w:line="240" w:lineRule="auto"/>
              <w:rPr>
                <w:sz w:val="16"/>
                <w:szCs w:val="16"/>
              </w:rPr>
            </w:pPr>
            <w:r>
              <w:rPr>
                <w:sz w:val="16"/>
                <w:szCs w:val="16"/>
              </w:rPr>
              <w:lastRenderedPageBreak/>
              <w:t>03011980</w:t>
            </w:r>
            <w:r>
              <w:rPr>
                <w:sz w:val="16"/>
                <w:szCs w:val="16"/>
              </w:rPr>
              <w:tab/>
              <w:t>3</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p>
          <w:p w:rsidR="00A40BB3" w:rsidRDefault="00A40BB3">
            <w:pPr>
              <w:spacing w:line="240" w:lineRule="auto"/>
            </w:pPr>
            <w:r>
              <w:rPr>
                <w:sz w:val="16"/>
                <w:szCs w:val="16"/>
              </w:rPr>
              <w:t>…</w:t>
            </w:r>
          </w:p>
        </w:tc>
      </w:tr>
    </w:tbl>
    <w:p w:rsidR="00A40BB3" w:rsidRDefault="00A40BB3">
      <w:pPr>
        <w:pStyle w:val="KleinerAbstand"/>
      </w:pPr>
    </w:p>
    <w:p w:rsidR="00A40BB3" w:rsidRDefault="00A40BB3">
      <w:r>
        <w:rPr>
          <w:b/>
          <w:szCs w:val="22"/>
          <w:u w:val="single"/>
        </w:rPr>
        <w:t>radiation.dat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shortwave radiation [in W/m2] for each subasin, ordered according to Map-IDs</w:t>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p>
          <w:p w:rsidR="00A40BB3" w:rsidRDefault="00A40BB3">
            <w:pPr>
              <w:spacing w:line="240" w:lineRule="auto"/>
            </w:pPr>
            <w:r>
              <w:rPr>
                <w:sz w:val="16"/>
                <w:szCs w:val="16"/>
              </w:rPr>
              <w:t>…</w:t>
            </w:r>
          </w:p>
        </w:tc>
      </w:tr>
    </w:tbl>
    <w:p w:rsidR="00A40BB3" w:rsidRDefault="00A40BB3">
      <w:pPr>
        <w:spacing w:line="240" w:lineRule="auto"/>
      </w:pPr>
      <w:r>
        <w:t>Date</w:t>
      </w:r>
      <w:r>
        <w:tab/>
      </w:r>
      <w:r>
        <w:tab/>
        <w:t>Continuous number of day month year</w:t>
      </w:r>
    </w:p>
    <w:p w:rsidR="00A40BB3" w:rsidRDefault="00A40BB3">
      <w:pPr>
        <w:spacing w:line="240" w:lineRule="auto"/>
      </w:pPr>
      <w:r>
        <w:t>No. of days</w:t>
      </w:r>
      <w:r>
        <w:tab/>
        <w:t xml:space="preserve">Continuous numbering </w:t>
      </w:r>
    </w:p>
    <w:p w:rsidR="00A40BB3" w:rsidRDefault="00A40BB3">
      <w:pPr>
        <w:spacing w:line="240" w:lineRule="auto"/>
      </w:pPr>
      <w:r>
        <w:t>Subasin</w:t>
      </w:r>
      <w:r>
        <w:tab/>
      </w:r>
      <w:r>
        <w:tab/>
        <w:t>ID of sub-basin (Map-ID), same ordering at hymo.dat</w:t>
      </w:r>
    </w:p>
    <w:p w:rsidR="00A40BB3" w:rsidRDefault="00A40BB3">
      <w:pPr>
        <w:pStyle w:val="KleinerAbstand"/>
      </w:pPr>
    </w:p>
    <w:p w:rsidR="00A40BB3" w:rsidRDefault="00A40BB3">
      <w:r>
        <w:t xml:space="preserve">Example: The four files are organised in the same manner. Here they are given for three days: 01.01.1980 until 03.01.1980. In the examples above, the time series are uniform for each sub-basin, however, it is possible to assign different time series to individual sub-basins. </w:t>
      </w:r>
    </w:p>
    <w:p w:rsidR="00A40BB3" w:rsidRDefault="00A40BB3"/>
    <w:p w:rsidR="00A40BB3" w:rsidRDefault="00A40BB3">
      <w:r>
        <w:rPr>
          <w:b/>
          <w:u w:val="single"/>
        </w:rPr>
        <w:t>extraterrestrial_radiation.dat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Extra-terrestrial shortwave radiation as monthly mean daily value in [W/m</w:t>
            </w:r>
            <w:r>
              <w:rPr>
                <w:sz w:val="16"/>
                <w:szCs w:val="16"/>
                <w:vertAlign w:val="superscript"/>
              </w:rPr>
              <w:t>2</w:t>
            </w:r>
            <w:r>
              <w:rPr>
                <w:sz w:val="16"/>
                <w:szCs w:val="16"/>
              </w:rPr>
              <w:t>]</w:t>
            </w:r>
          </w:p>
          <w:p w:rsidR="00A40BB3" w:rsidRPr="009146C8" w:rsidRDefault="00A40BB3">
            <w:pPr>
              <w:spacing w:line="240" w:lineRule="auto"/>
              <w:rPr>
                <w:sz w:val="16"/>
                <w:szCs w:val="16"/>
              </w:rPr>
            </w:pPr>
            <w:r>
              <w:rPr>
                <w:sz w:val="16"/>
                <w:szCs w:val="16"/>
              </w:rPr>
              <w:t>441</w:t>
            </w:r>
          </w:p>
          <w:p w:rsidR="00A40BB3" w:rsidRPr="009146C8" w:rsidRDefault="00A40BB3">
            <w:pPr>
              <w:spacing w:line="240" w:lineRule="auto"/>
              <w:rPr>
                <w:sz w:val="16"/>
                <w:szCs w:val="16"/>
              </w:rPr>
            </w:pPr>
            <w:r>
              <w:rPr>
                <w:sz w:val="16"/>
                <w:szCs w:val="16"/>
              </w:rPr>
              <w:t>447</w:t>
            </w:r>
          </w:p>
          <w:p w:rsidR="00A40BB3" w:rsidRDefault="00A40BB3">
            <w:pPr>
              <w:spacing w:line="240" w:lineRule="auto"/>
            </w:pPr>
            <w:r>
              <w:rPr>
                <w:sz w:val="16"/>
                <w:szCs w:val="16"/>
              </w:rPr>
              <w:t>…</w:t>
            </w:r>
          </w:p>
        </w:tc>
      </w:tr>
    </w:tbl>
    <w:p w:rsidR="00A40BB3" w:rsidRDefault="00A40BB3">
      <w:pPr>
        <w:pStyle w:val="KleinerAbstand"/>
      </w:pPr>
    </w:p>
    <w:p w:rsidR="00A40BB3" w:rsidRDefault="00A40BB3">
      <w:r>
        <w:t>This file specifies the extraterrestrial incoming shortwave radiation at the top of the atmosphere [W/m</w:t>
      </w:r>
      <w:r>
        <w:rPr>
          <w:vertAlign w:val="superscript"/>
        </w:rPr>
        <w:t>2</w:t>
      </w:r>
      <w:r>
        <w:t xml:space="preserve">]. The values are daily averages for each month from January until December (12 values). </w:t>
      </w:r>
    </w:p>
    <w:p w:rsidR="00A40BB3" w:rsidRDefault="00A40BB3"/>
    <w:p w:rsidR="00A40BB3" w:rsidRDefault="00A40BB3"/>
    <w:p w:rsidR="00A40BB3" w:rsidRDefault="00A40BB3">
      <w:pPr>
        <w:pStyle w:val="FormatvorlageFormatvorlage1Automatisch"/>
      </w:pPr>
      <w:bookmarkStart w:id="39" w:name="__RefHeading__34_1995814553"/>
      <w:bookmarkStart w:id="40" w:name="__RefHeading__51_804869012"/>
      <w:bookmarkStart w:id="41" w:name="_Ref118000982"/>
      <w:bookmarkEnd w:id="39"/>
      <w:bookmarkEnd w:id="40"/>
      <w:r>
        <w:t xml:space="preserve">Output </w:t>
      </w:r>
      <w:bookmarkEnd w:id="41"/>
      <w:r>
        <w:t>Data</w:t>
      </w:r>
    </w:p>
    <w:p w:rsidR="00A40BB3" w:rsidRDefault="00A40BB3">
      <w:pPr>
        <w:tabs>
          <w:tab w:val="left" w:pos="1464"/>
        </w:tabs>
      </w:pPr>
      <w:r>
        <w:t xml:space="preserve">The location of the output folder is specified in the do.dat. By default, the output folder is set to WASA\Output. The parameter file </w:t>
      </w:r>
      <w:r>
        <w:rPr>
          <w:b/>
        </w:rPr>
        <w:t>parameter.out</w:t>
      </w:r>
      <w:r>
        <w:t xml:space="preserve"> echoes the main parameter specification for the WASA model, as were given in the do.dat file.</w:t>
      </w:r>
    </w:p>
    <w:p w:rsidR="00A40BB3" w:rsidRDefault="00A40BB3">
      <w:pPr>
        <w:pStyle w:val="Formatvorlageberschrift212ptNichtKursiv"/>
      </w:pPr>
      <w:bookmarkStart w:id="42" w:name="__RefHeading__53_804869012"/>
      <w:bookmarkStart w:id="43" w:name="__RefHeading__36_1995814553"/>
      <w:bookmarkEnd w:id="42"/>
      <w:bookmarkEnd w:id="43"/>
      <w:r>
        <w:t>Output of the hillslope module</w:t>
      </w:r>
    </w:p>
    <w:p w:rsidR="00A40BB3" w:rsidRDefault="00A40BB3">
      <w:pPr>
        <w:tabs>
          <w:tab w:val="left" w:pos="1464"/>
        </w:tabs>
      </w:pPr>
      <w:r>
        <w:t>The hillslope routine generates the following output files:</w:t>
      </w:r>
    </w:p>
    <w:p w:rsidR="00A40BB3" w:rsidRDefault="00A40BB3">
      <w:pPr>
        <w:tabs>
          <w:tab w:val="left" w:pos="1464"/>
        </w:tabs>
      </w:pPr>
    </w:p>
    <w:tbl>
      <w:tblPr>
        <w:tblW w:w="0" w:type="auto"/>
        <w:tblInd w:w="108" w:type="dxa"/>
        <w:tblLayout w:type="fixed"/>
        <w:tblLook w:val="0000"/>
      </w:tblPr>
      <w:tblGrid>
        <w:gridCol w:w="2960"/>
        <w:gridCol w:w="7246"/>
      </w:tblGrid>
      <w:tr w:rsidR="00A40BB3">
        <w:tc>
          <w:tcPr>
            <w:tcW w:w="2960" w:type="dxa"/>
            <w:tcBorders>
              <w:top w:val="single" w:sz="4" w:space="0" w:color="000000"/>
              <w:bottom w:val="single" w:sz="4" w:space="0" w:color="000000"/>
            </w:tcBorders>
            <w:shd w:val="clear" w:color="auto" w:fill="auto"/>
          </w:tcPr>
          <w:p w:rsidR="00A40BB3" w:rsidRPr="009146C8" w:rsidRDefault="00A40BB3">
            <w:pPr>
              <w:tabs>
                <w:tab w:val="left" w:pos="1464"/>
              </w:tabs>
              <w:spacing w:line="240" w:lineRule="auto"/>
              <w:rPr>
                <w:b/>
              </w:rPr>
            </w:pPr>
            <w:r>
              <w:rPr>
                <w:b/>
              </w:rPr>
              <w:t>Output file</w:t>
            </w:r>
          </w:p>
        </w:tc>
        <w:tc>
          <w:tcPr>
            <w:tcW w:w="7246" w:type="dxa"/>
            <w:tcBorders>
              <w:top w:val="single" w:sz="4" w:space="0" w:color="000000"/>
              <w:left w:val="single" w:sz="4" w:space="0" w:color="000000"/>
              <w:bottom w:val="single" w:sz="4" w:space="0" w:color="000000"/>
            </w:tcBorders>
            <w:shd w:val="clear" w:color="auto" w:fill="auto"/>
          </w:tcPr>
          <w:p w:rsidR="00A40BB3" w:rsidRDefault="00A40BB3">
            <w:pPr>
              <w:tabs>
                <w:tab w:val="left" w:pos="1464"/>
              </w:tabs>
              <w:spacing w:line="240" w:lineRule="auto"/>
            </w:pPr>
            <w:r>
              <w:rPr>
                <w:b/>
              </w:rPr>
              <w:t>Content</w:t>
            </w:r>
          </w:p>
        </w:tc>
      </w:tr>
      <w:tr w:rsidR="00A40BB3">
        <w:tc>
          <w:tcPr>
            <w:tcW w:w="2960" w:type="dxa"/>
            <w:tcBorders>
              <w:top w:val="single" w:sz="4" w:space="0" w:color="000000"/>
            </w:tcBorders>
            <w:shd w:val="clear" w:color="auto" w:fill="auto"/>
          </w:tcPr>
          <w:p w:rsidR="00A40BB3" w:rsidRDefault="00A40BB3">
            <w:pPr>
              <w:tabs>
                <w:tab w:val="left" w:pos="1464"/>
              </w:tabs>
              <w:spacing w:line="240" w:lineRule="auto"/>
            </w:pPr>
            <w:r>
              <w:t>daily_actetranspiration.out</w:t>
            </w:r>
          </w:p>
        </w:tc>
        <w:tc>
          <w:tcPr>
            <w:tcW w:w="7246" w:type="dxa"/>
            <w:tcBorders>
              <w:top w:val="single" w:sz="4" w:space="0" w:color="000000"/>
              <w:left w:val="single" w:sz="4" w:space="0" w:color="000000"/>
            </w:tcBorders>
            <w:shd w:val="clear" w:color="auto" w:fill="auto"/>
          </w:tcPr>
          <w:p w:rsidR="00A40BB3" w:rsidRDefault="00A40BB3">
            <w:pPr>
              <w:tabs>
                <w:tab w:val="left" w:pos="1464"/>
              </w:tabs>
              <w:spacing w:line="240" w:lineRule="auto"/>
              <w:jc w:val="left"/>
            </w:pPr>
            <w:r>
              <w:t>daily actual evapotranspiration [mm/d] for all sub-basins (MAP-IDs)</w:t>
            </w:r>
            <w:r w:rsidR="00434FD6">
              <w:t xml:space="preserve"> incl. river</w:t>
            </w:r>
          </w:p>
        </w:tc>
      </w:tr>
      <w:tr w:rsidR="00A40BB3">
        <w:tc>
          <w:tcPr>
            <w:tcW w:w="2960" w:type="dxa"/>
            <w:shd w:val="clear" w:color="auto" w:fill="auto"/>
          </w:tcPr>
          <w:p w:rsidR="00A40BB3" w:rsidRDefault="00A40BB3">
            <w:pPr>
              <w:tabs>
                <w:tab w:val="left" w:pos="1464"/>
              </w:tabs>
              <w:spacing w:line="240" w:lineRule="auto"/>
            </w:pPr>
            <w:r>
              <w:t>daily_potetranspiration.out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daily potential evapotranspiration [mm/d] for all sub-basins </w:t>
            </w:r>
          </w:p>
        </w:tc>
      </w:tr>
      <w:tr w:rsidR="00A40BB3">
        <w:tc>
          <w:tcPr>
            <w:tcW w:w="2960" w:type="dxa"/>
            <w:shd w:val="clear" w:color="auto" w:fill="auto"/>
          </w:tcPr>
          <w:p w:rsidR="00A40BB3" w:rsidRDefault="00A40BB3">
            <w:pPr>
              <w:tabs>
                <w:tab w:val="left" w:pos="1464"/>
              </w:tabs>
              <w:spacing w:line="240" w:lineRule="auto"/>
            </w:pPr>
            <w:r>
              <w:t>daily_qhorton.out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horton overland flow [m</w:t>
            </w:r>
            <w:r>
              <w:rPr>
                <w:szCs w:val="22"/>
                <w:vertAlign w:val="superscript"/>
              </w:rPr>
              <w:t>3</w:t>
            </w:r>
            <w:r>
              <w:t xml:space="preserve">] for all sub-basins </w:t>
            </w:r>
          </w:p>
        </w:tc>
      </w:tr>
      <w:tr w:rsidR="00A40BB3">
        <w:tc>
          <w:tcPr>
            <w:tcW w:w="2960" w:type="dxa"/>
            <w:shd w:val="clear" w:color="auto" w:fill="auto"/>
          </w:tcPr>
          <w:p w:rsidR="00A40BB3" w:rsidRDefault="00A40BB3">
            <w:pPr>
              <w:tabs>
                <w:tab w:val="left" w:pos="1464"/>
              </w:tabs>
              <w:spacing w:line="240" w:lineRule="auto"/>
            </w:pPr>
            <w:r>
              <w:t>daily_sediment_production.out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sediment production [t] for all sub-basins  and particle classes</w:t>
            </w:r>
          </w:p>
        </w:tc>
      </w:tr>
      <w:tr w:rsidR="00A40BB3">
        <w:tc>
          <w:tcPr>
            <w:tcW w:w="2960" w:type="dxa"/>
            <w:shd w:val="clear" w:color="auto" w:fill="auto"/>
          </w:tcPr>
          <w:p w:rsidR="00A40BB3" w:rsidRDefault="00A40BB3">
            <w:pPr>
              <w:tabs>
                <w:tab w:val="left" w:pos="1464"/>
              </w:tabs>
              <w:spacing w:line="240" w:lineRule="auto"/>
            </w:pPr>
            <w:r>
              <w:t>daily_subsurface_runoff.out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total subsurface runoff [m</w:t>
            </w:r>
            <w:r>
              <w:rPr>
                <w:szCs w:val="22"/>
                <w:vertAlign w:val="superscript"/>
              </w:rPr>
              <w:t>3</w:t>
            </w:r>
            <w:r>
              <w:t xml:space="preserve">/d] for all sub-basins </w:t>
            </w:r>
          </w:p>
        </w:tc>
      </w:tr>
      <w:tr w:rsidR="00A40BB3">
        <w:tc>
          <w:tcPr>
            <w:tcW w:w="2960" w:type="dxa"/>
            <w:shd w:val="clear" w:color="auto" w:fill="auto"/>
          </w:tcPr>
          <w:p w:rsidR="00A40BB3" w:rsidRDefault="00A40BB3">
            <w:pPr>
              <w:tabs>
                <w:tab w:val="left" w:pos="1464"/>
              </w:tabs>
              <w:spacing w:line="240" w:lineRule="auto"/>
            </w:pPr>
            <w:r>
              <w:t>daily_theta.out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mean soil moisture in profile [mm] for all sub-basins </w:t>
            </w:r>
          </w:p>
        </w:tc>
      </w:tr>
      <w:tr w:rsidR="00A40BB3">
        <w:tc>
          <w:tcPr>
            <w:tcW w:w="2960" w:type="dxa"/>
            <w:shd w:val="clear" w:color="auto" w:fill="auto"/>
          </w:tcPr>
          <w:p w:rsidR="00A40BB3" w:rsidRDefault="00A40BB3">
            <w:pPr>
              <w:tabs>
                <w:tab w:val="left" w:pos="1464"/>
              </w:tabs>
              <w:spacing w:line="240" w:lineRule="auto"/>
            </w:pPr>
            <w:r>
              <w:t>daily_total_overlandflow.out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total overland flow [m</w:t>
            </w:r>
            <w:r>
              <w:rPr>
                <w:szCs w:val="22"/>
                <w:vertAlign w:val="superscript"/>
              </w:rPr>
              <w:t>3</w:t>
            </w:r>
            <w:r>
              <w:t xml:space="preserve">] for all sub-basins </w:t>
            </w:r>
          </w:p>
        </w:tc>
      </w:tr>
      <w:tr w:rsidR="00A40BB3">
        <w:trPr>
          <w:trHeight w:val="152"/>
        </w:trPr>
        <w:tc>
          <w:tcPr>
            <w:tcW w:w="2960" w:type="dxa"/>
            <w:shd w:val="clear" w:color="auto" w:fill="auto"/>
          </w:tcPr>
          <w:p w:rsidR="00A40BB3" w:rsidRDefault="00A40BB3">
            <w:pPr>
              <w:tabs>
                <w:tab w:val="left" w:pos="1464"/>
              </w:tabs>
              <w:spacing w:line="240" w:lineRule="auto"/>
            </w:pPr>
            <w:r>
              <w:t>daily_water_subbasin.out water_subbasin.out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water contribution into river [m</w:t>
            </w:r>
            <w:r>
              <w:rPr>
                <w:szCs w:val="22"/>
                <w:vertAlign w:val="superscript"/>
              </w:rPr>
              <w:t>3</w:t>
            </w:r>
            <w:r>
              <w:t xml:space="preserve">/s] for all sub-basins </w:t>
            </w:r>
          </w:p>
          <w:p w:rsidR="00A40BB3" w:rsidRDefault="00A40BB3">
            <w:pPr>
              <w:tabs>
                <w:tab w:val="left" w:pos="1464"/>
              </w:tabs>
              <w:spacing w:line="240" w:lineRule="auto"/>
              <w:jc w:val="left"/>
            </w:pPr>
            <w:r>
              <w:t xml:space="preserve">sub-daily contribution to river [m3/s] for all sub-basins </w:t>
            </w:r>
          </w:p>
        </w:tc>
      </w:tr>
      <w:tr w:rsidR="00A40BB3">
        <w:tc>
          <w:tcPr>
            <w:tcW w:w="2960" w:type="dxa"/>
            <w:shd w:val="clear" w:color="auto" w:fill="auto"/>
          </w:tcPr>
          <w:p w:rsidR="00A40BB3" w:rsidRDefault="00A40BB3">
            <w:pPr>
              <w:tabs>
                <w:tab w:val="left" w:pos="1464"/>
              </w:tabs>
              <w:spacing w:line="240" w:lineRule="auto"/>
            </w:pPr>
            <w:r>
              <w:t>sediment_production.out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sediment production [t] for all sub-basins  and particle classes</w:t>
            </w:r>
          </w:p>
        </w:tc>
      </w:tr>
      <w:tr w:rsidR="00A40BB3">
        <w:trPr>
          <w:trHeight w:val="152"/>
        </w:trPr>
        <w:tc>
          <w:tcPr>
            <w:tcW w:w="2960" w:type="dxa"/>
            <w:shd w:val="clear" w:color="auto" w:fill="auto"/>
          </w:tcPr>
          <w:p w:rsidR="00A40BB3" w:rsidRDefault="00A40BB3">
            <w:pPr>
              <w:tabs>
                <w:tab w:val="left" w:pos="1464"/>
              </w:tabs>
              <w:spacing w:line="240" w:lineRule="auto"/>
            </w:pPr>
            <w:r>
              <w:t>Daily_gw_loss.out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water loss from model domain due to deep seepage in LU without GW</w:t>
            </w:r>
          </w:p>
        </w:tc>
      </w:tr>
      <w:tr w:rsidR="00A40BB3">
        <w:trPr>
          <w:trHeight w:val="152"/>
        </w:trPr>
        <w:tc>
          <w:tcPr>
            <w:tcW w:w="2960" w:type="dxa"/>
            <w:shd w:val="clear" w:color="auto" w:fill="auto"/>
          </w:tcPr>
          <w:p w:rsidR="00A40BB3" w:rsidRDefault="00A40BB3">
            <w:pPr>
              <w:tabs>
                <w:tab w:val="left" w:pos="1464"/>
              </w:tabs>
              <w:spacing w:line="240" w:lineRule="auto"/>
            </w:pPr>
            <w:r>
              <w:t>deep_gw_discharge.out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total deep ground water discharge [m3] for all sub-basins </w:t>
            </w:r>
          </w:p>
        </w:tc>
      </w:tr>
      <w:tr w:rsidR="00A40BB3">
        <w:trPr>
          <w:trHeight w:val="152"/>
        </w:trPr>
        <w:tc>
          <w:tcPr>
            <w:tcW w:w="2960" w:type="dxa"/>
            <w:shd w:val="clear" w:color="auto" w:fill="auto"/>
          </w:tcPr>
          <w:p w:rsidR="00A40BB3" w:rsidRDefault="00A40BB3">
            <w:pPr>
              <w:tabs>
                <w:tab w:val="left" w:pos="1464"/>
              </w:tabs>
              <w:spacing w:line="240" w:lineRule="auto"/>
            </w:pPr>
            <w:r>
              <w:t>deep_gw_recharge.out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total deep ground water recharge [m3]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actetranspiration.out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actual evapotranspiration [mm] for all sub-basins </w:t>
            </w:r>
            <w:r w:rsidR="00434FD6">
              <w:t xml:space="preserve"> incl. river</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qhorton.out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horton overland flow [m3]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lastRenderedPageBreak/>
              <w:t>subsurface_runoff.out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total subsurface runoff [m3/d]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total_overlandflow.out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total overland flow [m3]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gw_discharge.out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groundwater discharge [m**3/timestep]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potetranspiration.out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potential evapotranspiration [mm/d]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gw_loss.out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model loss (deep seepage) [m**3/timestep]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gw_recharge.out</w:t>
            </w:r>
          </w:p>
          <w:p w:rsidR="00A40BB3" w:rsidRDefault="00A40BB3">
            <w:pPr>
              <w:tabs>
                <w:tab w:val="left" w:pos="1464"/>
              </w:tabs>
              <w:spacing w:line="240" w:lineRule="auto"/>
            </w:pPr>
            <w:r>
              <w:t>storage.stats_start</w:t>
            </w:r>
          </w:p>
          <w:p w:rsidR="00A40BB3" w:rsidRDefault="00A40BB3">
            <w:pPr>
              <w:tabs>
                <w:tab w:val="left" w:pos="1464"/>
              </w:tabs>
              <w:spacing w:line="240" w:lineRule="auto"/>
            </w:pPr>
            <w:r>
              <w:t>storage.stats</w:t>
            </w:r>
          </w:p>
          <w:p w:rsidR="00A40BB3" w:rsidRDefault="00A40BB3">
            <w:pPr>
              <w:tabs>
                <w:tab w:val="left" w:pos="1464"/>
              </w:tabs>
              <w:spacing w:line="240" w:lineRule="auto"/>
            </w:pPr>
            <w:r>
              <w:t>gw_storage.stat</w:t>
            </w:r>
          </w:p>
          <w:p w:rsidR="00A40BB3" w:rsidRDefault="00A40BB3">
            <w:pPr>
              <w:tabs>
                <w:tab w:val="left" w:pos="1464"/>
              </w:tabs>
              <w:spacing w:line="240" w:lineRule="auto"/>
            </w:pPr>
            <w:r>
              <w:t>intercept_storage.stat</w:t>
            </w:r>
          </w:p>
          <w:p w:rsidR="00A40BB3" w:rsidRDefault="00A40BB3">
            <w:pPr>
              <w:tabs>
                <w:tab w:val="left" w:pos="1464"/>
              </w:tabs>
              <w:spacing w:line="240" w:lineRule="auto"/>
            </w:pPr>
            <w:r>
              <w:t>soil_moisture.stat</w:t>
            </w:r>
          </w:p>
          <w:p w:rsidR="00A40BB3" w:rsidRDefault="00A40BB3">
            <w:pPr>
              <w:tabs>
                <w:tab w:val="left" w:pos="1464"/>
              </w:tabs>
              <w:spacing w:line="240" w:lineRule="auto"/>
            </w:pP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groundwater recharge [m**3/timestep] for all sub-basins </w:t>
            </w:r>
          </w:p>
          <w:p w:rsidR="00A40BB3" w:rsidRDefault="00A40BB3">
            <w:pPr>
              <w:tabs>
                <w:tab w:val="left" w:pos="1464"/>
              </w:tabs>
              <w:spacing w:line="240" w:lineRule="auto"/>
              <w:jc w:val="left"/>
            </w:pPr>
            <w:r>
              <w:t>Summary of storages (Groundwater, soil, interception) at start of simulation</w:t>
            </w:r>
          </w:p>
          <w:p w:rsidR="00A40BB3" w:rsidRDefault="00A40BB3">
            <w:pPr>
              <w:tabs>
                <w:tab w:val="left" w:pos="1464"/>
              </w:tabs>
              <w:spacing w:line="240" w:lineRule="auto"/>
              <w:jc w:val="left"/>
            </w:pPr>
            <w:r>
              <w:t>Summary of storages (Groundwater, soil, interception) at end of simulation</w:t>
            </w:r>
          </w:p>
          <w:p w:rsidR="00A40BB3" w:rsidRDefault="00A40BB3">
            <w:pPr>
              <w:tabs>
                <w:tab w:val="left" w:pos="1464"/>
              </w:tabs>
              <w:spacing w:line="240" w:lineRule="auto"/>
              <w:jc w:val="left"/>
            </w:pPr>
            <w:r>
              <w:t>Ground water storage</w:t>
            </w:r>
          </w:p>
          <w:p w:rsidR="00A40BB3" w:rsidRDefault="00A40BB3">
            <w:pPr>
              <w:tabs>
                <w:tab w:val="left" w:pos="1464"/>
              </w:tabs>
              <w:spacing w:line="240" w:lineRule="auto"/>
              <w:jc w:val="left"/>
            </w:pPr>
            <w:r>
              <w:t>Interception storage</w:t>
            </w:r>
          </w:p>
          <w:p w:rsidR="00A40BB3" w:rsidRDefault="00A40BB3">
            <w:pPr>
              <w:tabs>
                <w:tab w:val="left" w:pos="1464"/>
              </w:tabs>
              <w:spacing w:line="240" w:lineRule="auto"/>
              <w:jc w:val="left"/>
            </w:pPr>
            <w:r>
              <w:t>Soil moisture storage</w:t>
            </w:r>
          </w:p>
        </w:tc>
      </w:tr>
    </w:tbl>
    <w:p w:rsidR="00A40BB3" w:rsidRDefault="00A40BB3">
      <w:pPr>
        <w:pStyle w:val="KleinerAbstand"/>
      </w:pPr>
    </w:p>
    <w:p w:rsidR="00A40BB3" w:rsidRDefault="00A40BB3">
      <w:pPr>
        <w:tabs>
          <w:tab w:val="left" w:pos="1464"/>
        </w:tabs>
      </w:pPr>
      <w:r>
        <w:t>The output files daily_water_subbasin.out, sediment_production.out and water_subbasin.out include the effect of the distributed reservoirs. All other remaining basic hydrological output files contain the raw output of the hillslope module (no reservoir effects). All above-mentioned files have the same structure, as shown by the example daily_actetranspiration.out</w:t>
      </w:r>
      <w:r>
        <w:rPr>
          <w:b/>
        </w:rPr>
        <w:t xml:space="preserve"> </w:t>
      </w:r>
      <w:r>
        <w:t>below (the subdaily output files additionally contain the timestep number in the third column):</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daily actual evapotranspiration [mm/d]  for all sub-basins (MAP-IDs)</w:t>
            </w:r>
          </w:p>
          <w:p w:rsidR="00A40BB3" w:rsidRPr="009146C8" w:rsidRDefault="00A40BB3">
            <w:pPr>
              <w:tabs>
                <w:tab w:val="left" w:pos="1464"/>
              </w:tabs>
              <w:spacing w:line="240" w:lineRule="auto"/>
              <w:rPr>
                <w:sz w:val="16"/>
                <w:szCs w:val="16"/>
              </w:rPr>
            </w:pPr>
            <w:r>
              <w:rPr>
                <w:sz w:val="16"/>
                <w:szCs w:val="16"/>
              </w:rPr>
              <w:t>Year Day            57            15            20            60</w:t>
            </w:r>
          </w:p>
          <w:p w:rsidR="00A40BB3" w:rsidRPr="009146C8" w:rsidRDefault="00A40BB3">
            <w:pPr>
              <w:tabs>
                <w:tab w:val="left" w:pos="1464"/>
              </w:tabs>
              <w:spacing w:line="240" w:lineRule="auto"/>
              <w:rPr>
                <w:sz w:val="16"/>
                <w:szCs w:val="16"/>
              </w:rPr>
            </w:pPr>
            <w:r>
              <w:rPr>
                <w:sz w:val="16"/>
                <w:szCs w:val="16"/>
              </w:rPr>
              <w:t xml:space="preserve">  1980     1         3.495         2.974         3.258         3.412</w:t>
            </w:r>
          </w:p>
          <w:p w:rsidR="00A40BB3" w:rsidRPr="009146C8" w:rsidRDefault="00A40BB3">
            <w:pPr>
              <w:tabs>
                <w:tab w:val="left" w:pos="1464"/>
              </w:tabs>
              <w:spacing w:line="240" w:lineRule="auto"/>
              <w:rPr>
                <w:sz w:val="16"/>
                <w:szCs w:val="16"/>
              </w:rPr>
            </w:pPr>
            <w:r>
              <w:rPr>
                <w:sz w:val="16"/>
                <w:szCs w:val="16"/>
              </w:rPr>
              <w:t xml:space="preserve">  1980     2         3.504         3.076         3.424         3.436 </w:t>
            </w:r>
          </w:p>
          <w:p w:rsidR="00A40BB3" w:rsidRDefault="00A40BB3">
            <w:pPr>
              <w:tabs>
                <w:tab w:val="left" w:pos="1464"/>
              </w:tabs>
              <w:spacing w:line="240" w:lineRule="auto"/>
            </w:pPr>
            <w:r>
              <w:rPr>
                <w:sz w:val="16"/>
                <w:szCs w:val="16"/>
              </w:rPr>
              <w:t xml:space="preserve">    …</w:t>
            </w:r>
          </w:p>
        </w:tc>
      </w:tr>
    </w:tbl>
    <w:p w:rsidR="00A40BB3" w:rsidRDefault="00A40BB3">
      <w:pPr>
        <w:tabs>
          <w:tab w:val="left" w:pos="1464"/>
        </w:tabs>
        <w:spacing w:line="240" w:lineRule="auto"/>
      </w:pPr>
      <w:proofErr w:type="gramStart"/>
      <w:r>
        <w:t>year</w:t>
      </w:r>
      <w:proofErr w:type="gramEnd"/>
      <w:r>
        <w:tab/>
      </w:r>
      <w:r>
        <w:tab/>
        <w:t>year of simulation</w:t>
      </w:r>
    </w:p>
    <w:p w:rsidR="00A40BB3" w:rsidRDefault="00A40BB3">
      <w:pPr>
        <w:tabs>
          <w:tab w:val="left" w:pos="1464"/>
        </w:tabs>
        <w:spacing w:line="240" w:lineRule="auto"/>
      </w:pPr>
      <w:proofErr w:type="gramStart"/>
      <w:r>
        <w:t>day</w:t>
      </w:r>
      <w:proofErr w:type="gramEnd"/>
      <w:r>
        <w:tab/>
      </w:r>
      <w:r>
        <w:tab/>
        <w:t>day of current year of simulation</w:t>
      </w:r>
    </w:p>
    <w:p w:rsidR="00A40BB3" w:rsidRDefault="00A40BB3">
      <w:pPr>
        <w:tabs>
          <w:tab w:val="left" w:pos="1464"/>
        </w:tabs>
        <w:spacing w:line="240" w:lineRule="auto"/>
      </w:pPr>
      <w:r>
        <w:t>[</w:t>
      </w:r>
      <w:proofErr w:type="gramStart"/>
      <w:r>
        <w:t>variable</w:t>
      </w:r>
      <w:proofErr w:type="gramEnd"/>
      <w:r>
        <w:t>]</w:t>
      </w:r>
      <w:r>
        <w:tab/>
      </w:r>
      <w:r>
        <w:tab/>
        <w:t>respective variable for each sub-basin</w:t>
      </w:r>
    </w:p>
    <w:p w:rsidR="00A40BB3" w:rsidRDefault="00A40BB3">
      <w:pPr>
        <w:tabs>
          <w:tab w:val="left" w:pos="1464"/>
        </w:tabs>
        <w:spacing w:line="240" w:lineRule="auto"/>
      </w:pPr>
    </w:p>
    <w:p w:rsidR="00A40BB3" w:rsidRPr="009146C8" w:rsidRDefault="00A40BB3">
      <w:pPr>
        <w:tabs>
          <w:tab w:val="left" w:pos="1464"/>
        </w:tabs>
        <w:spacing w:line="240" w:lineRule="auto"/>
        <w:rPr>
          <w:b/>
        </w:rPr>
      </w:pPr>
      <w:r>
        <w:t>Beware: “day” counts the number of days in the respective simulation year, i.e. if you start your simulation on May, 1, the number “1” refers to this day and the rest of the days in that year will be counted till 306.</w:t>
      </w:r>
    </w:p>
    <w:p w:rsidR="00A40BB3" w:rsidRDefault="00A40BB3">
      <w:pPr>
        <w:tabs>
          <w:tab w:val="left" w:pos="1464"/>
        </w:tabs>
        <w:spacing w:line="240" w:lineRule="auto"/>
      </w:pPr>
      <w:r>
        <w:rPr>
          <w:b/>
        </w:rPr>
        <w:t>gw_storage.stat, intercept_storage.stat, soil_moisture.stat and storage.stats:</w:t>
      </w:r>
    </w:p>
    <w:p w:rsidR="00A40BB3" w:rsidRDefault="00A40BB3">
      <w:pPr>
        <w:tabs>
          <w:tab w:val="left" w:pos="1464"/>
        </w:tabs>
      </w:pPr>
      <w:r>
        <w:t xml:space="preserve">These files are written at the end of each simulation year, thus allowing recommencing an aborted WASA run starting from the last simulation timestep. Beware: all other output files are overwritten in this case. For file structure, see section “Input files”. </w:t>
      </w:r>
      <w:proofErr w:type="gramStart"/>
      <w:r>
        <w:t>storage.stats</w:t>
      </w:r>
      <w:proofErr w:type="gramEnd"/>
      <w:r>
        <w:t xml:space="preserve"> contains the overall summary of storages corresponding to the three files mentioned before.</w:t>
      </w:r>
    </w:p>
    <w:p w:rsidR="00A40BB3" w:rsidRDefault="00A40BB3">
      <w:pPr>
        <w:pStyle w:val="Formatvorlageberschrift212ptNichtKursiv"/>
      </w:pPr>
      <w:bookmarkStart w:id="44" w:name="__RefHeading__55_804869012"/>
      <w:bookmarkStart w:id="45" w:name="__RefHeading__38_1995814553"/>
      <w:bookmarkEnd w:id="44"/>
      <w:bookmarkEnd w:id="45"/>
      <w:r>
        <w:t>Output of the river module</w:t>
      </w:r>
    </w:p>
    <w:p w:rsidR="00A40BB3" w:rsidRDefault="00A40BB3">
      <w:r>
        <w:t xml:space="preserve">The river routine calculates the water and sediment discharge in each river stretch. Currently, the output comprises the water discharge and storage values for each </w:t>
      </w:r>
      <w:proofErr w:type="gramStart"/>
      <w:r>
        <w:t>timestep,</w:t>
      </w:r>
      <w:proofErr w:type="gramEnd"/>
      <w:r>
        <w:t xml:space="preserve"> and the linear response function, when river routing scheme 1 is selected. The following files are generated as daily time series</w:t>
      </w:r>
      <w:r w:rsidR="0039436F">
        <w:t>, if enabled and depending on the selected routing scheme</w:t>
      </w:r>
      <w:r>
        <w:t>:</w:t>
      </w:r>
    </w:p>
    <w:p w:rsidR="00A40BB3" w:rsidRDefault="00A40BB3"/>
    <w:tbl>
      <w:tblPr>
        <w:tblW w:w="0" w:type="auto"/>
        <w:tblInd w:w="108" w:type="dxa"/>
        <w:tblLayout w:type="fixed"/>
        <w:tblLook w:val="0000"/>
      </w:tblPr>
      <w:tblGrid>
        <w:gridCol w:w="3717"/>
        <w:gridCol w:w="4860"/>
      </w:tblGrid>
      <w:tr w:rsidR="00A40BB3">
        <w:tc>
          <w:tcPr>
            <w:tcW w:w="3717" w:type="dxa"/>
            <w:tcBorders>
              <w:top w:val="single" w:sz="8" w:space="0" w:color="000000"/>
              <w:bottom w:val="single" w:sz="4" w:space="0" w:color="000000"/>
            </w:tcBorders>
            <w:shd w:val="clear" w:color="auto" w:fill="auto"/>
          </w:tcPr>
          <w:p w:rsidR="00A40BB3" w:rsidRPr="009146C8" w:rsidRDefault="00A40BB3">
            <w:pPr>
              <w:tabs>
                <w:tab w:val="left" w:pos="1464"/>
              </w:tabs>
              <w:spacing w:line="240" w:lineRule="auto"/>
              <w:rPr>
                <w:b/>
              </w:rPr>
            </w:pPr>
            <w:r>
              <w:rPr>
                <w:b/>
              </w:rPr>
              <w:t>Output file</w:t>
            </w:r>
          </w:p>
        </w:tc>
        <w:tc>
          <w:tcPr>
            <w:tcW w:w="4860" w:type="dxa"/>
            <w:tcBorders>
              <w:top w:val="single" w:sz="8" w:space="0" w:color="000000"/>
              <w:left w:val="single" w:sz="4" w:space="0" w:color="000000"/>
              <w:bottom w:val="single" w:sz="4" w:space="0" w:color="000000"/>
            </w:tcBorders>
            <w:shd w:val="clear" w:color="auto" w:fill="auto"/>
          </w:tcPr>
          <w:p w:rsidR="00A40BB3" w:rsidRDefault="00A40BB3">
            <w:pPr>
              <w:tabs>
                <w:tab w:val="left" w:pos="1464"/>
              </w:tabs>
              <w:spacing w:line="240" w:lineRule="auto"/>
            </w:pPr>
            <w:r>
              <w:rPr>
                <w:b/>
              </w:rPr>
              <w:t>Content</w:t>
            </w:r>
          </w:p>
        </w:tc>
      </w:tr>
      <w:tr w:rsidR="00A40BB3">
        <w:tc>
          <w:tcPr>
            <w:tcW w:w="3717" w:type="dxa"/>
            <w:tcBorders>
              <w:top w:val="single" w:sz="4" w:space="0" w:color="000000"/>
            </w:tcBorders>
            <w:shd w:val="clear" w:color="auto" w:fill="auto"/>
          </w:tcPr>
          <w:p w:rsidR="00A40BB3" w:rsidRDefault="00A40BB3">
            <w:pPr>
              <w:tabs>
                <w:tab w:val="left" w:pos="1464"/>
              </w:tabs>
              <w:spacing w:line="240" w:lineRule="auto"/>
            </w:pPr>
            <w:r>
              <w:t>River_flow.out</w:t>
            </w:r>
          </w:p>
        </w:tc>
        <w:tc>
          <w:tcPr>
            <w:tcW w:w="4860" w:type="dxa"/>
            <w:tcBorders>
              <w:top w:val="single" w:sz="4" w:space="0" w:color="000000"/>
              <w:left w:val="single" w:sz="4" w:space="0" w:color="000000"/>
            </w:tcBorders>
            <w:shd w:val="clear" w:color="auto" w:fill="auto"/>
          </w:tcPr>
          <w:p w:rsidR="00A40BB3" w:rsidRDefault="00A40BB3">
            <w:pPr>
              <w:tabs>
                <w:tab w:val="left" w:pos="1464"/>
              </w:tabs>
              <w:spacing w:line="240" w:lineRule="auto"/>
            </w:pPr>
            <w:r>
              <w:t>River discharge in m3/s</w:t>
            </w:r>
          </w:p>
        </w:tc>
      </w:tr>
      <w:tr w:rsidR="00A40BB3">
        <w:tc>
          <w:tcPr>
            <w:tcW w:w="3717" w:type="dxa"/>
            <w:shd w:val="clear" w:color="auto" w:fill="auto"/>
          </w:tcPr>
          <w:p w:rsidR="00A40BB3" w:rsidRDefault="00A40BB3">
            <w:pPr>
              <w:tabs>
                <w:tab w:val="left" w:pos="1464"/>
              </w:tabs>
              <w:spacing w:line="240" w:lineRule="auto"/>
            </w:pPr>
            <w:r>
              <w:t>River_storage.out</w:t>
            </w:r>
          </w:p>
        </w:tc>
        <w:tc>
          <w:tcPr>
            <w:tcW w:w="4860" w:type="dxa"/>
            <w:tcBorders>
              <w:left w:val="single" w:sz="4" w:space="0" w:color="000000"/>
            </w:tcBorders>
            <w:shd w:val="clear" w:color="auto" w:fill="auto"/>
          </w:tcPr>
          <w:p w:rsidR="00A40BB3" w:rsidRDefault="00A40BB3">
            <w:pPr>
              <w:tabs>
                <w:tab w:val="left" w:pos="1464"/>
              </w:tabs>
              <w:spacing w:line="240" w:lineRule="auto"/>
            </w:pPr>
            <w:r>
              <w:t>River storage volume in m</w:t>
            </w:r>
            <w:r>
              <w:rPr>
                <w:vertAlign w:val="superscript"/>
              </w:rPr>
              <w:t>3</w:t>
            </w:r>
          </w:p>
        </w:tc>
      </w:tr>
      <w:tr w:rsidR="00A40BB3">
        <w:tc>
          <w:tcPr>
            <w:tcW w:w="3717" w:type="dxa"/>
            <w:shd w:val="clear" w:color="auto" w:fill="auto"/>
          </w:tcPr>
          <w:p w:rsidR="00A40BB3" w:rsidRDefault="00A40BB3">
            <w:pPr>
              <w:tabs>
                <w:tab w:val="left" w:pos="1464"/>
              </w:tabs>
              <w:spacing w:line="240" w:lineRule="auto"/>
            </w:pPr>
            <w:r>
              <w:t>River_velocity.out</w:t>
            </w:r>
          </w:p>
        </w:tc>
        <w:tc>
          <w:tcPr>
            <w:tcW w:w="4860" w:type="dxa"/>
            <w:tcBorders>
              <w:left w:val="single" w:sz="4" w:space="0" w:color="000000"/>
            </w:tcBorders>
            <w:shd w:val="clear" w:color="auto" w:fill="auto"/>
          </w:tcPr>
          <w:p w:rsidR="00A40BB3" w:rsidRDefault="00A40BB3">
            <w:pPr>
              <w:tabs>
                <w:tab w:val="left" w:pos="1464"/>
              </w:tabs>
              <w:spacing w:line="240" w:lineRule="auto"/>
            </w:pPr>
            <w:r>
              <w:t>Flow velocity in m/s</w:t>
            </w:r>
          </w:p>
        </w:tc>
      </w:tr>
      <w:tr w:rsidR="00A40BB3">
        <w:tc>
          <w:tcPr>
            <w:tcW w:w="3717" w:type="dxa"/>
            <w:shd w:val="clear" w:color="auto" w:fill="auto"/>
          </w:tcPr>
          <w:p w:rsidR="00A40BB3" w:rsidRDefault="00A40BB3">
            <w:pPr>
              <w:tabs>
                <w:tab w:val="left" w:pos="1464"/>
              </w:tabs>
              <w:spacing w:line="240" w:lineRule="auto"/>
            </w:pPr>
            <w:r>
              <w:t>River_flowdepth.out</w:t>
            </w:r>
          </w:p>
        </w:tc>
        <w:tc>
          <w:tcPr>
            <w:tcW w:w="4860" w:type="dxa"/>
            <w:tcBorders>
              <w:left w:val="single" w:sz="4" w:space="0" w:color="000000"/>
            </w:tcBorders>
            <w:shd w:val="clear" w:color="auto" w:fill="auto"/>
          </w:tcPr>
          <w:p w:rsidR="00A40BB3" w:rsidRDefault="00A40BB3">
            <w:pPr>
              <w:tabs>
                <w:tab w:val="left" w:pos="1464"/>
              </w:tabs>
              <w:spacing w:line="240" w:lineRule="auto"/>
            </w:pPr>
            <w:r>
              <w:t>Flow depth in m</w:t>
            </w:r>
          </w:p>
        </w:tc>
      </w:tr>
      <w:tr w:rsidR="00A40BB3">
        <w:tc>
          <w:tcPr>
            <w:tcW w:w="3717" w:type="dxa"/>
            <w:shd w:val="clear" w:color="auto" w:fill="auto"/>
          </w:tcPr>
          <w:p w:rsidR="00A40BB3" w:rsidRDefault="00A40BB3">
            <w:pPr>
              <w:tabs>
                <w:tab w:val="left" w:pos="1464"/>
              </w:tabs>
              <w:spacing w:line="240" w:lineRule="auto"/>
            </w:pPr>
            <w:r>
              <w:t>River_Flow_dailyaverage.out</w:t>
            </w:r>
          </w:p>
        </w:tc>
        <w:tc>
          <w:tcPr>
            <w:tcW w:w="4860" w:type="dxa"/>
            <w:tcBorders>
              <w:left w:val="single" w:sz="4" w:space="0" w:color="000000"/>
            </w:tcBorders>
            <w:shd w:val="clear" w:color="auto" w:fill="auto"/>
          </w:tcPr>
          <w:p w:rsidR="00A40BB3" w:rsidRDefault="00F64ABC" w:rsidP="00F64ABC">
            <w:pPr>
              <w:tabs>
                <w:tab w:val="left" w:pos="1464"/>
              </w:tabs>
              <w:spacing w:line="240" w:lineRule="auto"/>
            </w:pPr>
            <w:r>
              <w:t>Daily a</w:t>
            </w:r>
            <w:r w:rsidR="00A40BB3">
              <w:t>veraged  flow in m3/s</w:t>
            </w:r>
          </w:p>
        </w:tc>
      </w:tr>
      <w:tr w:rsidR="00A40BB3">
        <w:tc>
          <w:tcPr>
            <w:tcW w:w="3717" w:type="dxa"/>
            <w:shd w:val="clear" w:color="auto" w:fill="auto"/>
          </w:tcPr>
          <w:p w:rsidR="00A40BB3" w:rsidRDefault="00A40BB3">
            <w:pPr>
              <w:tabs>
                <w:tab w:val="left" w:pos="1464"/>
              </w:tabs>
              <w:spacing w:line="240" w:lineRule="auto"/>
            </w:pPr>
            <w:r>
              <w:t>River_Sediment_total.out</w:t>
            </w:r>
          </w:p>
        </w:tc>
        <w:tc>
          <w:tcPr>
            <w:tcW w:w="4860" w:type="dxa"/>
            <w:tcBorders>
              <w:left w:val="single" w:sz="4" w:space="0" w:color="000000"/>
            </w:tcBorders>
            <w:shd w:val="clear" w:color="auto" w:fill="auto"/>
          </w:tcPr>
          <w:p w:rsidR="00A40BB3" w:rsidRDefault="00A40BB3">
            <w:pPr>
              <w:tabs>
                <w:tab w:val="left" w:pos="1464"/>
              </w:tabs>
              <w:spacing w:line="240" w:lineRule="auto"/>
            </w:pPr>
            <w:r>
              <w:t>Suspended sediment in tons/timestep</w:t>
            </w:r>
          </w:p>
        </w:tc>
      </w:tr>
      <w:tr w:rsidR="00A40BB3">
        <w:tc>
          <w:tcPr>
            <w:tcW w:w="3717" w:type="dxa"/>
            <w:shd w:val="clear" w:color="auto" w:fill="auto"/>
          </w:tcPr>
          <w:p w:rsidR="00A40BB3" w:rsidRDefault="00A40BB3">
            <w:pPr>
              <w:tabs>
                <w:tab w:val="left" w:pos="1464"/>
              </w:tabs>
              <w:spacing w:line="240" w:lineRule="auto"/>
            </w:pPr>
            <w:r>
              <w:t>River_Sediment_Concentration.out</w:t>
            </w:r>
          </w:p>
        </w:tc>
        <w:tc>
          <w:tcPr>
            <w:tcW w:w="4860" w:type="dxa"/>
            <w:tcBorders>
              <w:left w:val="single" w:sz="4" w:space="0" w:color="000000"/>
            </w:tcBorders>
            <w:shd w:val="clear" w:color="auto" w:fill="auto"/>
          </w:tcPr>
          <w:p w:rsidR="00A40BB3" w:rsidRDefault="00A40BB3">
            <w:pPr>
              <w:tabs>
                <w:tab w:val="left" w:pos="1464"/>
              </w:tabs>
              <w:spacing w:line="240" w:lineRule="auto"/>
            </w:pPr>
            <w:r>
              <w:t>Suspended sediment conc. in g/l</w:t>
            </w:r>
          </w:p>
        </w:tc>
      </w:tr>
      <w:tr w:rsidR="00A40BB3">
        <w:tc>
          <w:tcPr>
            <w:tcW w:w="3717" w:type="dxa"/>
            <w:shd w:val="clear" w:color="auto" w:fill="auto"/>
          </w:tcPr>
          <w:p w:rsidR="00A40BB3" w:rsidRDefault="00A40BB3">
            <w:pPr>
              <w:tabs>
                <w:tab w:val="left" w:pos="1464"/>
              </w:tabs>
              <w:spacing w:line="240" w:lineRule="auto"/>
            </w:pPr>
            <w:r>
              <w:t>River_Sediment_total_dailyaverage.out</w:t>
            </w:r>
          </w:p>
        </w:tc>
        <w:tc>
          <w:tcPr>
            <w:tcW w:w="4860" w:type="dxa"/>
            <w:tcBorders>
              <w:left w:val="single" w:sz="4" w:space="0" w:color="000000"/>
            </w:tcBorders>
            <w:shd w:val="clear" w:color="auto" w:fill="auto"/>
          </w:tcPr>
          <w:p w:rsidR="00A40BB3" w:rsidRDefault="00AE521D" w:rsidP="00AE521D">
            <w:pPr>
              <w:tabs>
                <w:tab w:val="left" w:pos="1464"/>
              </w:tabs>
              <w:spacing w:line="240" w:lineRule="auto"/>
            </w:pPr>
            <w:r>
              <w:t>Daily a</w:t>
            </w:r>
            <w:r w:rsidR="00A40BB3">
              <w:t xml:space="preserve">veraged sediment </w:t>
            </w:r>
            <w:r w:rsidR="00A1543E">
              <w:t>flux in</w:t>
            </w:r>
            <w:r w:rsidR="00A40BB3">
              <w:t xml:space="preserve"> tons/</w:t>
            </w:r>
            <w:r w:rsidR="00A1543E">
              <w:t>h</w:t>
            </w:r>
          </w:p>
        </w:tc>
      </w:tr>
      <w:tr w:rsidR="00A40BB3">
        <w:tc>
          <w:tcPr>
            <w:tcW w:w="3717" w:type="dxa"/>
            <w:shd w:val="clear" w:color="auto" w:fill="auto"/>
          </w:tcPr>
          <w:p w:rsidR="00A40BB3" w:rsidRDefault="00A40BB3">
            <w:pPr>
              <w:tabs>
                <w:tab w:val="left" w:pos="1464"/>
              </w:tabs>
              <w:spacing w:line="240" w:lineRule="auto"/>
            </w:pPr>
            <w:r>
              <w:t>River_Degradation.out</w:t>
            </w:r>
          </w:p>
        </w:tc>
        <w:tc>
          <w:tcPr>
            <w:tcW w:w="4860" w:type="dxa"/>
            <w:tcBorders>
              <w:left w:val="single" w:sz="4" w:space="0" w:color="000000"/>
            </w:tcBorders>
            <w:shd w:val="clear" w:color="auto" w:fill="auto"/>
          </w:tcPr>
          <w:p w:rsidR="00A40BB3" w:rsidRDefault="00A40BB3">
            <w:pPr>
              <w:tabs>
                <w:tab w:val="left" w:pos="1464"/>
              </w:tabs>
              <w:spacing w:line="240" w:lineRule="auto"/>
            </w:pPr>
            <w:r>
              <w:t>Degradation of sediment in riverbed in tons/stretch</w:t>
            </w:r>
          </w:p>
        </w:tc>
      </w:tr>
      <w:tr w:rsidR="00A40BB3">
        <w:tc>
          <w:tcPr>
            <w:tcW w:w="3717" w:type="dxa"/>
            <w:shd w:val="clear" w:color="auto" w:fill="auto"/>
          </w:tcPr>
          <w:p w:rsidR="00A40BB3" w:rsidRDefault="00A40BB3">
            <w:pPr>
              <w:tabs>
                <w:tab w:val="left" w:pos="1464"/>
              </w:tabs>
              <w:spacing w:line="240" w:lineRule="auto"/>
            </w:pPr>
            <w:r>
              <w:t>River_Deposition.out</w:t>
            </w:r>
          </w:p>
        </w:tc>
        <w:tc>
          <w:tcPr>
            <w:tcW w:w="4860" w:type="dxa"/>
            <w:tcBorders>
              <w:left w:val="single" w:sz="4" w:space="0" w:color="000000"/>
            </w:tcBorders>
            <w:shd w:val="clear" w:color="auto" w:fill="auto"/>
          </w:tcPr>
          <w:p w:rsidR="00A40BB3" w:rsidRDefault="00A40BB3">
            <w:pPr>
              <w:tabs>
                <w:tab w:val="left" w:pos="1464"/>
              </w:tabs>
              <w:spacing w:line="240" w:lineRule="auto"/>
            </w:pPr>
            <w:r>
              <w:t>Deposition of sediment in riverbed in tons/stretch</w:t>
            </w:r>
          </w:p>
        </w:tc>
      </w:tr>
      <w:tr w:rsidR="00A40BB3">
        <w:tc>
          <w:tcPr>
            <w:tcW w:w="3717" w:type="dxa"/>
            <w:shd w:val="clear" w:color="auto" w:fill="auto"/>
          </w:tcPr>
          <w:p w:rsidR="00A40BB3" w:rsidRDefault="00A40BB3">
            <w:pPr>
              <w:tabs>
                <w:tab w:val="left" w:pos="1464"/>
              </w:tabs>
              <w:spacing w:line="240" w:lineRule="auto"/>
            </w:pPr>
            <w:r>
              <w:lastRenderedPageBreak/>
              <w:t>River_Bedload.out</w:t>
            </w:r>
          </w:p>
        </w:tc>
        <w:tc>
          <w:tcPr>
            <w:tcW w:w="4860" w:type="dxa"/>
            <w:tcBorders>
              <w:left w:val="single" w:sz="4" w:space="0" w:color="000000"/>
            </w:tcBorders>
            <w:shd w:val="clear" w:color="auto" w:fill="auto"/>
          </w:tcPr>
          <w:p w:rsidR="00A40BB3" w:rsidRDefault="00A40BB3">
            <w:pPr>
              <w:tabs>
                <w:tab w:val="left" w:pos="1464"/>
              </w:tabs>
              <w:spacing w:line="240" w:lineRule="auto"/>
            </w:pPr>
            <w:r>
              <w:t>Bedload rate for 5 formulas in kg/s</w:t>
            </w:r>
          </w:p>
        </w:tc>
      </w:tr>
      <w:tr w:rsidR="00A40BB3">
        <w:tc>
          <w:tcPr>
            <w:tcW w:w="3717" w:type="dxa"/>
            <w:shd w:val="clear" w:color="auto" w:fill="auto"/>
          </w:tcPr>
          <w:p w:rsidR="00A40BB3" w:rsidRDefault="00A40BB3">
            <w:pPr>
              <w:tabs>
                <w:tab w:val="left" w:pos="1464"/>
              </w:tabs>
              <w:spacing w:line="240" w:lineRule="auto"/>
            </w:pPr>
            <w:r>
              <w:t>Routing_response.out</w:t>
            </w:r>
          </w:p>
        </w:tc>
        <w:tc>
          <w:tcPr>
            <w:tcW w:w="4860" w:type="dxa"/>
            <w:tcBorders>
              <w:left w:val="single" w:sz="4" w:space="0" w:color="000000"/>
            </w:tcBorders>
            <w:shd w:val="clear" w:color="auto" w:fill="auto"/>
          </w:tcPr>
          <w:p w:rsidR="00A40BB3" w:rsidRDefault="00A40BB3">
            <w:pPr>
              <w:tabs>
                <w:tab w:val="left" w:pos="1464"/>
              </w:tabs>
              <w:spacing w:line="240" w:lineRule="auto"/>
            </w:pPr>
            <w:r>
              <w:t>Linear response function for routing scheme 1</w:t>
            </w:r>
          </w:p>
        </w:tc>
      </w:tr>
      <w:tr w:rsidR="00A40BB3">
        <w:tc>
          <w:tcPr>
            <w:tcW w:w="3717" w:type="dxa"/>
            <w:tcBorders>
              <w:bottom w:val="single" w:sz="4" w:space="0" w:color="000000"/>
            </w:tcBorders>
            <w:shd w:val="clear" w:color="auto" w:fill="auto"/>
          </w:tcPr>
          <w:p w:rsidR="00A40BB3" w:rsidRDefault="00A40BB3">
            <w:pPr>
              <w:tabs>
                <w:tab w:val="left" w:pos="1464"/>
              </w:tabs>
              <w:spacing w:line="240" w:lineRule="auto"/>
            </w:pPr>
            <w:r>
              <w:t>River_Sediment_storage.out</w:t>
            </w:r>
          </w:p>
          <w:p w:rsidR="00087A86" w:rsidRDefault="00087A86" w:rsidP="00087A86">
            <w:pPr>
              <w:tabs>
                <w:tab w:val="left" w:pos="1464"/>
              </w:tabs>
              <w:spacing w:line="240" w:lineRule="auto"/>
            </w:pPr>
            <w:r>
              <w:t>River_Susp_Sediment_storage.out</w:t>
            </w:r>
          </w:p>
          <w:p w:rsidR="002A7397" w:rsidRDefault="002A7397" w:rsidP="002A7397">
            <w:pPr>
              <w:tabs>
                <w:tab w:val="left" w:pos="1464"/>
              </w:tabs>
              <w:spacing w:line="240" w:lineRule="auto"/>
            </w:pPr>
            <w:r>
              <w:t>R</w:t>
            </w:r>
            <w:r w:rsidRPr="002A7397">
              <w:t>iver_</w:t>
            </w:r>
            <w:r>
              <w:t>I</w:t>
            </w:r>
            <w:r w:rsidRPr="002A7397">
              <w:t>nfiltration</w:t>
            </w:r>
            <w:r>
              <w:t>.out</w:t>
            </w:r>
          </w:p>
        </w:tc>
        <w:tc>
          <w:tcPr>
            <w:tcW w:w="4860" w:type="dxa"/>
            <w:tcBorders>
              <w:left w:val="single" w:sz="4" w:space="0" w:color="000000"/>
              <w:bottom w:val="single" w:sz="4" w:space="0" w:color="000000"/>
            </w:tcBorders>
            <w:shd w:val="clear" w:color="auto" w:fill="auto"/>
          </w:tcPr>
          <w:p w:rsidR="00A40BB3" w:rsidRDefault="00087A86">
            <w:pPr>
              <w:tabs>
                <w:tab w:val="left" w:pos="1464"/>
              </w:tabs>
              <w:spacing w:line="240" w:lineRule="auto"/>
            </w:pPr>
            <w:r>
              <w:t>Deposited s</w:t>
            </w:r>
            <w:r w:rsidR="00A40BB3">
              <w:t>ediment stored in river reach in t</w:t>
            </w:r>
          </w:p>
          <w:p w:rsidR="00087A86" w:rsidRDefault="00087A86">
            <w:pPr>
              <w:tabs>
                <w:tab w:val="left" w:pos="1464"/>
              </w:tabs>
              <w:spacing w:line="240" w:lineRule="auto"/>
            </w:pPr>
            <w:r>
              <w:t>Suspended sediment stored in river reach in t</w:t>
            </w:r>
          </w:p>
          <w:p w:rsidR="002A7397" w:rsidRDefault="002A7397" w:rsidP="0039436F">
            <w:pPr>
              <w:tabs>
                <w:tab w:val="left" w:pos="1464"/>
              </w:tabs>
              <w:spacing w:line="240" w:lineRule="auto"/>
            </w:pPr>
            <w:r w:rsidRPr="002A7397">
              <w:t>Infiltration</w:t>
            </w:r>
            <w:r>
              <w:t xml:space="preserve"> of river stretches</w:t>
            </w:r>
          </w:p>
        </w:tc>
      </w:tr>
    </w:tbl>
    <w:p w:rsidR="00A40BB3" w:rsidRDefault="00A40BB3">
      <w:pPr>
        <w:pStyle w:val="KleinerAbstand"/>
      </w:pPr>
    </w:p>
    <w:p w:rsidR="00A40BB3" w:rsidRPr="009146C8" w:rsidRDefault="00A40BB3">
      <w:pPr>
        <w:tabs>
          <w:tab w:val="left" w:pos="1464"/>
        </w:tabs>
        <w:rPr>
          <w:b/>
        </w:rPr>
      </w:pPr>
      <w:r>
        <w:t>All above-mentioned files the same structure, as shown by the example River_flow.out</w:t>
      </w:r>
      <w:r>
        <w:rPr>
          <w:b/>
        </w:rPr>
        <w:t xml:space="preserve"> </w:t>
      </w:r>
      <w:r>
        <w:t>below:</w:t>
      </w:r>
    </w:p>
    <w:p w:rsidR="00A40BB3" w:rsidRDefault="00A40BB3">
      <w:pPr>
        <w:tabs>
          <w:tab w:val="left" w:pos="1464"/>
        </w:tabs>
        <w:rPr>
          <w:b/>
        </w:rPr>
      </w:pPr>
    </w:p>
    <w:p w:rsidR="00A40BB3" w:rsidRDefault="00A40BB3">
      <w:pPr>
        <w:tabs>
          <w:tab w:val="left" w:pos="1464"/>
        </w:tabs>
      </w:pPr>
      <w:r>
        <w:rPr>
          <w:b/>
        </w:rPr>
        <w:t>River_flow.out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Output files for river discharge q_out (m3/s) (with MAP IDs as in hymo.dat)</w:t>
            </w:r>
          </w:p>
          <w:p w:rsidR="00A40BB3" w:rsidRPr="009146C8" w:rsidRDefault="004F7EAA">
            <w:pPr>
              <w:tabs>
                <w:tab w:val="left" w:pos="1464"/>
              </w:tabs>
              <w:spacing w:line="240" w:lineRule="auto"/>
              <w:rPr>
                <w:sz w:val="16"/>
                <w:szCs w:val="16"/>
              </w:rPr>
            </w:pPr>
            <w:r w:rsidRPr="004F7EAA">
              <w:rPr>
                <w:sz w:val="16"/>
                <w:szCs w:val="16"/>
              </w:rPr>
              <w:t>Year  Day    dt</w:t>
            </w:r>
            <w:r w:rsidR="00A40BB3">
              <w:rPr>
                <w:sz w:val="16"/>
                <w:szCs w:val="16"/>
              </w:rPr>
              <w:t xml:space="preserve">   9          10             11            </w:t>
            </w:r>
          </w:p>
          <w:p w:rsidR="00A40BB3" w:rsidRPr="009146C8" w:rsidRDefault="004F7EAA">
            <w:pPr>
              <w:tabs>
                <w:tab w:val="left" w:pos="1464"/>
              </w:tabs>
              <w:spacing w:line="240" w:lineRule="auto"/>
              <w:rPr>
                <w:sz w:val="16"/>
                <w:szCs w:val="16"/>
              </w:rPr>
            </w:pPr>
            <w:r w:rsidRPr="004F7EAA">
              <w:rPr>
                <w:sz w:val="16"/>
                <w:szCs w:val="16"/>
              </w:rPr>
              <w:t>2009     1     1</w:t>
            </w:r>
            <w:r w:rsidR="00A40BB3">
              <w:rPr>
                <w:sz w:val="16"/>
                <w:szCs w:val="16"/>
              </w:rPr>
              <w:t xml:space="preserve">         6.313         1.797         8.922         </w:t>
            </w:r>
          </w:p>
          <w:p w:rsidR="00A40BB3" w:rsidRPr="009146C8" w:rsidRDefault="004F7EAA">
            <w:pPr>
              <w:tabs>
                <w:tab w:val="left" w:pos="1464"/>
              </w:tabs>
              <w:spacing w:line="240" w:lineRule="auto"/>
              <w:rPr>
                <w:sz w:val="16"/>
                <w:szCs w:val="16"/>
              </w:rPr>
            </w:pPr>
            <w:r w:rsidRPr="004F7EAA">
              <w:rPr>
                <w:sz w:val="16"/>
                <w:szCs w:val="16"/>
              </w:rPr>
              <w:t xml:space="preserve">2009     1     </w:t>
            </w:r>
            <w:r>
              <w:rPr>
                <w:sz w:val="16"/>
                <w:szCs w:val="16"/>
              </w:rPr>
              <w:t>2</w:t>
            </w:r>
            <w:r w:rsidR="00A40BB3">
              <w:rPr>
                <w:sz w:val="16"/>
                <w:szCs w:val="16"/>
              </w:rPr>
              <w:t xml:space="preserve">         6.176         1.744         8.733         </w:t>
            </w:r>
          </w:p>
          <w:p w:rsidR="00A40BB3" w:rsidRPr="009146C8" w:rsidRDefault="004F7EAA">
            <w:pPr>
              <w:tabs>
                <w:tab w:val="left" w:pos="1464"/>
              </w:tabs>
              <w:spacing w:line="240" w:lineRule="auto"/>
              <w:rPr>
                <w:sz w:val="16"/>
                <w:szCs w:val="16"/>
              </w:rPr>
            </w:pPr>
            <w:r w:rsidRPr="004F7EAA">
              <w:rPr>
                <w:sz w:val="16"/>
                <w:szCs w:val="16"/>
              </w:rPr>
              <w:t xml:space="preserve">2009     1     </w:t>
            </w:r>
            <w:r>
              <w:rPr>
                <w:sz w:val="16"/>
                <w:szCs w:val="16"/>
              </w:rPr>
              <w:t>3</w:t>
            </w:r>
            <w:r w:rsidR="00A40BB3">
              <w:rPr>
                <w:sz w:val="16"/>
                <w:szCs w:val="16"/>
              </w:rPr>
              <w:t xml:space="preserve">         4.001         1.029         5.878             </w:t>
            </w:r>
          </w:p>
          <w:p w:rsidR="00A40BB3" w:rsidRDefault="00A40BB3">
            <w:pPr>
              <w:tabs>
                <w:tab w:val="left" w:pos="1464"/>
              </w:tabs>
              <w:spacing w:line="240" w:lineRule="auto"/>
            </w:pPr>
            <w:r>
              <w:rPr>
                <w:sz w:val="16"/>
                <w:szCs w:val="16"/>
              </w:rPr>
              <w:t xml:space="preserve">    …</w:t>
            </w:r>
          </w:p>
        </w:tc>
      </w:tr>
    </w:tbl>
    <w:p w:rsidR="00A40BB3" w:rsidRDefault="00A40BB3">
      <w:pPr>
        <w:tabs>
          <w:tab w:val="left" w:pos="1464"/>
        </w:tabs>
        <w:spacing w:line="240" w:lineRule="auto"/>
      </w:pPr>
      <w:r>
        <w:t>Subasin-ID</w:t>
      </w:r>
      <w:r>
        <w:tab/>
      </w:r>
      <w:r>
        <w:tab/>
        <w:t>Map-ID of all sub-basins in the second line of the file</w:t>
      </w:r>
    </w:p>
    <w:p w:rsidR="00A40BB3" w:rsidRDefault="00A40BB3">
      <w:pPr>
        <w:tabs>
          <w:tab w:val="left" w:pos="1464"/>
        </w:tabs>
        <w:spacing w:line="240" w:lineRule="auto"/>
      </w:pPr>
      <w:r>
        <w:t>Timestep</w:t>
      </w:r>
      <w:r>
        <w:tab/>
      </w:r>
      <w:r>
        <w:tab/>
        <w:t>Timestep as specified in the do.dat in [hours]</w:t>
      </w:r>
    </w:p>
    <w:p w:rsidR="00A40BB3" w:rsidRDefault="00A40BB3">
      <w:pPr>
        <w:tabs>
          <w:tab w:val="left" w:pos="1464"/>
        </w:tabs>
        <w:spacing w:line="240" w:lineRule="auto"/>
      </w:pPr>
      <w:r>
        <w:t>Time series: water discharge in river stretch in m3/s</w:t>
      </w:r>
    </w:p>
    <w:p w:rsidR="00A40BB3" w:rsidRDefault="00A40BB3">
      <w:pPr>
        <w:pStyle w:val="KleinerAbstand"/>
      </w:pPr>
    </w:p>
    <w:p w:rsidR="00A40BB3" w:rsidRDefault="00A40BB3">
      <w:pPr>
        <w:tabs>
          <w:tab w:val="left" w:pos="1464"/>
        </w:tabs>
      </w:pPr>
      <w:r>
        <w:t>Example: After each time step, e.g. hour</w:t>
      </w:r>
      <w:r w:rsidR="004F7EAA">
        <w:t>ly</w:t>
      </w:r>
      <w:r>
        <w:t xml:space="preserve">, the discharge is given for each sub-basin, e.g. Sub-basin No. 9 has a discharge of 6.313 m3/s, Sub-basin No. 10 of 1.797 m3/s and Sub-basin No. 11 of 8.922 m3/s after </w:t>
      </w:r>
      <w:r w:rsidR="004F7EAA">
        <w:t>1</w:t>
      </w:r>
      <w:r>
        <w:t xml:space="preserve"> </w:t>
      </w:r>
      <w:proofErr w:type="gramStart"/>
      <w:r>
        <w:t>hours</w:t>
      </w:r>
      <w:proofErr w:type="gramEnd"/>
      <w:r>
        <w:t>.</w:t>
      </w:r>
    </w:p>
    <w:p w:rsidR="00A40BB3" w:rsidRDefault="00A40BB3">
      <w:pPr>
        <w:pStyle w:val="Formatvorlageberschrift212ptNichtKursiv"/>
      </w:pPr>
      <w:bookmarkStart w:id="46" w:name="__RefHeading__57_804869012"/>
      <w:bookmarkStart w:id="47" w:name="__RefHeading__40_1995814553"/>
      <w:bookmarkEnd w:id="46"/>
      <w:bookmarkEnd w:id="47"/>
      <w:r>
        <w:t>Output of the reservoir module</w:t>
      </w:r>
    </w:p>
    <w:p w:rsidR="00A40BB3" w:rsidRDefault="00A40BB3">
      <w:pPr>
        <w:tabs>
          <w:tab w:val="left" w:pos="1464"/>
        </w:tabs>
      </w:pPr>
      <w:r>
        <w:t xml:space="preserve">The reservoir module simulates the water and sediment transport through the reservoirs located in the study area. Currently, the output comprises results on water balance, hydraulic calculations, </w:t>
      </w:r>
      <w:proofErr w:type="gramStart"/>
      <w:r>
        <w:t>sediment</w:t>
      </w:r>
      <w:proofErr w:type="gramEnd"/>
      <w:r>
        <w:t xml:space="preserve"> transport and bed elevation changes for all reservoirs located at the outlet point of the sub-basins. The results are printed for all outlet reservoirs separately, identified by the Map-ID of the sub-basin where it is located.</w:t>
      </w:r>
      <w:r>
        <w:rPr>
          <w:szCs w:val="22"/>
        </w:rPr>
        <w:t xml:space="preserve"> Additional files are also printed for the reservoir size classes.</w:t>
      </w:r>
      <w:r>
        <w:t xml:space="preserve"> The following files are generated:</w:t>
      </w:r>
    </w:p>
    <w:p w:rsidR="00A40BB3" w:rsidRDefault="00A40BB3">
      <w:pPr>
        <w:pStyle w:val="KleinerAbstand"/>
      </w:pPr>
    </w:p>
    <w:tbl>
      <w:tblPr>
        <w:tblW w:w="0" w:type="auto"/>
        <w:tblInd w:w="108" w:type="dxa"/>
        <w:tblLayout w:type="fixed"/>
        <w:tblLook w:val="0000"/>
      </w:tblPr>
      <w:tblGrid>
        <w:gridCol w:w="3620"/>
        <w:gridCol w:w="6019"/>
      </w:tblGrid>
      <w:tr w:rsidR="00A40BB3">
        <w:tc>
          <w:tcPr>
            <w:tcW w:w="3620" w:type="dxa"/>
            <w:tcBorders>
              <w:top w:val="single" w:sz="4" w:space="0" w:color="000000"/>
              <w:bottom w:val="single" w:sz="4" w:space="0" w:color="000000"/>
            </w:tcBorders>
            <w:shd w:val="clear" w:color="auto" w:fill="auto"/>
          </w:tcPr>
          <w:p w:rsidR="00A40BB3" w:rsidRPr="009146C8" w:rsidRDefault="00A40BB3">
            <w:pPr>
              <w:tabs>
                <w:tab w:val="left" w:pos="1464"/>
              </w:tabs>
              <w:spacing w:line="240" w:lineRule="auto"/>
              <w:rPr>
                <w:b/>
              </w:rPr>
            </w:pPr>
            <w:r>
              <w:rPr>
                <w:b/>
              </w:rPr>
              <w:t>Output file</w:t>
            </w:r>
          </w:p>
        </w:tc>
        <w:tc>
          <w:tcPr>
            <w:tcW w:w="6019" w:type="dxa"/>
            <w:tcBorders>
              <w:top w:val="single" w:sz="4" w:space="0" w:color="000000"/>
              <w:left w:val="single" w:sz="4" w:space="0" w:color="000000"/>
              <w:bottom w:val="single" w:sz="4" w:space="0" w:color="000000"/>
            </w:tcBorders>
            <w:shd w:val="clear" w:color="auto" w:fill="auto"/>
          </w:tcPr>
          <w:p w:rsidR="00A40BB3" w:rsidRDefault="00A40BB3">
            <w:pPr>
              <w:tabs>
                <w:tab w:val="left" w:pos="1464"/>
              </w:tabs>
              <w:spacing w:line="240" w:lineRule="auto"/>
            </w:pPr>
            <w:r>
              <w:rPr>
                <w:b/>
              </w:rPr>
              <w:t>Content</w:t>
            </w:r>
          </w:p>
        </w:tc>
      </w:tr>
      <w:tr w:rsidR="00A40BB3">
        <w:tc>
          <w:tcPr>
            <w:tcW w:w="3620" w:type="dxa"/>
            <w:tcBorders>
              <w:top w:val="single" w:sz="4" w:space="0" w:color="000000"/>
            </w:tcBorders>
            <w:shd w:val="clear" w:color="auto" w:fill="auto"/>
          </w:tcPr>
          <w:p w:rsidR="00A40BB3" w:rsidRDefault="00A40BB3">
            <w:pPr>
              <w:tabs>
                <w:tab w:val="left" w:pos="1464"/>
              </w:tabs>
              <w:spacing w:line="240" w:lineRule="auto"/>
              <w:jc w:val="left"/>
            </w:pPr>
            <w:r>
              <w:t>1) res_”Map-ID”_watbal.out</w:t>
            </w:r>
          </w:p>
        </w:tc>
        <w:tc>
          <w:tcPr>
            <w:tcW w:w="6019" w:type="dxa"/>
            <w:tcBorders>
              <w:top w:val="single" w:sz="4" w:space="0" w:color="000000"/>
              <w:left w:val="single" w:sz="4" w:space="0" w:color="000000"/>
            </w:tcBorders>
            <w:shd w:val="clear" w:color="auto" w:fill="auto"/>
          </w:tcPr>
          <w:p w:rsidR="00A40BB3" w:rsidRDefault="00A40BB3">
            <w:pPr>
              <w:tabs>
                <w:tab w:val="left" w:pos="1464"/>
              </w:tabs>
              <w:spacing w:line="240" w:lineRule="auto"/>
            </w:pPr>
            <w:r>
              <w:t>Water balance components of outlet reservoirs</w:t>
            </w:r>
          </w:p>
        </w:tc>
      </w:tr>
      <w:tr w:rsidR="00A40BB3">
        <w:tc>
          <w:tcPr>
            <w:tcW w:w="3620" w:type="dxa"/>
            <w:tcBorders>
              <w:top w:val="single" w:sz="4" w:space="0" w:color="000000"/>
            </w:tcBorders>
            <w:shd w:val="clear" w:color="auto" w:fill="auto"/>
          </w:tcPr>
          <w:p w:rsidR="00A40BB3" w:rsidRDefault="00A40BB3">
            <w:pPr>
              <w:tabs>
                <w:tab w:val="left" w:pos="1464"/>
              </w:tabs>
              <w:spacing w:line="240" w:lineRule="auto"/>
              <w:jc w:val="left"/>
            </w:pPr>
            <w:r>
              <w:t>2) res_”Map-ID”_vollost.out</w:t>
            </w:r>
          </w:p>
        </w:tc>
        <w:tc>
          <w:tcPr>
            <w:tcW w:w="6019" w:type="dxa"/>
            <w:tcBorders>
              <w:top w:val="single" w:sz="4" w:space="0" w:color="000000"/>
              <w:left w:val="single" w:sz="4" w:space="0" w:color="000000"/>
            </w:tcBorders>
            <w:shd w:val="clear" w:color="auto" w:fill="auto"/>
          </w:tcPr>
          <w:p w:rsidR="00A40BB3" w:rsidRDefault="00A40BB3">
            <w:pPr>
              <w:tabs>
                <w:tab w:val="left" w:pos="1464"/>
              </w:tabs>
              <w:spacing w:line="240" w:lineRule="auto"/>
            </w:pPr>
            <w:r>
              <w:t>Dead volume, alert volume, and storage capacity of outlet reservoirs</w:t>
            </w:r>
          </w:p>
        </w:tc>
      </w:tr>
      <w:tr w:rsidR="00A40BB3">
        <w:tc>
          <w:tcPr>
            <w:tcW w:w="3620" w:type="dxa"/>
            <w:shd w:val="clear" w:color="auto" w:fill="auto"/>
          </w:tcPr>
          <w:p w:rsidR="00A40BB3" w:rsidRDefault="00A40BB3">
            <w:pPr>
              <w:tabs>
                <w:tab w:val="left" w:pos="1464"/>
              </w:tabs>
              <w:spacing w:line="240" w:lineRule="auto"/>
              <w:jc w:val="left"/>
              <w:rPr>
                <w:szCs w:val="22"/>
              </w:rPr>
            </w:pPr>
            <w:r>
              <w:t>3) res_”Map-ID”_cav.out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 xml:space="preserve">Stage-area and stage-volume curves </w:t>
            </w:r>
            <w:r>
              <w:t>of outlet reservoirs</w:t>
            </w:r>
          </w:p>
        </w:tc>
      </w:tr>
      <w:tr w:rsidR="00A40BB3">
        <w:tc>
          <w:tcPr>
            <w:tcW w:w="3620" w:type="dxa"/>
            <w:shd w:val="clear" w:color="auto" w:fill="auto"/>
          </w:tcPr>
          <w:p w:rsidR="00A40BB3" w:rsidRDefault="00A40BB3">
            <w:pPr>
              <w:tabs>
                <w:tab w:val="left" w:pos="1464"/>
              </w:tabs>
              <w:spacing w:line="240" w:lineRule="auto"/>
              <w:jc w:val="left"/>
            </w:pPr>
            <w:r>
              <w:t>4) res_”Map-ID”_hydraul.out</w:t>
            </w:r>
          </w:p>
        </w:tc>
        <w:tc>
          <w:tcPr>
            <w:tcW w:w="6019" w:type="dxa"/>
            <w:tcBorders>
              <w:left w:val="single" w:sz="4" w:space="0" w:color="000000"/>
            </w:tcBorders>
            <w:shd w:val="clear" w:color="auto" w:fill="auto"/>
          </w:tcPr>
          <w:p w:rsidR="00A40BB3" w:rsidRDefault="00A40BB3">
            <w:pPr>
              <w:tabs>
                <w:tab w:val="left" w:pos="1464"/>
              </w:tabs>
              <w:spacing w:line="240" w:lineRule="auto"/>
            </w:pPr>
            <w:r>
              <w:t>Hydraulic components of outlet reservoirs</w:t>
            </w:r>
          </w:p>
        </w:tc>
      </w:tr>
      <w:tr w:rsidR="00A40BB3">
        <w:tc>
          <w:tcPr>
            <w:tcW w:w="3620" w:type="dxa"/>
            <w:shd w:val="clear" w:color="auto" w:fill="auto"/>
          </w:tcPr>
          <w:p w:rsidR="00A40BB3" w:rsidRDefault="00A40BB3">
            <w:pPr>
              <w:tabs>
                <w:tab w:val="left" w:pos="1464"/>
              </w:tabs>
              <w:spacing w:line="240" w:lineRule="auto"/>
              <w:jc w:val="left"/>
            </w:pPr>
            <w:r>
              <w:t>5) res_”Map-ID”_sec”ID”</w:t>
            </w:r>
          </w:p>
          <w:p w:rsidR="00A40BB3" w:rsidRDefault="00A40BB3">
            <w:pPr>
              <w:tabs>
                <w:tab w:val="left" w:pos="1464"/>
              </w:tabs>
              <w:spacing w:line="240" w:lineRule="auto"/>
              <w:jc w:val="left"/>
            </w:pPr>
            <w:r>
              <w:t>_bedchange.out</w:t>
            </w:r>
          </w:p>
        </w:tc>
        <w:tc>
          <w:tcPr>
            <w:tcW w:w="6019" w:type="dxa"/>
            <w:tcBorders>
              <w:left w:val="single" w:sz="4" w:space="0" w:color="000000"/>
            </w:tcBorders>
            <w:shd w:val="clear" w:color="auto" w:fill="auto"/>
          </w:tcPr>
          <w:p w:rsidR="00A40BB3" w:rsidRDefault="00A40BB3">
            <w:pPr>
              <w:tabs>
                <w:tab w:val="left" w:pos="1464"/>
              </w:tabs>
              <w:spacing w:line="240" w:lineRule="auto"/>
            </w:pPr>
            <w:r>
              <w:t xml:space="preserve">Bed elevation at cross sections </w:t>
            </w:r>
            <w:r>
              <w:rPr>
                <w:szCs w:val="22"/>
              </w:rPr>
              <w:t xml:space="preserve">(identified by </w:t>
            </w:r>
            <w:r>
              <w:t>a specific Section-ID) of outlet reservoirs</w:t>
            </w:r>
          </w:p>
        </w:tc>
      </w:tr>
      <w:tr w:rsidR="00A40BB3">
        <w:tc>
          <w:tcPr>
            <w:tcW w:w="3620" w:type="dxa"/>
            <w:shd w:val="clear" w:color="auto" w:fill="auto"/>
          </w:tcPr>
          <w:p w:rsidR="00A40BB3" w:rsidRDefault="00A40BB3">
            <w:pPr>
              <w:tabs>
                <w:tab w:val="left" w:pos="1464"/>
              </w:tabs>
              <w:spacing w:line="240" w:lineRule="auto"/>
              <w:jc w:val="left"/>
            </w:pPr>
            <w:r>
              <w:t>6) res_”Map-ID”_sedbal.out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 balance components of outlet reservoirs</w:t>
            </w:r>
          </w:p>
        </w:tc>
      </w:tr>
      <w:tr w:rsidR="00A40BB3">
        <w:tc>
          <w:tcPr>
            <w:tcW w:w="3620" w:type="dxa"/>
            <w:shd w:val="clear" w:color="auto" w:fill="auto"/>
          </w:tcPr>
          <w:p w:rsidR="00A40BB3" w:rsidRDefault="00A40BB3">
            <w:pPr>
              <w:tabs>
                <w:tab w:val="left" w:pos="1464"/>
              </w:tabs>
              <w:spacing w:line="240" w:lineRule="auto"/>
              <w:jc w:val="left"/>
            </w:pPr>
            <w:r>
              <w:t>7) res_”Map-ID”_longitudinal.out</w:t>
            </w:r>
          </w:p>
        </w:tc>
        <w:tc>
          <w:tcPr>
            <w:tcW w:w="6019" w:type="dxa"/>
            <w:tcBorders>
              <w:left w:val="single" w:sz="4" w:space="0" w:color="000000"/>
            </w:tcBorders>
            <w:shd w:val="clear" w:color="auto" w:fill="auto"/>
          </w:tcPr>
          <w:p w:rsidR="00A40BB3" w:rsidRDefault="00A40BB3">
            <w:pPr>
              <w:tabs>
                <w:tab w:val="left" w:pos="1464"/>
              </w:tabs>
              <w:spacing w:line="240" w:lineRule="auto"/>
            </w:pPr>
            <w:r>
              <w:t>Longitudinal bed profile of outlet reservoirs</w:t>
            </w:r>
          </w:p>
        </w:tc>
      </w:tr>
      <w:tr w:rsidR="00A40BB3">
        <w:tc>
          <w:tcPr>
            <w:tcW w:w="3620" w:type="dxa"/>
            <w:shd w:val="clear" w:color="auto" w:fill="auto"/>
          </w:tcPr>
          <w:p w:rsidR="00A40BB3" w:rsidRDefault="00A40BB3">
            <w:pPr>
              <w:tabs>
                <w:tab w:val="left" w:pos="1464"/>
              </w:tabs>
              <w:spacing w:line="240" w:lineRule="auto"/>
              <w:jc w:val="left"/>
            </w:pPr>
            <w:r>
              <w:t>8) res_”Map-ID”_sedcomposition.out</w:t>
            </w:r>
          </w:p>
        </w:tc>
        <w:tc>
          <w:tcPr>
            <w:tcW w:w="6019" w:type="dxa"/>
            <w:tcBorders>
              <w:left w:val="single" w:sz="4" w:space="0" w:color="000000"/>
            </w:tcBorders>
            <w:shd w:val="clear" w:color="auto" w:fill="auto"/>
          </w:tcPr>
          <w:p w:rsidR="00A40BB3" w:rsidRDefault="00A40BB3">
            <w:pPr>
              <w:tabs>
                <w:tab w:val="left" w:pos="1464"/>
              </w:tabs>
              <w:spacing w:line="240" w:lineRule="auto"/>
            </w:pPr>
            <w:r>
              <w:t>Effluent grain size distribution of outlet reservoirs</w:t>
            </w:r>
          </w:p>
        </w:tc>
      </w:tr>
      <w:tr w:rsidR="00A40BB3">
        <w:tc>
          <w:tcPr>
            <w:tcW w:w="3620" w:type="dxa"/>
            <w:shd w:val="clear" w:color="auto" w:fill="auto"/>
          </w:tcPr>
          <w:p w:rsidR="00A40BB3" w:rsidRDefault="00A40BB3">
            <w:pPr>
              <w:tabs>
                <w:tab w:val="left" w:pos="1464"/>
              </w:tabs>
              <w:spacing w:line="240" w:lineRule="auto"/>
              <w:jc w:val="left"/>
              <w:rPr>
                <w:szCs w:val="22"/>
              </w:rPr>
            </w:pPr>
            <w:r>
              <w:t>9) lake_inflow_r.out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inflow discharges into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10) lake_outflow_r.out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outflow discharges from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11) lake_retention_r.out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retention in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12) lake_volume_r.out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volume of the reservoir size classes¹</w:t>
            </w:r>
          </w:p>
        </w:tc>
      </w:tr>
      <w:tr w:rsidR="00A40BB3">
        <w:tc>
          <w:tcPr>
            <w:tcW w:w="3620" w:type="dxa"/>
            <w:shd w:val="clear" w:color="auto" w:fill="auto"/>
          </w:tcPr>
          <w:p w:rsidR="00A40BB3" w:rsidRDefault="00A40BB3">
            <w:pPr>
              <w:tabs>
                <w:tab w:val="left" w:pos="1464"/>
              </w:tabs>
              <w:spacing w:line="240" w:lineRule="auto"/>
              <w:jc w:val="left"/>
            </w:pPr>
            <w:r>
              <w:t>13) lake_sedinflow_r.out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t xml:space="preserve">Sediment inflow discharges </w:t>
            </w:r>
            <w:r>
              <w:rPr>
                <w:szCs w:val="22"/>
              </w:rPr>
              <w:t>into the reservoir size classes¹</w:t>
            </w:r>
          </w:p>
        </w:tc>
      </w:tr>
      <w:tr w:rsidR="00A40BB3">
        <w:tc>
          <w:tcPr>
            <w:tcW w:w="3620" w:type="dxa"/>
            <w:shd w:val="clear" w:color="auto" w:fill="auto"/>
          </w:tcPr>
          <w:p w:rsidR="00A40BB3" w:rsidRDefault="00A40BB3">
            <w:pPr>
              <w:tabs>
                <w:tab w:val="left" w:pos="1464"/>
              </w:tabs>
              <w:spacing w:line="240" w:lineRule="auto"/>
              <w:jc w:val="left"/>
            </w:pPr>
            <w:r>
              <w:t>14) lake_sedoutflow_r.out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outflow discharges from the reservoir size classes¹</w:t>
            </w:r>
          </w:p>
        </w:tc>
      </w:tr>
      <w:tr w:rsidR="00A40BB3">
        <w:tc>
          <w:tcPr>
            <w:tcW w:w="3620" w:type="dxa"/>
            <w:shd w:val="clear" w:color="auto" w:fill="auto"/>
          </w:tcPr>
          <w:p w:rsidR="00A40BB3" w:rsidRDefault="00A40BB3">
            <w:pPr>
              <w:tabs>
                <w:tab w:val="left" w:pos="1464"/>
              </w:tabs>
              <w:spacing w:line="240" w:lineRule="auto"/>
              <w:jc w:val="left"/>
            </w:pPr>
            <w:r>
              <w:t>15) lake_sedretention_r.out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retention in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16) lake_sedimentation_r.out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Cumulative sediment deposition in the reservoir size classes¹</w:t>
            </w:r>
          </w:p>
        </w:tc>
      </w:tr>
      <w:tr w:rsidR="00A40BB3">
        <w:tc>
          <w:tcPr>
            <w:tcW w:w="3620" w:type="dxa"/>
            <w:shd w:val="clear" w:color="auto" w:fill="auto"/>
          </w:tcPr>
          <w:p w:rsidR="00A40BB3" w:rsidRDefault="00A40BB3">
            <w:pPr>
              <w:tabs>
                <w:tab w:val="left" w:pos="1464"/>
              </w:tabs>
              <w:spacing w:line="240" w:lineRule="auto"/>
              <w:jc w:val="left"/>
            </w:pPr>
            <w:r>
              <w:t>17) lake_watbal.out</w:t>
            </w:r>
          </w:p>
        </w:tc>
        <w:tc>
          <w:tcPr>
            <w:tcW w:w="6019" w:type="dxa"/>
            <w:tcBorders>
              <w:left w:val="single" w:sz="4" w:space="0" w:color="000000"/>
            </w:tcBorders>
            <w:shd w:val="clear" w:color="auto" w:fill="auto"/>
          </w:tcPr>
          <w:p w:rsidR="00A40BB3" w:rsidRDefault="00A40BB3">
            <w:pPr>
              <w:tabs>
                <w:tab w:val="left" w:pos="1464"/>
              </w:tabs>
              <w:spacing w:line="240" w:lineRule="auto"/>
            </w:pPr>
            <w:r>
              <w:t>Water balance components of all upstream reservoirs</w:t>
            </w:r>
            <w:r>
              <w:rPr>
                <w:szCs w:val="22"/>
              </w:rPr>
              <w:t>²</w:t>
            </w:r>
          </w:p>
        </w:tc>
      </w:tr>
      <w:tr w:rsidR="00A40BB3">
        <w:tc>
          <w:tcPr>
            <w:tcW w:w="3620" w:type="dxa"/>
            <w:shd w:val="clear" w:color="auto" w:fill="auto"/>
          </w:tcPr>
          <w:p w:rsidR="00A40BB3" w:rsidRDefault="00A40BB3">
            <w:pPr>
              <w:tabs>
                <w:tab w:val="left" w:pos="1464"/>
              </w:tabs>
              <w:spacing w:line="240" w:lineRule="auto"/>
              <w:jc w:val="left"/>
            </w:pPr>
            <w:r>
              <w:t>18) lake_sedbal.out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 balance components of all upstream reservoirs</w:t>
            </w:r>
            <w:r>
              <w:rPr>
                <w:szCs w:val="22"/>
              </w:rPr>
              <w:t>²</w:t>
            </w:r>
          </w:p>
        </w:tc>
      </w:tr>
      <w:tr w:rsidR="00A40BB3">
        <w:tc>
          <w:tcPr>
            <w:tcW w:w="3620" w:type="dxa"/>
            <w:shd w:val="clear" w:color="auto" w:fill="auto"/>
          </w:tcPr>
          <w:p w:rsidR="00A40BB3" w:rsidRDefault="00A40BB3">
            <w:pPr>
              <w:tabs>
                <w:tab w:val="left" w:pos="1464"/>
              </w:tabs>
              <w:spacing w:line="240" w:lineRule="auto"/>
              <w:jc w:val="left"/>
              <w:rPr>
                <w:szCs w:val="22"/>
              </w:rPr>
            </w:pPr>
            <w:r>
              <w:t>19) lake_inflow.out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inflow discharges into the reservoir size classes³</w:t>
            </w:r>
          </w:p>
        </w:tc>
      </w:tr>
      <w:tr w:rsidR="00A40BB3">
        <w:tc>
          <w:tcPr>
            <w:tcW w:w="3620" w:type="dxa"/>
            <w:shd w:val="clear" w:color="auto" w:fill="auto"/>
          </w:tcPr>
          <w:p w:rsidR="00A40BB3" w:rsidRDefault="00A40BB3">
            <w:pPr>
              <w:tabs>
                <w:tab w:val="left" w:pos="1464"/>
              </w:tabs>
              <w:spacing w:line="240" w:lineRule="auto"/>
              <w:jc w:val="left"/>
              <w:rPr>
                <w:szCs w:val="22"/>
              </w:rPr>
            </w:pPr>
            <w:r>
              <w:t>20) lake_outflow.out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outflow discharges from the reservoir size classes³</w:t>
            </w:r>
          </w:p>
        </w:tc>
      </w:tr>
      <w:tr w:rsidR="00A40BB3">
        <w:tc>
          <w:tcPr>
            <w:tcW w:w="3620" w:type="dxa"/>
            <w:shd w:val="clear" w:color="auto" w:fill="auto"/>
          </w:tcPr>
          <w:p w:rsidR="00A40BB3" w:rsidRDefault="00A40BB3">
            <w:pPr>
              <w:tabs>
                <w:tab w:val="left" w:pos="1464"/>
              </w:tabs>
              <w:spacing w:line="240" w:lineRule="auto"/>
              <w:jc w:val="left"/>
              <w:rPr>
                <w:szCs w:val="22"/>
              </w:rPr>
            </w:pPr>
            <w:r>
              <w:t>21) lake_volume.out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volume of the reservoir size classes³</w:t>
            </w:r>
          </w:p>
        </w:tc>
      </w:tr>
      <w:tr w:rsidR="00A40BB3">
        <w:tc>
          <w:tcPr>
            <w:tcW w:w="3620" w:type="dxa"/>
            <w:shd w:val="clear" w:color="auto" w:fill="auto"/>
          </w:tcPr>
          <w:p w:rsidR="00A40BB3" w:rsidRDefault="00A40BB3">
            <w:pPr>
              <w:tabs>
                <w:tab w:val="left" w:pos="1464"/>
              </w:tabs>
              <w:spacing w:line="240" w:lineRule="auto"/>
              <w:jc w:val="left"/>
              <w:rPr>
                <w:szCs w:val="22"/>
              </w:rPr>
            </w:pPr>
            <w:r>
              <w:lastRenderedPageBreak/>
              <w:t>22) lake_retention.out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retention in the reservoir size classes³</w:t>
            </w:r>
          </w:p>
        </w:tc>
      </w:tr>
      <w:tr w:rsidR="00A40BB3">
        <w:tc>
          <w:tcPr>
            <w:tcW w:w="3620" w:type="dxa"/>
            <w:shd w:val="clear" w:color="auto" w:fill="auto"/>
          </w:tcPr>
          <w:p w:rsidR="00A40BB3" w:rsidRDefault="00A40BB3">
            <w:pPr>
              <w:tabs>
                <w:tab w:val="left" w:pos="1464"/>
              </w:tabs>
              <w:spacing w:line="240" w:lineRule="auto"/>
              <w:jc w:val="left"/>
            </w:pPr>
            <w:r>
              <w:t>23) lake_vollost.out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retention in the reservoir size classes³</w:t>
            </w:r>
          </w:p>
        </w:tc>
      </w:tr>
      <w:tr w:rsidR="00A40BB3">
        <w:tc>
          <w:tcPr>
            <w:tcW w:w="3620" w:type="dxa"/>
            <w:shd w:val="clear" w:color="auto" w:fill="auto"/>
          </w:tcPr>
          <w:p w:rsidR="00A40BB3" w:rsidRDefault="00A40BB3">
            <w:pPr>
              <w:tabs>
                <w:tab w:val="left" w:pos="1464"/>
              </w:tabs>
              <w:spacing w:line="240" w:lineRule="auto"/>
              <w:jc w:val="left"/>
            </w:pPr>
            <w:r>
              <w:t>24) lake_sedinflow.out</w:t>
            </w:r>
          </w:p>
        </w:tc>
        <w:tc>
          <w:tcPr>
            <w:tcW w:w="6019" w:type="dxa"/>
            <w:tcBorders>
              <w:left w:val="single" w:sz="4" w:space="0" w:color="000000"/>
            </w:tcBorders>
            <w:shd w:val="clear" w:color="auto" w:fill="auto"/>
          </w:tcPr>
          <w:p w:rsidR="00A40BB3" w:rsidRDefault="00A40BB3">
            <w:pPr>
              <w:tabs>
                <w:tab w:val="left" w:pos="1464"/>
              </w:tabs>
              <w:spacing w:line="240" w:lineRule="auto"/>
            </w:pPr>
            <w:r>
              <w:t xml:space="preserve">Sediment inflow discharges </w:t>
            </w:r>
            <w:r>
              <w:rPr>
                <w:szCs w:val="22"/>
              </w:rPr>
              <w:t>into the reservoir size classes³</w:t>
            </w:r>
          </w:p>
        </w:tc>
      </w:tr>
      <w:tr w:rsidR="00A40BB3">
        <w:tc>
          <w:tcPr>
            <w:tcW w:w="3620" w:type="dxa"/>
            <w:shd w:val="clear" w:color="auto" w:fill="auto"/>
          </w:tcPr>
          <w:p w:rsidR="00A40BB3" w:rsidRDefault="00A40BB3">
            <w:pPr>
              <w:tabs>
                <w:tab w:val="left" w:pos="1464"/>
              </w:tabs>
              <w:spacing w:line="240" w:lineRule="auto"/>
              <w:jc w:val="left"/>
            </w:pPr>
            <w:r>
              <w:t>25) lake_sedoutflow.out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outflow discharges from the reservoir size classes³</w:t>
            </w:r>
          </w:p>
        </w:tc>
      </w:tr>
      <w:tr w:rsidR="00A40BB3">
        <w:tc>
          <w:tcPr>
            <w:tcW w:w="3620" w:type="dxa"/>
            <w:tcBorders>
              <w:bottom w:val="single" w:sz="4" w:space="0" w:color="000000"/>
            </w:tcBorders>
            <w:shd w:val="clear" w:color="auto" w:fill="auto"/>
          </w:tcPr>
          <w:p w:rsidR="00A40BB3" w:rsidRDefault="00A40BB3">
            <w:pPr>
              <w:tabs>
                <w:tab w:val="left" w:pos="1464"/>
              </w:tabs>
              <w:spacing w:line="240" w:lineRule="auto"/>
              <w:jc w:val="left"/>
            </w:pPr>
            <w:r>
              <w:t>26) lake_sizedistoutflow.out</w:t>
            </w:r>
          </w:p>
        </w:tc>
        <w:tc>
          <w:tcPr>
            <w:tcW w:w="6019" w:type="dxa"/>
            <w:tcBorders>
              <w:left w:val="single" w:sz="4" w:space="0" w:color="000000"/>
              <w:bottom w:val="single" w:sz="4" w:space="0" w:color="000000"/>
            </w:tcBorders>
            <w:shd w:val="clear" w:color="auto" w:fill="auto"/>
          </w:tcPr>
          <w:p w:rsidR="00A40BB3" w:rsidRDefault="00A40BB3">
            <w:pPr>
              <w:tabs>
                <w:tab w:val="left" w:pos="1464"/>
              </w:tabs>
              <w:spacing w:line="240" w:lineRule="auto"/>
            </w:pPr>
            <w:r>
              <w:t xml:space="preserve">Effluent grain size distribution of </w:t>
            </w:r>
            <w:r>
              <w:rPr>
                <w:szCs w:val="22"/>
              </w:rPr>
              <w:t>the reservoir size classes</w:t>
            </w:r>
            <w:r>
              <w:rPr>
                <w:szCs w:val="22"/>
                <w:vertAlign w:val="superscript"/>
              </w:rPr>
              <w:t>4</w:t>
            </w:r>
          </w:p>
        </w:tc>
      </w:tr>
    </w:tbl>
    <w:p w:rsidR="00A40BB3" w:rsidRPr="009146C8" w:rsidRDefault="00A40BB3">
      <w:pPr>
        <w:tabs>
          <w:tab w:val="left" w:pos="1464"/>
        </w:tabs>
        <w:spacing w:line="240" w:lineRule="auto"/>
        <w:rPr>
          <w:sz w:val="16"/>
          <w:szCs w:val="16"/>
        </w:rPr>
      </w:pPr>
      <w:r>
        <w:rPr>
          <w:sz w:val="16"/>
          <w:szCs w:val="16"/>
        </w:rPr>
        <w:t>1 - Results are displayed for the whole catchment after grouping them by reservoir size classes (one value for the whole catchment and each reservoir size class)</w:t>
      </w:r>
    </w:p>
    <w:p w:rsidR="00A40BB3" w:rsidRPr="009146C8" w:rsidRDefault="00A40BB3">
      <w:pPr>
        <w:tabs>
          <w:tab w:val="left" w:pos="1464"/>
        </w:tabs>
        <w:spacing w:line="240" w:lineRule="auto"/>
        <w:rPr>
          <w:sz w:val="16"/>
          <w:szCs w:val="16"/>
        </w:rPr>
      </w:pPr>
      <w:r>
        <w:rPr>
          <w:sz w:val="16"/>
          <w:szCs w:val="16"/>
        </w:rPr>
        <w:t>2 - Results are displayed for the whole catchment without distinguishing between size classes (one value for the whole catchment)</w:t>
      </w:r>
    </w:p>
    <w:p w:rsidR="00A40BB3" w:rsidRPr="009146C8" w:rsidRDefault="00A40BB3">
      <w:pPr>
        <w:tabs>
          <w:tab w:val="left" w:pos="1464"/>
        </w:tabs>
        <w:spacing w:line="240" w:lineRule="auto"/>
        <w:rPr>
          <w:sz w:val="16"/>
          <w:szCs w:val="16"/>
        </w:rPr>
      </w:pPr>
      <w:r>
        <w:rPr>
          <w:sz w:val="16"/>
          <w:szCs w:val="16"/>
        </w:rPr>
        <w:t>3 - Results are displayed for all sub-basins after grouping them by reservoir size classes (one value for each sub-basin and reservoir size class)</w:t>
      </w:r>
      <w:r>
        <w:rPr>
          <w:sz w:val="18"/>
          <w:szCs w:val="18"/>
        </w:rPr>
        <w:t>.</w:t>
      </w:r>
    </w:p>
    <w:p w:rsidR="00A40BB3" w:rsidRPr="009146C8" w:rsidRDefault="00A40BB3">
      <w:pPr>
        <w:tabs>
          <w:tab w:val="left" w:pos="1464"/>
        </w:tabs>
        <w:spacing w:line="240" w:lineRule="auto"/>
        <w:rPr>
          <w:b/>
        </w:rPr>
      </w:pPr>
      <w:r>
        <w:rPr>
          <w:sz w:val="16"/>
          <w:szCs w:val="16"/>
        </w:rPr>
        <w:t>4 - Results are displayed for all sub-basins without distinguishing between size classes (one value for each sub-basin)</w:t>
      </w:r>
      <w:r>
        <w:rPr>
          <w:sz w:val="18"/>
          <w:szCs w:val="18"/>
        </w:rPr>
        <w:t>.</w:t>
      </w:r>
    </w:p>
    <w:p w:rsidR="00A40BB3" w:rsidRDefault="00A40BB3">
      <w:pPr>
        <w:tabs>
          <w:tab w:val="left" w:pos="1464"/>
        </w:tabs>
        <w:rPr>
          <w:b/>
        </w:rPr>
      </w:pPr>
    </w:p>
    <w:p w:rsidR="00A40BB3" w:rsidRDefault="00A40BB3">
      <w:pPr>
        <w:tabs>
          <w:tab w:val="left" w:pos="1464"/>
        </w:tabs>
      </w:pPr>
      <w:r>
        <w:rPr>
          <w:b/>
        </w:rPr>
        <w:t>1) res_”Map-ID”_watbal.out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inflow(m**3/s), intake(m**3/s), overflow(m**3/s), qbottom(m**3/s),</w:t>
            </w:r>
          </w:p>
          <w:p w:rsidR="00A40BB3" w:rsidRPr="009146C8" w:rsidRDefault="00A40BB3">
            <w:pPr>
              <w:tabs>
                <w:tab w:val="left" w:pos="1464"/>
              </w:tabs>
              <w:spacing w:line="240" w:lineRule="auto"/>
              <w:rPr>
                <w:sz w:val="16"/>
                <w:szCs w:val="16"/>
              </w:rPr>
            </w:pPr>
            <w:r>
              <w:rPr>
                <w:sz w:val="16"/>
                <w:szCs w:val="16"/>
              </w:rPr>
              <w:t xml:space="preserve"> qout(m**3/s), elevation(m), area(m**2), volume(m**3)</w:t>
            </w:r>
          </w:p>
          <w:p w:rsidR="00A40BB3" w:rsidRPr="009146C8" w:rsidRDefault="00A40BB3">
            <w:pPr>
              <w:tabs>
                <w:tab w:val="left" w:pos="1464"/>
              </w:tabs>
              <w:spacing w:line="240" w:lineRule="auto"/>
              <w:rPr>
                <w:sz w:val="16"/>
                <w:szCs w:val="16"/>
              </w:rPr>
            </w:pPr>
            <w:r>
              <w:rPr>
                <w:sz w:val="16"/>
                <w:szCs w:val="16"/>
              </w:rPr>
              <w:t>60  1980   1   1     55.04      6.12      0.00      0.00      6.12    440.86     5255332.50    49625572.00</w:t>
            </w:r>
          </w:p>
          <w:p w:rsidR="00A40BB3" w:rsidRPr="009146C8" w:rsidRDefault="00A40BB3">
            <w:pPr>
              <w:tabs>
                <w:tab w:val="left" w:pos="1464"/>
              </w:tabs>
              <w:spacing w:line="240" w:lineRule="auto"/>
              <w:rPr>
                <w:sz w:val="16"/>
                <w:szCs w:val="16"/>
              </w:rPr>
            </w:pPr>
            <w:r>
              <w:rPr>
                <w:sz w:val="16"/>
                <w:szCs w:val="16"/>
              </w:rPr>
              <w:t>60  1980   1   2     42.01      6.12      0.00      0.00      6.12    441.48     4580464.00    52922032.00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w:t>
      </w:r>
    </w:p>
    <w:p w:rsidR="00A40BB3" w:rsidRDefault="00A40BB3">
      <w:pPr>
        <w:tabs>
          <w:tab w:val="left" w:pos="1464"/>
          <w:tab w:val="left" w:pos="2126"/>
        </w:tabs>
        <w:spacing w:line="240" w:lineRule="auto"/>
      </w:pPr>
      <w:proofErr w:type="gramStart"/>
      <w:r>
        <w:t>year</w:t>
      </w:r>
      <w:proofErr w:type="gramEnd"/>
      <w:r>
        <w:tab/>
      </w:r>
      <w:r>
        <w:tab/>
        <w:t>Year of simulation</w:t>
      </w:r>
    </w:p>
    <w:p w:rsidR="00A40BB3" w:rsidRDefault="00A40BB3">
      <w:pPr>
        <w:tabs>
          <w:tab w:val="left" w:pos="2126"/>
        </w:tabs>
        <w:spacing w:line="240" w:lineRule="auto"/>
        <w:ind w:left="2124" w:hanging="2124"/>
      </w:pPr>
      <w:proofErr w:type="gramStart"/>
      <w:r>
        <w:t>day</w:t>
      </w:r>
      <w:proofErr w:type="gramEnd"/>
      <w:r>
        <w:tab/>
      </w:r>
      <w:r>
        <w:tab/>
        <w:t>Day of simulation</w:t>
      </w:r>
    </w:p>
    <w:p w:rsidR="00A40BB3" w:rsidRDefault="00A40BB3">
      <w:pPr>
        <w:tabs>
          <w:tab w:val="left" w:pos="2126"/>
        </w:tabs>
        <w:spacing w:line="240" w:lineRule="auto"/>
        <w:ind w:left="2124" w:hanging="2124"/>
      </w:pPr>
      <w:proofErr w:type="gramStart"/>
      <w:r>
        <w:t>hour</w:t>
      </w:r>
      <w:proofErr w:type="gramEnd"/>
      <w:r>
        <w:tab/>
      </w:r>
      <w:r>
        <w:tab/>
        <w:t>Hour of simulation</w:t>
      </w:r>
    </w:p>
    <w:p w:rsidR="00A40BB3" w:rsidRDefault="00A40BB3">
      <w:pPr>
        <w:tabs>
          <w:tab w:val="left" w:pos="2126"/>
        </w:tabs>
        <w:spacing w:line="240" w:lineRule="auto"/>
        <w:ind w:left="2124" w:hanging="2124"/>
      </w:pPr>
      <w:proofErr w:type="gramStart"/>
      <w:r>
        <w:t>inflow</w:t>
      </w:r>
      <w:proofErr w:type="gramEnd"/>
      <w:r>
        <w:tab/>
        <w:t>Water inflow discharges into the sub-basin's reservoir [m</w:t>
      </w:r>
      <w:r>
        <w:rPr>
          <w:vertAlign w:val="superscript"/>
        </w:rPr>
        <w:t>3</w:t>
      </w:r>
      <w:r>
        <w:t>/s]</w:t>
      </w:r>
    </w:p>
    <w:p w:rsidR="00A40BB3" w:rsidRDefault="00A40BB3">
      <w:pPr>
        <w:tabs>
          <w:tab w:val="left" w:pos="2126"/>
        </w:tabs>
        <w:spacing w:line="240" w:lineRule="auto"/>
        <w:ind w:left="2172" w:hanging="2172"/>
      </w:pPr>
      <w:proofErr w:type="gramStart"/>
      <w:r>
        <w:t>intake</w:t>
      </w:r>
      <w:proofErr w:type="gramEnd"/>
      <w:r>
        <w:tab/>
        <w:t>Water outflow discharges through water intake devices in the sub-basin's reservoir [m</w:t>
      </w:r>
      <w:r>
        <w:rPr>
          <w:vertAlign w:val="superscript"/>
        </w:rPr>
        <w:t>3</w:t>
      </w:r>
      <w:r>
        <w:t>/s]</w:t>
      </w:r>
    </w:p>
    <w:p w:rsidR="00A40BB3" w:rsidRDefault="00A40BB3">
      <w:pPr>
        <w:tabs>
          <w:tab w:val="left" w:pos="2126"/>
        </w:tabs>
        <w:spacing w:line="240" w:lineRule="auto"/>
        <w:ind w:left="2832" w:hanging="2832"/>
      </w:pPr>
      <w:proofErr w:type="gramStart"/>
      <w:r>
        <w:t>qbottom</w:t>
      </w:r>
      <w:proofErr w:type="gramEnd"/>
      <w:r>
        <w:tab/>
        <w:t>Water outflow discharges through bottom outlets in the sub-basin's reservoir [m</w:t>
      </w:r>
      <w:r>
        <w:rPr>
          <w:vertAlign w:val="superscript"/>
        </w:rPr>
        <w:t>3</w:t>
      </w:r>
      <w:r>
        <w:t>/s]</w:t>
      </w:r>
    </w:p>
    <w:p w:rsidR="00A40BB3" w:rsidRDefault="00A40BB3">
      <w:pPr>
        <w:tabs>
          <w:tab w:val="left" w:pos="2126"/>
        </w:tabs>
        <w:spacing w:line="240" w:lineRule="auto"/>
        <w:ind w:left="2124" w:hanging="2124"/>
      </w:pPr>
      <w:proofErr w:type="gramStart"/>
      <w:r>
        <w:t>overflow</w:t>
      </w:r>
      <w:proofErr w:type="gramEnd"/>
      <w:r>
        <w:tab/>
      </w:r>
      <w:r>
        <w:tab/>
        <w:t>Water overflow discharges in the sub-basin's reservoir [m</w:t>
      </w:r>
      <w:r>
        <w:rPr>
          <w:vertAlign w:val="superscript"/>
        </w:rPr>
        <w:t>3</w:t>
      </w:r>
      <w:r>
        <w:t>/s]</w:t>
      </w:r>
    </w:p>
    <w:p w:rsidR="00A40BB3" w:rsidRDefault="00A40BB3">
      <w:pPr>
        <w:pStyle w:val="Fuzeile"/>
        <w:tabs>
          <w:tab w:val="clear" w:pos="4536"/>
          <w:tab w:val="clear" w:pos="9072"/>
          <w:tab w:val="left" w:pos="2126"/>
        </w:tabs>
        <w:spacing w:line="240" w:lineRule="auto"/>
      </w:pPr>
      <w:proofErr w:type="gramStart"/>
      <w:r>
        <w:t>qout</w:t>
      </w:r>
      <w:proofErr w:type="gramEnd"/>
      <w:r>
        <w:tab/>
      </w:r>
      <w:r>
        <w:tab/>
        <w:t>Total outflow discharges in the sub-basin's reservoir [m</w:t>
      </w:r>
      <w:r>
        <w:rPr>
          <w:vertAlign w:val="superscript"/>
        </w:rPr>
        <w:t>3</w:t>
      </w:r>
      <w:r>
        <w:t>/s]</w:t>
      </w:r>
    </w:p>
    <w:p w:rsidR="00A40BB3" w:rsidRDefault="00A40BB3">
      <w:pPr>
        <w:pStyle w:val="Fuzeile"/>
        <w:tabs>
          <w:tab w:val="clear" w:pos="4536"/>
          <w:tab w:val="clear" w:pos="9072"/>
          <w:tab w:val="left" w:pos="2126"/>
        </w:tabs>
        <w:spacing w:line="240" w:lineRule="auto"/>
      </w:pPr>
      <w:proofErr w:type="gramStart"/>
      <w:r>
        <w:t>elevation</w:t>
      </w:r>
      <w:proofErr w:type="gramEnd"/>
      <w:r>
        <w:tab/>
      </w:r>
      <w:r>
        <w:tab/>
        <w:t>Reservoir level in the sub-basin's reservoir [m]</w:t>
      </w:r>
    </w:p>
    <w:p w:rsidR="00A40BB3" w:rsidRDefault="00A40BB3">
      <w:pPr>
        <w:pStyle w:val="Fuzeile"/>
        <w:tabs>
          <w:tab w:val="clear" w:pos="4536"/>
          <w:tab w:val="clear" w:pos="9072"/>
          <w:tab w:val="left" w:pos="2126"/>
        </w:tabs>
        <w:spacing w:line="240" w:lineRule="auto"/>
      </w:pPr>
      <w:proofErr w:type="gramStart"/>
      <w:r>
        <w:t>area</w:t>
      </w:r>
      <w:proofErr w:type="gramEnd"/>
      <w:r>
        <w:tab/>
      </w:r>
      <w:r>
        <w:tab/>
        <w:t>Reservoir area in the sub-basin's reservoir [m</w:t>
      </w:r>
      <w:r>
        <w:rPr>
          <w:vertAlign w:val="superscript"/>
        </w:rPr>
        <w:t>2</w:t>
      </w:r>
      <w:r>
        <w:t>]</w:t>
      </w:r>
    </w:p>
    <w:p w:rsidR="00A40BB3" w:rsidRDefault="00A40BB3">
      <w:pPr>
        <w:pStyle w:val="Fuzeile"/>
        <w:tabs>
          <w:tab w:val="clear" w:pos="4536"/>
          <w:tab w:val="clear" w:pos="9072"/>
          <w:tab w:val="left" w:pos="2126"/>
        </w:tabs>
        <w:spacing w:line="240" w:lineRule="auto"/>
      </w:pPr>
      <w:proofErr w:type="gramStart"/>
      <w:r>
        <w:t>volume</w:t>
      </w:r>
      <w:proofErr w:type="gramEnd"/>
      <w:r>
        <w:tab/>
      </w:r>
      <w:r>
        <w:tab/>
        <w:t>Reservoir volume in the sub-basin's reservoir [m</w:t>
      </w:r>
      <w:r>
        <w:rPr>
          <w:vertAlign w:val="superscript"/>
        </w:rPr>
        <w:t>3</w:t>
      </w:r>
      <w:r>
        <w:t>]</w:t>
      </w:r>
    </w:p>
    <w:p w:rsidR="00A40BB3" w:rsidRDefault="00A40BB3">
      <w:pPr>
        <w:pStyle w:val="KleinerAbstand"/>
      </w:pPr>
    </w:p>
    <w:p w:rsidR="00A40BB3" w:rsidRDefault="00A40BB3">
      <w:pPr>
        <w:tabs>
          <w:tab w:val="left" w:pos="1464"/>
        </w:tabs>
      </w:pPr>
      <w:proofErr w:type="gramStart"/>
      <w:r>
        <w:t>Example: After each time step, e.g. after one day, the reservoir of the sub-basin with the Map-ID 60 has a water inflow discharge of 55.04 m</w:t>
      </w:r>
      <w:r>
        <w:rPr>
          <w:vertAlign w:val="superscript"/>
        </w:rPr>
        <w:t>3</w:t>
      </w:r>
      <w:r>
        <w:t>/s, a water outflow discharge through the intake device of 6.12 m</w:t>
      </w:r>
      <w:r>
        <w:rPr>
          <w:vertAlign w:val="superscript"/>
        </w:rPr>
        <w:t>3</w:t>
      </w:r>
      <w:r>
        <w:t>/s, no water overflow discharge, no water outflow discharge through the bottom outlets, a total water outflow discharge of 6.12 m</w:t>
      </w:r>
      <w:r>
        <w:rPr>
          <w:vertAlign w:val="superscript"/>
        </w:rPr>
        <w:t>3</w:t>
      </w:r>
      <w:r>
        <w:t>/s, a water level of 440.86, a reservoir area of 5,255,332.50 m</w:t>
      </w:r>
      <w:r>
        <w:rPr>
          <w:vertAlign w:val="superscript"/>
        </w:rPr>
        <w:t>2</w:t>
      </w:r>
      <w:r>
        <w:t xml:space="preserve"> and a reservoir volume of 49,625,572.00 m</w:t>
      </w:r>
      <w:r>
        <w:rPr>
          <w:vertAlign w:val="superscript"/>
        </w:rPr>
        <w:t>3</w:t>
      </w:r>
      <w:r>
        <w:t>.</w:t>
      </w:r>
      <w:proofErr w:type="gramEnd"/>
      <w:r>
        <w:t xml:space="preserve"> Currently, the model generates an output file for each reservoir considered in the simulation (e.g. </w:t>
      </w:r>
      <w:r>
        <w:rPr>
          <w:i/>
        </w:rPr>
        <w:t>res_60_watbal.out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2) </w:t>
      </w:r>
      <w:proofErr w:type="gramStart"/>
      <w:r>
        <w:rPr>
          <w:b/>
        </w:rPr>
        <w:t>res</w:t>
      </w:r>
      <w:proofErr w:type="gramEnd"/>
      <w:r>
        <w:rPr>
          <w:b/>
        </w:rPr>
        <w:t>_”Map-ID”_vollost.out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deadvol(m**3), alertvol(m**3), storcap(m**3)</w:t>
            </w:r>
          </w:p>
          <w:p w:rsidR="00A40BB3" w:rsidRPr="009146C8" w:rsidRDefault="00A40BB3">
            <w:pPr>
              <w:tabs>
                <w:tab w:val="left" w:pos="1464"/>
              </w:tabs>
              <w:spacing w:line="240" w:lineRule="auto"/>
              <w:rPr>
                <w:sz w:val="16"/>
                <w:szCs w:val="16"/>
              </w:rPr>
            </w:pPr>
            <w:r>
              <w:rPr>
                <w:sz w:val="16"/>
                <w:szCs w:val="16"/>
              </w:rPr>
              <w:t>60  1980   1   1     4795484.24    45171678.11    91744848.62</w:t>
            </w:r>
          </w:p>
          <w:p w:rsidR="00A40BB3" w:rsidRPr="009146C8" w:rsidRDefault="00A40BB3">
            <w:pPr>
              <w:tabs>
                <w:tab w:val="left" w:pos="1464"/>
              </w:tabs>
              <w:spacing w:line="240" w:lineRule="auto"/>
              <w:rPr>
                <w:sz w:val="16"/>
                <w:szCs w:val="16"/>
              </w:rPr>
            </w:pPr>
            <w:r>
              <w:rPr>
                <w:sz w:val="16"/>
                <w:szCs w:val="16"/>
              </w:rPr>
              <w:t>60  1980   1   2     4795457.23    45171322.04    91744690.30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w:t>
      </w:r>
    </w:p>
    <w:p w:rsidR="00A40BB3" w:rsidRDefault="00A40BB3">
      <w:pPr>
        <w:tabs>
          <w:tab w:val="left" w:pos="1464"/>
          <w:tab w:val="left" w:pos="2126"/>
        </w:tabs>
        <w:spacing w:line="240" w:lineRule="auto"/>
      </w:pPr>
      <w:proofErr w:type="gramStart"/>
      <w:r>
        <w:t>year</w:t>
      </w:r>
      <w:proofErr w:type="gramEnd"/>
      <w:r>
        <w:tab/>
      </w:r>
      <w:r>
        <w:tab/>
        <w:t>Year of simulation</w:t>
      </w:r>
    </w:p>
    <w:p w:rsidR="00A40BB3" w:rsidRDefault="00A40BB3">
      <w:pPr>
        <w:tabs>
          <w:tab w:val="left" w:pos="2126"/>
        </w:tabs>
        <w:spacing w:line="240" w:lineRule="auto"/>
        <w:ind w:left="2124" w:hanging="2124"/>
      </w:pPr>
      <w:proofErr w:type="gramStart"/>
      <w:r>
        <w:t>day</w:t>
      </w:r>
      <w:proofErr w:type="gramEnd"/>
      <w:r>
        <w:tab/>
      </w:r>
      <w:r>
        <w:tab/>
        <w:t>Day of simulation</w:t>
      </w:r>
    </w:p>
    <w:p w:rsidR="00A40BB3" w:rsidRDefault="00A40BB3">
      <w:pPr>
        <w:tabs>
          <w:tab w:val="left" w:pos="2126"/>
        </w:tabs>
        <w:spacing w:line="240" w:lineRule="auto"/>
        <w:ind w:left="2124" w:hanging="2124"/>
      </w:pPr>
      <w:proofErr w:type="gramStart"/>
      <w:r>
        <w:t>hour</w:t>
      </w:r>
      <w:proofErr w:type="gramEnd"/>
      <w:r>
        <w:tab/>
      </w:r>
      <w:r>
        <w:tab/>
        <w:t>Hour of simulation</w:t>
      </w:r>
    </w:p>
    <w:p w:rsidR="00A40BB3" w:rsidRDefault="00A40BB3">
      <w:pPr>
        <w:tabs>
          <w:tab w:val="left" w:pos="2126"/>
        </w:tabs>
        <w:spacing w:line="240" w:lineRule="auto"/>
        <w:ind w:left="2124" w:hanging="2124"/>
      </w:pPr>
      <w:proofErr w:type="gramStart"/>
      <w:r>
        <w:t>deadvol</w:t>
      </w:r>
      <w:proofErr w:type="gramEnd"/>
      <w:r>
        <w:tab/>
        <w:t>Dead volume in the sub-basin's reservoir [m</w:t>
      </w:r>
      <w:r>
        <w:rPr>
          <w:vertAlign w:val="superscript"/>
        </w:rPr>
        <w:t>3</w:t>
      </w:r>
      <w:r>
        <w:t>]</w:t>
      </w:r>
    </w:p>
    <w:p w:rsidR="00A40BB3" w:rsidRDefault="00A40BB3">
      <w:pPr>
        <w:tabs>
          <w:tab w:val="left" w:pos="2126"/>
        </w:tabs>
        <w:spacing w:line="240" w:lineRule="auto"/>
        <w:ind w:left="2172" w:hanging="2172"/>
      </w:pPr>
      <w:proofErr w:type="gramStart"/>
      <w:r>
        <w:t>alertvol</w:t>
      </w:r>
      <w:proofErr w:type="gramEnd"/>
      <w:r>
        <w:tab/>
        <w:t>Alert volume in the sub-basin's reservoir [m</w:t>
      </w:r>
      <w:r>
        <w:rPr>
          <w:vertAlign w:val="superscript"/>
        </w:rPr>
        <w:t>3</w:t>
      </w:r>
      <w:r>
        <w:t>]</w:t>
      </w:r>
    </w:p>
    <w:p w:rsidR="00A40BB3" w:rsidRDefault="00A40BB3">
      <w:pPr>
        <w:tabs>
          <w:tab w:val="left" w:pos="2126"/>
        </w:tabs>
        <w:spacing w:line="240" w:lineRule="auto"/>
        <w:ind w:left="2172" w:hanging="2172"/>
      </w:pPr>
      <w:proofErr w:type="gramStart"/>
      <w:r>
        <w:t>storvap</w:t>
      </w:r>
      <w:proofErr w:type="gramEnd"/>
      <w:r>
        <w:tab/>
        <w:t>Storage capacity in the sub-basin's reservoir [m</w:t>
      </w:r>
      <w:r>
        <w:rPr>
          <w:vertAlign w:val="superscript"/>
        </w:rPr>
        <w:t>3</w:t>
      </w:r>
      <w:r>
        <w:t>]</w:t>
      </w:r>
    </w:p>
    <w:p w:rsidR="00A40BB3" w:rsidRDefault="00A40BB3">
      <w:pPr>
        <w:pStyle w:val="KleinerAbstand"/>
      </w:pPr>
    </w:p>
    <w:p w:rsidR="00A40BB3" w:rsidRDefault="00A40BB3">
      <w:pPr>
        <w:tabs>
          <w:tab w:val="left" w:pos="1464"/>
        </w:tabs>
      </w:pPr>
      <w:r>
        <w:t>Example: After each time step, e.g. after one day, the reservoir of the sub-basin with the Map-ID 60 has a dead volume of 4,795,484.24 m</w:t>
      </w:r>
      <w:r>
        <w:rPr>
          <w:vertAlign w:val="superscript"/>
        </w:rPr>
        <w:t>3</w:t>
      </w:r>
      <w:r>
        <w:t>, an alert volume of 45,171,678.11 m</w:t>
      </w:r>
      <w:r>
        <w:rPr>
          <w:vertAlign w:val="superscript"/>
        </w:rPr>
        <w:t>3</w:t>
      </w:r>
      <w:r>
        <w:t xml:space="preserve">, and </w:t>
      </w:r>
      <w:proofErr w:type="gramStart"/>
      <w:r>
        <w:t>a</w:t>
      </w:r>
      <w:proofErr w:type="gramEnd"/>
      <w:r>
        <w:t xml:space="preserve"> alert volume of 91,744,848.62 m</w:t>
      </w:r>
      <w:r>
        <w:rPr>
          <w:vertAlign w:val="superscript"/>
        </w:rPr>
        <w:t>3</w:t>
      </w:r>
      <w:r>
        <w:t xml:space="preserve">. Currently, the model generates an output file for each reservoir considered in the simulation (e.g. </w:t>
      </w:r>
      <w:r>
        <w:rPr>
          <w:i/>
        </w:rPr>
        <w:t>res_60_watbal.out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3) </w:t>
      </w:r>
      <w:proofErr w:type="gramStart"/>
      <w:r>
        <w:rPr>
          <w:b/>
        </w:rPr>
        <w:t>res</w:t>
      </w:r>
      <w:proofErr w:type="gramEnd"/>
      <w:r>
        <w:rPr>
          <w:b/>
        </w:rPr>
        <w:t>_”Map-ID”_cav.out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 xml:space="preserve">Subasin-ID, year, day, hour, 1st row: elev_bat(m), 2nd row: area_bat(m**2), 3rd row: </w:t>
            </w:r>
          </w:p>
          <w:p w:rsidR="00A40BB3" w:rsidRPr="009146C8" w:rsidRDefault="00A40BB3">
            <w:pPr>
              <w:tabs>
                <w:tab w:val="left" w:pos="1464"/>
              </w:tabs>
              <w:spacing w:line="240" w:lineRule="auto"/>
              <w:rPr>
                <w:sz w:val="16"/>
                <w:szCs w:val="16"/>
              </w:rPr>
            </w:pPr>
            <w:r>
              <w:rPr>
                <w:sz w:val="16"/>
                <w:szCs w:val="16"/>
              </w:rPr>
              <w:t xml:space="preserve"> vol_bat(m**3)</w:t>
            </w:r>
          </w:p>
          <w:p w:rsidR="00A40BB3" w:rsidRPr="009146C8" w:rsidRDefault="00A40BB3">
            <w:pPr>
              <w:tabs>
                <w:tab w:val="left" w:pos="1464"/>
              </w:tabs>
              <w:spacing w:line="240" w:lineRule="auto"/>
              <w:rPr>
                <w:sz w:val="16"/>
                <w:szCs w:val="16"/>
              </w:rPr>
            </w:pPr>
            <w:r>
              <w:rPr>
                <w:sz w:val="16"/>
                <w:szCs w:val="16"/>
              </w:rPr>
              <w:t>60  1980   1   1         413.34          415.00            416.00</w:t>
            </w:r>
            <w:r>
              <w:rPr>
                <w:sz w:val="16"/>
                <w:szCs w:val="16"/>
              </w:rPr>
              <w:tab/>
              <w:t>…</w:t>
            </w:r>
            <w:r>
              <w:rPr>
                <w:sz w:val="16"/>
                <w:szCs w:val="16"/>
              </w:rPr>
              <w:tab/>
              <w:t xml:space="preserve">          447.00              447.67              448.00</w:t>
            </w:r>
          </w:p>
          <w:p w:rsidR="00A40BB3" w:rsidRPr="009146C8" w:rsidRDefault="00A40BB3">
            <w:pPr>
              <w:tabs>
                <w:tab w:val="left" w:pos="1464"/>
              </w:tabs>
              <w:spacing w:line="240" w:lineRule="auto"/>
              <w:rPr>
                <w:sz w:val="16"/>
                <w:szCs w:val="16"/>
              </w:rPr>
            </w:pPr>
            <w:r>
              <w:rPr>
                <w:sz w:val="16"/>
                <w:szCs w:val="16"/>
              </w:rPr>
              <w:t>60  1980   1   1             0.00      79176.34      122767.10</w:t>
            </w:r>
            <w:r>
              <w:rPr>
                <w:sz w:val="16"/>
                <w:szCs w:val="16"/>
              </w:rPr>
              <w:tab/>
              <w:t>…</w:t>
            </w:r>
            <w:r>
              <w:rPr>
                <w:sz w:val="16"/>
                <w:szCs w:val="16"/>
              </w:rPr>
              <w:tab/>
              <w:t xml:space="preserve">  5872791.16      6020551.37      7288430.00</w:t>
            </w:r>
          </w:p>
          <w:p w:rsidR="00A40BB3" w:rsidRPr="009146C8" w:rsidRDefault="00A40BB3">
            <w:pPr>
              <w:tabs>
                <w:tab w:val="left" w:pos="1464"/>
              </w:tabs>
              <w:spacing w:line="240" w:lineRule="auto"/>
              <w:rPr>
                <w:sz w:val="16"/>
                <w:szCs w:val="16"/>
              </w:rPr>
            </w:pPr>
            <w:r>
              <w:rPr>
                <w:sz w:val="16"/>
                <w:szCs w:val="16"/>
              </w:rPr>
              <w:t>60  1980   1   1             0.00      35021.39      110657.75</w:t>
            </w:r>
            <w:r>
              <w:rPr>
                <w:sz w:val="16"/>
                <w:szCs w:val="16"/>
              </w:rPr>
              <w:tab/>
              <w:t>…</w:t>
            </w:r>
            <w:r>
              <w:rPr>
                <w:sz w:val="16"/>
                <w:szCs w:val="16"/>
              </w:rPr>
              <w:tab/>
              <w:t>86999642.73    91744848.62    94132893.50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w:t>
      </w:r>
    </w:p>
    <w:p w:rsidR="00A40BB3" w:rsidRDefault="00A40BB3">
      <w:pPr>
        <w:tabs>
          <w:tab w:val="left" w:pos="1464"/>
          <w:tab w:val="left" w:pos="2126"/>
        </w:tabs>
        <w:spacing w:line="240" w:lineRule="auto"/>
      </w:pPr>
      <w:proofErr w:type="gramStart"/>
      <w:r>
        <w:t>year</w:t>
      </w:r>
      <w:proofErr w:type="gramEnd"/>
      <w:r>
        <w:tab/>
      </w:r>
      <w:r>
        <w:tab/>
        <w:t>Year of simulation</w:t>
      </w:r>
    </w:p>
    <w:p w:rsidR="00A40BB3" w:rsidRDefault="00A40BB3">
      <w:pPr>
        <w:tabs>
          <w:tab w:val="left" w:pos="2126"/>
        </w:tabs>
        <w:spacing w:line="240" w:lineRule="auto"/>
        <w:ind w:left="2124" w:hanging="2124"/>
      </w:pPr>
      <w:proofErr w:type="gramStart"/>
      <w:r>
        <w:t>day</w:t>
      </w:r>
      <w:proofErr w:type="gramEnd"/>
      <w:r>
        <w:tab/>
      </w:r>
      <w:r>
        <w:tab/>
        <w:t>Day of simulation</w:t>
      </w:r>
    </w:p>
    <w:p w:rsidR="00A40BB3" w:rsidRDefault="00A40BB3">
      <w:pPr>
        <w:tabs>
          <w:tab w:val="left" w:pos="2126"/>
        </w:tabs>
        <w:spacing w:line="240" w:lineRule="auto"/>
        <w:ind w:left="2124" w:hanging="2124"/>
      </w:pPr>
      <w:proofErr w:type="gramStart"/>
      <w:r>
        <w:t>hour</w:t>
      </w:r>
      <w:proofErr w:type="gramEnd"/>
      <w:r>
        <w:tab/>
      </w:r>
      <w:r>
        <w:tab/>
        <w:t>Hour of simulation</w:t>
      </w:r>
    </w:p>
    <w:p w:rsidR="00A40BB3" w:rsidRDefault="00A40BB3">
      <w:pPr>
        <w:tabs>
          <w:tab w:val="left" w:pos="2126"/>
        </w:tabs>
        <w:spacing w:line="240" w:lineRule="auto"/>
        <w:ind w:left="2124" w:hanging="2124"/>
      </w:pPr>
      <w:r>
        <w:t>1st row: elevation</w:t>
      </w:r>
      <w:r>
        <w:tab/>
        <w:t>1</w:t>
      </w:r>
      <w:r>
        <w:rPr>
          <w:vertAlign w:val="superscript"/>
        </w:rPr>
        <w:t>st</w:t>
      </w:r>
      <w:r>
        <w:t xml:space="preserve"> row: bed elevation values of the stage-area and stage-volume curves after sediment erosion/deposition in the sub-basin's reservoir [m]</w:t>
      </w:r>
    </w:p>
    <w:p w:rsidR="00A40BB3" w:rsidRDefault="00A40BB3">
      <w:pPr>
        <w:tabs>
          <w:tab w:val="left" w:pos="2126"/>
        </w:tabs>
        <w:spacing w:line="240" w:lineRule="auto"/>
        <w:ind w:left="2124" w:hanging="2124"/>
      </w:pPr>
      <w:r>
        <w:t>2nd row: res. area</w:t>
      </w:r>
      <w:r>
        <w:tab/>
        <w:t>2</w:t>
      </w:r>
      <w:r>
        <w:rPr>
          <w:vertAlign w:val="superscript"/>
        </w:rPr>
        <w:t>nd</w:t>
      </w:r>
      <w:r>
        <w:t xml:space="preserve"> row: reservoir area values of the stage-area and stage-volume curves after sediment erosion/deposition in the sub-basin's reservoir [m</w:t>
      </w:r>
      <w:r>
        <w:rPr>
          <w:vertAlign w:val="superscript"/>
        </w:rPr>
        <w:t>2</w:t>
      </w:r>
      <w:r>
        <w:t>]</w:t>
      </w:r>
    </w:p>
    <w:p w:rsidR="00A40BB3" w:rsidRDefault="00A40BB3">
      <w:pPr>
        <w:tabs>
          <w:tab w:val="left" w:pos="2126"/>
        </w:tabs>
        <w:spacing w:line="240" w:lineRule="auto"/>
        <w:ind w:left="2124" w:hanging="2124"/>
      </w:pPr>
      <w:r>
        <w:t>3rd row: res. volume</w:t>
      </w:r>
      <w:r>
        <w:tab/>
        <w:t>3</w:t>
      </w:r>
      <w:r>
        <w:rPr>
          <w:vertAlign w:val="superscript"/>
        </w:rPr>
        <w:t>rd</w:t>
      </w:r>
      <w:r>
        <w:t xml:space="preserve"> row: reservoir volume of the stage-area and stage-volume curves after sediment erosion/deposition in the sub-basin's reservoir [m</w:t>
      </w:r>
      <w:r>
        <w:rPr>
          <w:vertAlign w:val="superscript"/>
        </w:rPr>
        <w:t>3</w:t>
      </w:r>
      <w:r>
        <w:t>]</w:t>
      </w:r>
    </w:p>
    <w:p w:rsidR="00A40BB3" w:rsidRDefault="00A40BB3">
      <w:pPr>
        <w:pStyle w:val="KleinerAbstand"/>
      </w:pPr>
    </w:p>
    <w:p w:rsidR="00A40BB3" w:rsidRDefault="00A40BB3">
      <w:pPr>
        <w:tabs>
          <w:tab w:val="left" w:pos="1464"/>
        </w:tabs>
      </w:pPr>
      <w:r>
        <w:t>Example: After each time step, e.g. after one day, the reservoir of the sub-basin with the Map-ID 60 has 36 new points at the stage-area and stage-volume curves changed due to sediment erosion/deposition. The first row holds 36 values of water elevation at the stage-area-volume curve (413.34 m, 415.00 m, 416.00 m, etc). The second row holds 36 values of corresponding reservoir area (0.00 m</w:t>
      </w:r>
      <w:r>
        <w:rPr>
          <w:vertAlign w:val="superscript"/>
        </w:rPr>
        <w:t>2</w:t>
      </w:r>
      <w:r>
        <w:t>, 79,176.34 m</w:t>
      </w:r>
      <w:r>
        <w:rPr>
          <w:vertAlign w:val="superscript"/>
        </w:rPr>
        <w:t>2</w:t>
      </w:r>
      <w:r>
        <w:t>, 122,767.10 m</w:t>
      </w:r>
      <w:r>
        <w:rPr>
          <w:vertAlign w:val="superscript"/>
        </w:rPr>
        <w:t>2</w:t>
      </w:r>
      <w:r>
        <w:t>, etc). Finally, the third row holds 36 values of corresponding reservoir volume (0.00 m</w:t>
      </w:r>
      <w:r>
        <w:rPr>
          <w:vertAlign w:val="superscript"/>
        </w:rPr>
        <w:t>3</w:t>
      </w:r>
      <w:r>
        <w:t>, 35,021.39 m</w:t>
      </w:r>
      <w:r>
        <w:rPr>
          <w:vertAlign w:val="superscript"/>
        </w:rPr>
        <w:t>3</w:t>
      </w:r>
      <w:r>
        <w:t>, 110,657.75 m</w:t>
      </w:r>
      <w:r>
        <w:rPr>
          <w:vertAlign w:val="superscript"/>
        </w:rPr>
        <w:t>3</w:t>
      </w:r>
      <w:r>
        <w:t xml:space="preserve">, etc). Currently, the model generates an output file for each reservoir considered in the simulation (e.g. </w:t>
      </w:r>
      <w:r>
        <w:rPr>
          <w:i/>
        </w:rPr>
        <w:t>res_60_cav.out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4) </w:t>
      </w:r>
      <w:proofErr w:type="gramStart"/>
      <w:r>
        <w:rPr>
          <w:b/>
        </w:rPr>
        <w:t>res</w:t>
      </w:r>
      <w:proofErr w:type="gramEnd"/>
      <w:r>
        <w:rPr>
          <w:b/>
        </w:rPr>
        <w:t>_”Map-ID”_hydraul.out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section-ID, depth_sec(m), watelev_sec(m), area_sec(m**2), topwidth_sec(m),</w:t>
            </w:r>
          </w:p>
          <w:p w:rsidR="00A40BB3" w:rsidRPr="009146C8" w:rsidRDefault="00A40BB3">
            <w:pPr>
              <w:tabs>
                <w:tab w:val="left" w:pos="1464"/>
              </w:tabs>
              <w:spacing w:line="240" w:lineRule="auto"/>
              <w:rPr>
                <w:sz w:val="16"/>
                <w:szCs w:val="16"/>
              </w:rPr>
            </w:pPr>
            <w:r>
              <w:rPr>
                <w:sz w:val="16"/>
                <w:szCs w:val="16"/>
              </w:rPr>
              <w:t xml:space="preserve"> energslope_sec(-), hydrad_sec(m), meanvel_sec(m/s), discharge_sec(m**3/s)</w:t>
            </w:r>
          </w:p>
          <w:p w:rsidR="00A40BB3" w:rsidRPr="009146C8" w:rsidRDefault="00A40BB3">
            <w:pPr>
              <w:tabs>
                <w:tab w:val="left" w:pos="1464"/>
              </w:tabs>
              <w:spacing w:line="240" w:lineRule="auto"/>
              <w:rPr>
                <w:sz w:val="16"/>
                <w:szCs w:val="16"/>
              </w:rPr>
            </w:pPr>
            <w:r>
              <w:rPr>
                <w:sz w:val="16"/>
                <w:szCs w:val="16"/>
              </w:rPr>
              <w:t>60  1980   1   1    1          1.325        448.635         34.717         40.183      0.192E-02       0.858863       1.585346      55.038498</w:t>
            </w:r>
          </w:p>
          <w:p w:rsidR="00A40BB3" w:rsidRPr="009146C8" w:rsidRDefault="00A40BB3">
            <w:pPr>
              <w:tabs>
                <w:tab w:val="left" w:pos="1464"/>
              </w:tabs>
              <w:spacing w:line="240" w:lineRule="auto"/>
              <w:rPr>
                <w:sz w:val="16"/>
                <w:szCs w:val="16"/>
              </w:rPr>
            </w:pPr>
            <w:r>
              <w:rPr>
                <w:sz w:val="16"/>
                <w:szCs w:val="16"/>
              </w:rPr>
              <w:t>60  1980   1   1    2          1.376        446.956         33.455         56.513      0.345E-02       0.585371       1.645158      55.038498</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proofErr w:type="gramStart"/>
      <w:r>
        <w:t>year</w:t>
      </w:r>
      <w:proofErr w:type="gramEnd"/>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section-ID</w:t>
      </w:r>
      <w:proofErr w:type="gramEnd"/>
      <w:r>
        <w:tab/>
        <w:t>Map-ID of cross-section in the sub-basin's reservoir</w:t>
      </w:r>
    </w:p>
    <w:p w:rsidR="00A40BB3" w:rsidRDefault="00A40BB3">
      <w:pPr>
        <w:spacing w:line="240" w:lineRule="auto"/>
        <w:ind w:left="2124" w:hanging="2124"/>
      </w:pPr>
      <w:proofErr w:type="gramStart"/>
      <w:r>
        <w:t>depth_sec</w:t>
      </w:r>
      <w:proofErr w:type="gramEnd"/>
      <w:r>
        <w:tab/>
        <w:t>Water depth of each cross section in the sub-basin's reservoir [m]</w:t>
      </w:r>
    </w:p>
    <w:p w:rsidR="00A40BB3" w:rsidRDefault="00A40BB3">
      <w:pPr>
        <w:spacing w:line="240" w:lineRule="auto"/>
        <w:ind w:left="2124" w:hanging="2124"/>
      </w:pPr>
      <w:proofErr w:type="gramStart"/>
      <w:r>
        <w:t>watelev_sec</w:t>
      </w:r>
      <w:proofErr w:type="gramEnd"/>
      <w:r>
        <w:tab/>
        <w:t>Water elevation of each cross section in the sub-basin's reservoir [m]</w:t>
      </w:r>
    </w:p>
    <w:p w:rsidR="00A40BB3" w:rsidRDefault="00A40BB3">
      <w:pPr>
        <w:pStyle w:val="Fuzeile"/>
        <w:tabs>
          <w:tab w:val="clear" w:pos="4536"/>
          <w:tab w:val="clear" w:pos="9072"/>
        </w:tabs>
        <w:spacing w:line="240" w:lineRule="auto"/>
      </w:pPr>
      <w:proofErr w:type="gramStart"/>
      <w:r>
        <w:t>area_sec</w:t>
      </w:r>
      <w:proofErr w:type="gramEnd"/>
      <w:r>
        <w:tab/>
      </w:r>
      <w:r>
        <w:tab/>
        <w:t>Wetted area of each cross section in the sub-basin's reservoir [m</w:t>
      </w:r>
      <w:r>
        <w:rPr>
          <w:vertAlign w:val="superscript"/>
        </w:rPr>
        <w:t>2</w:t>
      </w:r>
      <w:r>
        <w:t>]</w:t>
      </w:r>
    </w:p>
    <w:p w:rsidR="00A40BB3" w:rsidRDefault="00A40BB3">
      <w:pPr>
        <w:pStyle w:val="Fuzeile"/>
        <w:tabs>
          <w:tab w:val="clear" w:pos="4536"/>
          <w:tab w:val="clear" w:pos="9072"/>
        </w:tabs>
        <w:spacing w:line="240" w:lineRule="auto"/>
      </w:pPr>
      <w:proofErr w:type="gramStart"/>
      <w:r>
        <w:t>topwidth_sec</w:t>
      </w:r>
      <w:proofErr w:type="gramEnd"/>
      <w:r>
        <w:tab/>
      </w:r>
      <w:r>
        <w:tab/>
        <w:t>Top width of each cross section in the sub-basin's reservoir [m]</w:t>
      </w:r>
    </w:p>
    <w:p w:rsidR="00A40BB3" w:rsidRDefault="00A40BB3">
      <w:pPr>
        <w:spacing w:line="240" w:lineRule="auto"/>
        <w:jc w:val="left"/>
      </w:pPr>
      <w:proofErr w:type="gramStart"/>
      <w:r>
        <w:t>energslope_sec</w:t>
      </w:r>
      <w:proofErr w:type="gramEnd"/>
      <w:r>
        <w:tab/>
      </w:r>
      <w:r>
        <w:tab/>
        <w:t>Slope of energy-grade line of each cross section in the sub-basin's reservoir [-]</w:t>
      </w:r>
    </w:p>
    <w:p w:rsidR="00A40BB3" w:rsidRDefault="00A40BB3">
      <w:pPr>
        <w:spacing w:line="240" w:lineRule="auto"/>
        <w:jc w:val="left"/>
      </w:pPr>
      <w:proofErr w:type="gramStart"/>
      <w:r>
        <w:t>hydrad_sec</w:t>
      </w:r>
      <w:proofErr w:type="gramEnd"/>
      <w:r>
        <w:tab/>
      </w:r>
      <w:r>
        <w:tab/>
        <w:t>Hydraulic radius of each cross section in the sub-basin's reservoir [m]</w:t>
      </w:r>
    </w:p>
    <w:p w:rsidR="00A40BB3" w:rsidRDefault="00A40BB3">
      <w:pPr>
        <w:spacing w:line="240" w:lineRule="auto"/>
        <w:jc w:val="left"/>
      </w:pPr>
      <w:proofErr w:type="gramStart"/>
      <w:r>
        <w:t>meanvel_sec</w:t>
      </w:r>
      <w:proofErr w:type="gramEnd"/>
      <w:r>
        <w:tab/>
      </w:r>
      <w:r>
        <w:tab/>
        <w:t>Mean velocity of each cross section in the sub-basin's reservoir [m/s]</w:t>
      </w:r>
    </w:p>
    <w:p w:rsidR="00A40BB3" w:rsidRDefault="00A40BB3">
      <w:pPr>
        <w:spacing w:line="240" w:lineRule="auto"/>
        <w:jc w:val="left"/>
      </w:pPr>
      <w:proofErr w:type="gramStart"/>
      <w:r>
        <w:t>discharge_sec</w:t>
      </w:r>
      <w:proofErr w:type="gramEnd"/>
      <w:r>
        <w:tab/>
      </w:r>
      <w:r>
        <w:tab/>
        <w:t>Discharge of each cross section in the sub-basin's reservoir [m</w:t>
      </w:r>
      <w:r>
        <w:rPr>
          <w:vertAlign w:val="superscript"/>
        </w:rPr>
        <w:t>3</w:t>
      </w:r>
      <w:r>
        <w:t>/s]</w:t>
      </w:r>
    </w:p>
    <w:p w:rsidR="00A40BB3" w:rsidRDefault="00A40BB3">
      <w:pPr>
        <w:pStyle w:val="KleinerAbstand"/>
      </w:pPr>
    </w:p>
    <w:p w:rsidR="00A40BB3" w:rsidRDefault="00A40BB3">
      <w:pPr>
        <w:tabs>
          <w:tab w:val="left" w:pos="1464"/>
        </w:tabs>
      </w:pPr>
      <w:proofErr w:type="gramStart"/>
      <w:r>
        <w:t>Example: After each time step, e.g. after one day, the most upstream cross section (section 1) of the reservoir of the sub-basin with the Map-ID 60 has a water depth of 1.325 m, a water elevation of 448.635 m, a wetted area of 34.717 m</w:t>
      </w:r>
      <w:r>
        <w:rPr>
          <w:vertAlign w:val="superscript"/>
        </w:rPr>
        <w:t>2</w:t>
      </w:r>
      <w:r>
        <w:t>, a top width of 40.183 m, a slope of energy-grade line of 0.00192, a hydraulic radius of 0.858863 m, a mean velocity of 1.585346 m/s and a discharge of 55.038498 m</w:t>
      </w:r>
      <w:r>
        <w:rPr>
          <w:vertAlign w:val="superscript"/>
        </w:rPr>
        <w:t>3</w:t>
      </w:r>
      <w:r>
        <w:t xml:space="preserve">/s. Currently, the model generates an output file for each reservoir considered in the simulation (e.g. </w:t>
      </w:r>
      <w:r>
        <w:rPr>
          <w:i/>
        </w:rPr>
        <w:t>res_60_hydraul.out</w:t>
      </w:r>
      <w:r>
        <w:t xml:space="preserve"> referred to sub-basin with Map-ID 60).</w:t>
      </w:r>
      <w:proofErr w:type="gramEnd"/>
    </w:p>
    <w:p w:rsidR="00A40BB3" w:rsidRDefault="00A40BB3">
      <w:pPr>
        <w:pStyle w:val="Fuzeile"/>
        <w:tabs>
          <w:tab w:val="clear" w:pos="4536"/>
          <w:tab w:val="clear" w:pos="9072"/>
        </w:tabs>
        <w:spacing w:line="240" w:lineRule="auto"/>
      </w:pPr>
    </w:p>
    <w:p w:rsidR="00A40BB3" w:rsidRDefault="00A40BB3">
      <w:pPr>
        <w:tabs>
          <w:tab w:val="left" w:pos="1464"/>
        </w:tabs>
      </w:pPr>
      <w:r>
        <w:rPr>
          <w:b/>
        </w:rPr>
        <w:lastRenderedPageBreak/>
        <w:t>5) res_”Map-ID”_sec”ID”_bedchange.out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section-ID, year, day, hour, nbr. points, y-axis(m)</w:t>
            </w:r>
          </w:p>
          <w:p w:rsidR="00A40BB3" w:rsidRPr="009146C8" w:rsidRDefault="00A40BB3">
            <w:pPr>
              <w:tabs>
                <w:tab w:val="left" w:pos="1464"/>
              </w:tabs>
              <w:spacing w:line="240" w:lineRule="auto"/>
              <w:rPr>
                <w:sz w:val="16"/>
                <w:szCs w:val="16"/>
              </w:rPr>
            </w:pPr>
            <w:r>
              <w:rPr>
                <w:sz w:val="16"/>
                <w:szCs w:val="16"/>
              </w:rPr>
              <w:t>60   1   1980   1   1   11     460.000000     451.000000     450.000000</w:t>
            </w:r>
            <w:r>
              <w:rPr>
                <w:sz w:val="16"/>
                <w:szCs w:val="16"/>
              </w:rPr>
              <w:tab/>
              <w:t>…</w:t>
            </w:r>
            <w:r>
              <w:rPr>
                <w:sz w:val="16"/>
                <w:szCs w:val="16"/>
              </w:rPr>
              <w:tab/>
              <w:t>450.000000     451.000000     460.000000</w:t>
            </w:r>
          </w:p>
          <w:p w:rsidR="00A40BB3" w:rsidRPr="009146C8" w:rsidRDefault="00A40BB3">
            <w:pPr>
              <w:tabs>
                <w:tab w:val="left" w:pos="1464"/>
              </w:tabs>
              <w:spacing w:line="240" w:lineRule="auto"/>
              <w:rPr>
                <w:sz w:val="16"/>
                <w:szCs w:val="16"/>
              </w:rPr>
            </w:pPr>
            <w:r>
              <w:rPr>
                <w:sz w:val="16"/>
                <w:szCs w:val="16"/>
              </w:rPr>
              <w:t>60   1   1980   1   2   11     460.000000     451.000000     450.000000</w:t>
            </w:r>
            <w:r>
              <w:rPr>
                <w:sz w:val="16"/>
                <w:szCs w:val="16"/>
              </w:rPr>
              <w:tab/>
              <w:t>…</w:t>
            </w:r>
            <w:r>
              <w:rPr>
                <w:sz w:val="16"/>
                <w:szCs w:val="16"/>
              </w:rPr>
              <w:tab/>
              <w:t>450.000000     451.000000     460.000000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spacing w:line="240" w:lineRule="auto"/>
        <w:ind w:left="2124" w:hanging="2124"/>
      </w:pPr>
      <w:proofErr w:type="gramStart"/>
      <w:r>
        <w:t>section-ID</w:t>
      </w:r>
      <w:proofErr w:type="gramEnd"/>
      <w:r>
        <w:tab/>
        <w:t>Map-ID of cross-section in the sub-basin's reservoir</w:t>
      </w:r>
    </w:p>
    <w:p w:rsidR="00A40BB3" w:rsidRDefault="00A40BB3">
      <w:pPr>
        <w:tabs>
          <w:tab w:val="left" w:pos="1464"/>
        </w:tabs>
        <w:spacing w:line="240" w:lineRule="auto"/>
      </w:pPr>
      <w:proofErr w:type="gramStart"/>
      <w:r>
        <w:t>year</w:t>
      </w:r>
      <w:proofErr w:type="gramEnd"/>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nbr</w:t>
      </w:r>
      <w:proofErr w:type="gramEnd"/>
      <w:r>
        <w:t xml:space="preserve">. </w:t>
      </w:r>
      <w:proofErr w:type="gramStart"/>
      <w:r>
        <w:t>points</w:t>
      </w:r>
      <w:proofErr w:type="gramEnd"/>
      <w:r>
        <w:tab/>
        <w:t>Number of points at the cross section in the sub-basin's reservoir</w:t>
      </w:r>
    </w:p>
    <w:p w:rsidR="00A40BB3" w:rsidRDefault="00A40BB3">
      <w:pPr>
        <w:spacing w:line="240" w:lineRule="auto"/>
        <w:ind w:left="2124" w:hanging="2124"/>
      </w:pPr>
      <w:proofErr w:type="gramStart"/>
      <w:r>
        <w:t>y-axis</w:t>
      </w:r>
      <w:proofErr w:type="gramEnd"/>
      <w:r>
        <w:tab/>
        <w:t>Bed elevation changes in the cross section of the reservoir (from left to right, seen from upstream) [m]</w:t>
      </w:r>
    </w:p>
    <w:p w:rsidR="00A40BB3" w:rsidRDefault="00A40BB3">
      <w:pPr>
        <w:pStyle w:val="KleinerAbstand"/>
      </w:pPr>
    </w:p>
    <w:p w:rsidR="00A40BB3" w:rsidRDefault="00A40BB3">
      <w:pPr>
        <w:tabs>
          <w:tab w:val="left" w:pos="1464"/>
        </w:tabs>
      </w:pPr>
      <w:r>
        <w:t xml:space="preserve">Example: After each time step, e.g. after one day, the most upstream cross section (section 1) of the reservoir of the sub-basin with the Map-ID 60 holds 11 values of bed elevation, changed because of either deposition or erosion processes (460.00 m, 451.00 m, 450.00 m, etc). Currently, the model generates an output file for each cross section of the sub-basin’s reservoir (e.g. </w:t>
      </w:r>
      <w:r>
        <w:rPr>
          <w:i/>
        </w:rPr>
        <w:t>res_60_sec1_bedchange.out</w:t>
      </w:r>
      <w:r>
        <w:t xml:space="preserve"> referred to cross section 1 and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6) </w:t>
      </w:r>
      <w:proofErr w:type="gramStart"/>
      <w:r>
        <w:rPr>
          <w:b/>
        </w:rPr>
        <w:t>res</w:t>
      </w:r>
      <w:proofErr w:type="gramEnd"/>
      <w:r>
        <w:rPr>
          <w:b/>
        </w:rPr>
        <w:t>_”Map-ID”_sedbal.out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sed_input(ton/timestep), sed_output(ton/timestep), sedimentation(ton/timestep), cum_sedimentation(ton)</w:t>
            </w:r>
          </w:p>
          <w:p w:rsidR="00A40BB3" w:rsidRPr="009146C8" w:rsidRDefault="00A40BB3">
            <w:pPr>
              <w:tabs>
                <w:tab w:val="left" w:pos="1464"/>
              </w:tabs>
              <w:spacing w:line="240" w:lineRule="auto"/>
              <w:rPr>
                <w:sz w:val="16"/>
                <w:szCs w:val="16"/>
              </w:rPr>
            </w:pPr>
            <w:r>
              <w:rPr>
                <w:sz w:val="16"/>
                <w:szCs w:val="16"/>
              </w:rPr>
              <w:t>60  1980   1   1     78555.180     1799.437   76755.743      76755.743</w:t>
            </w:r>
          </w:p>
          <w:p w:rsidR="00A40BB3" w:rsidRPr="009146C8" w:rsidRDefault="00A40BB3">
            <w:pPr>
              <w:tabs>
                <w:tab w:val="left" w:pos="1464"/>
              </w:tabs>
              <w:spacing w:line="240" w:lineRule="auto"/>
              <w:rPr>
                <w:sz w:val="16"/>
                <w:szCs w:val="16"/>
              </w:rPr>
            </w:pPr>
            <w:r>
              <w:rPr>
                <w:sz w:val="16"/>
                <w:szCs w:val="16"/>
              </w:rPr>
              <w:t>60  1980   1   2        240.464         10.663        229.801      76985.544</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proofErr w:type="gramStart"/>
      <w:r>
        <w:t>year</w:t>
      </w:r>
      <w:proofErr w:type="gramEnd"/>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sed_input</w:t>
      </w:r>
      <w:proofErr w:type="gramEnd"/>
      <w:r>
        <w:tab/>
        <w:t>Sediment inflow discharges into the sub-basin's reservoir [ton/timestep]</w:t>
      </w:r>
    </w:p>
    <w:p w:rsidR="00A40BB3" w:rsidRDefault="00A40BB3">
      <w:pPr>
        <w:spacing w:line="240" w:lineRule="auto"/>
        <w:ind w:left="2124" w:hanging="2124"/>
      </w:pPr>
      <w:proofErr w:type="gramStart"/>
      <w:r>
        <w:t>sed_output</w:t>
      </w:r>
      <w:proofErr w:type="gramEnd"/>
      <w:r>
        <w:tab/>
        <w:t>Sediment outflow discharges out the sub-basin's reservoir [ton/timestep]</w:t>
      </w:r>
    </w:p>
    <w:p w:rsidR="00A40BB3" w:rsidRDefault="00A40BB3">
      <w:pPr>
        <w:pStyle w:val="Fuzeile"/>
        <w:tabs>
          <w:tab w:val="clear" w:pos="4536"/>
          <w:tab w:val="clear" w:pos="9072"/>
        </w:tabs>
        <w:spacing w:line="240" w:lineRule="auto"/>
      </w:pPr>
      <w:proofErr w:type="gramStart"/>
      <w:r>
        <w:t>sedimentation</w:t>
      </w:r>
      <w:proofErr w:type="gramEnd"/>
      <w:r>
        <w:tab/>
      </w:r>
      <w:r>
        <w:tab/>
        <w:t>Sediment deposition rate in the sub-basin's reservoir [ton/timestep]</w:t>
      </w:r>
    </w:p>
    <w:p w:rsidR="00A40BB3" w:rsidRDefault="00A40BB3">
      <w:pPr>
        <w:pStyle w:val="Fuzeile"/>
        <w:tabs>
          <w:tab w:val="clear" w:pos="4536"/>
          <w:tab w:val="clear" w:pos="9072"/>
        </w:tabs>
        <w:spacing w:line="240" w:lineRule="auto"/>
        <w:ind w:left="2127" w:hanging="2127"/>
      </w:pPr>
      <w:proofErr w:type="gramStart"/>
      <w:r>
        <w:t>cum_sedimentation</w:t>
      </w:r>
      <w:proofErr w:type="gramEnd"/>
      <w:r>
        <w:tab/>
        <w:t>Cumulative sediment deposition in the sub-basin's reservoir since dam construction [ton]</w:t>
      </w:r>
    </w:p>
    <w:p w:rsidR="00A40BB3" w:rsidRDefault="00A40BB3">
      <w:pPr>
        <w:pStyle w:val="KleinerAbstand"/>
      </w:pPr>
    </w:p>
    <w:p w:rsidR="00A40BB3" w:rsidRDefault="00A40BB3">
      <w:pPr>
        <w:tabs>
          <w:tab w:val="left" w:pos="1464"/>
        </w:tabs>
      </w:pPr>
      <w:r>
        <w:t xml:space="preserve">Example: After each time step, e.g. after one day, the reservoir of the sub-basin with the Map-ID 60 has a sediment inflow discharge of 78,555.180 ton/timestep, a sediment outflow discharge of 1,799.437 ton/timestep, a sediment deposition rate of 76,755.743 ton/timestep and a cumulative sediment deposition of 76,755.743 ton/timestep. Currently, the model generates an output file for each reservoir considered in the simulation (e.g. </w:t>
      </w:r>
      <w:r>
        <w:rPr>
          <w:i/>
        </w:rPr>
        <w:t>res_60 _sedbal.out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7) </w:t>
      </w:r>
      <w:proofErr w:type="gramStart"/>
      <w:r>
        <w:rPr>
          <w:b/>
        </w:rPr>
        <w:t>res</w:t>
      </w:r>
      <w:proofErr w:type="gramEnd"/>
      <w:r>
        <w:rPr>
          <w:b/>
        </w:rPr>
        <w:t>_”Map-ID”_longitudinal.out</w:t>
      </w:r>
    </w:p>
    <w:p w:rsidR="00A40BB3" w:rsidRDefault="00A40BB3">
      <w:pPr>
        <w:pStyle w:val="KleinerAbstand"/>
      </w:pPr>
    </w:p>
    <w:tbl>
      <w:tblPr>
        <w:tblW w:w="0" w:type="auto"/>
        <w:tblInd w:w="108" w:type="dxa"/>
        <w:tblLayout w:type="fixed"/>
        <w:tblLook w:val="0000"/>
      </w:tblPr>
      <w:tblGrid>
        <w:gridCol w:w="9690"/>
      </w:tblGrid>
      <w:tr w:rsidR="00A40BB3" w:rsidTr="009146C8">
        <w:trPr>
          <w:trHeight w:val="916"/>
        </w:trPr>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nbr. sections, minelev_sec(m)</w:t>
            </w:r>
          </w:p>
          <w:p w:rsidR="00A40BB3" w:rsidRPr="009146C8" w:rsidRDefault="00A40BB3">
            <w:pPr>
              <w:tabs>
                <w:tab w:val="left" w:pos="1464"/>
              </w:tabs>
              <w:spacing w:line="240" w:lineRule="auto"/>
              <w:rPr>
                <w:sz w:val="16"/>
                <w:szCs w:val="16"/>
              </w:rPr>
            </w:pPr>
            <w:r>
              <w:rPr>
                <w:sz w:val="16"/>
                <w:szCs w:val="16"/>
              </w:rPr>
              <w:t>60  1980   1   1  12     447.309998     445.579987     445.239990</w:t>
            </w:r>
            <w:r>
              <w:rPr>
                <w:sz w:val="16"/>
                <w:szCs w:val="16"/>
              </w:rPr>
              <w:tab/>
              <w:t>…</w:t>
            </w:r>
            <w:r>
              <w:rPr>
                <w:sz w:val="16"/>
                <w:szCs w:val="16"/>
              </w:rPr>
              <w:tab/>
              <w:t>430.570007     418.160004     414.519989</w:t>
            </w:r>
          </w:p>
          <w:p w:rsidR="00A40BB3" w:rsidRPr="009146C8" w:rsidRDefault="00A40BB3">
            <w:pPr>
              <w:tabs>
                <w:tab w:val="left" w:pos="1464"/>
              </w:tabs>
              <w:spacing w:line="240" w:lineRule="auto"/>
              <w:rPr>
                <w:sz w:val="16"/>
                <w:szCs w:val="16"/>
              </w:rPr>
            </w:pPr>
            <w:r>
              <w:rPr>
                <w:sz w:val="16"/>
                <w:szCs w:val="16"/>
              </w:rPr>
              <w:t>60  1980   1   2  12     448.229315     445.615664     445.240689</w:t>
            </w:r>
            <w:r>
              <w:rPr>
                <w:sz w:val="16"/>
                <w:szCs w:val="16"/>
              </w:rPr>
              <w:tab/>
              <w:t>…</w:t>
            </w:r>
            <w:r>
              <w:rPr>
                <w:sz w:val="16"/>
                <w:szCs w:val="16"/>
              </w:rPr>
              <w:tab/>
              <w:t>430.591036     418.168831     414.525120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proofErr w:type="gramStart"/>
      <w:r>
        <w:t>year</w:t>
      </w:r>
      <w:proofErr w:type="gramEnd"/>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nbr</w:t>
      </w:r>
      <w:proofErr w:type="gramEnd"/>
      <w:r>
        <w:t xml:space="preserve">. </w:t>
      </w:r>
      <w:proofErr w:type="gramStart"/>
      <w:r>
        <w:t>sections</w:t>
      </w:r>
      <w:proofErr w:type="gramEnd"/>
      <w:r>
        <w:tab/>
        <w:t>Number of cross sections in the sub-basin's reservoir</w:t>
      </w:r>
    </w:p>
    <w:p w:rsidR="00A40BB3" w:rsidRDefault="00A40BB3">
      <w:pPr>
        <w:spacing w:line="240" w:lineRule="auto"/>
        <w:ind w:left="2124" w:hanging="2124"/>
      </w:pPr>
      <w:proofErr w:type="gramStart"/>
      <w:r>
        <w:t>minelev_sec</w:t>
      </w:r>
      <w:proofErr w:type="gramEnd"/>
      <w:r>
        <w:tab/>
        <w:t>Minimum elevation at the cross section of the sub-basin's reservoir [m]</w:t>
      </w:r>
    </w:p>
    <w:p w:rsidR="00A40BB3" w:rsidRDefault="00A40BB3">
      <w:pPr>
        <w:pStyle w:val="KleinerAbstand"/>
      </w:pPr>
    </w:p>
    <w:p w:rsidR="00A40BB3" w:rsidRDefault="00A40BB3">
      <w:pPr>
        <w:tabs>
          <w:tab w:val="left" w:pos="1464"/>
        </w:tabs>
      </w:pPr>
      <w:r>
        <w:lastRenderedPageBreak/>
        <w:t xml:space="preserve">Example: After each time step, e.g. after one day, the reservoir of the sub-basin with the Map-ID 60 has 12 values of minimum bed elevation corresponding to the 12 cross sections. They are changed by either deposition or erosion processes (447.309998 m, 445,579987 m, 445.239990 m, etc). Currently, the model generates an output file for each reservoir considered in the simulation (e.g. </w:t>
      </w:r>
      <w:r>
        <w:rPr>
          <w:i/>
        </w:rPr>
        <w:t>res_60 _longitudinal.out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8) </w:t>
      </w:r>
      <w:proofErr w:type="gramStart"/>
      <w:r>
        <w:rPr>
          <w:b/>
        </w:rPr>
        <w:t>res</w:t>
      </w:r>
      <w:proofErr w:type="gramEnd"/>
      <w:r>
        <w:rPr>
          <w:b/>
        </w:rPr>
        <w:t>_”Map-ID”_sedcomposition.out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nbr. classes, sedcomp_outflow(-)</w:t>
            </w:r>
          </w:p>
          <w:p w:rsidR="00A40BB3" w:rsidRPr="009146C8" w:rsidRDefault="00A40BB3">
            <w:pPr>
              <w:tabs>
                <w:tab w:val="left" w:pos="1464"/>
              </w:tabs>
              <w:spacing w:line="240" w:lineRule="auto"/>
              <w:rPr>
                <w:sz w:val="16"/>
                <w:szCs w:val="16"/>
              </w:rPr>
            </w:pPr>
            <w:r>
              <w:rPr>
                <w:sz w:val="16"/>
                <w:szCs w:val="16"/>
              </w:rPr>
              <w:t>60  1980   1   1   3          0.999          0.001          0.000</w:t>
            </w:r>
          </w:p>
          <w:p w:rsidR="00A40BB3" w:rsidRPr="009146C8" w:rsidRDefault="00A40BB3">
            <w:pPr>
              <w:tabs>
                <w:tab w:val="left" w:pos="1464"/>
              </w:tabs>
              <w:spacing w:line="240" w:lineRule="auto"/>
              <w:rPr>
                <w:sz w:val="16"/>
                <w:szCs w:val="16"/>
              </w:rPr>
            </w:pPr>
            <w:r>
              <w:rPr>
                <w:sz w:val="16"/>
                <w:szCs w:val="16"/>
              </w:rPr>
              <w:t>60  1980   1   2   3          0.999          0.001          0.000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proofErr w:type="gramStart"/>
      <w:r>
        <w:t>year</w:t>
      </w:r>
      <w:proofErr w:type="gramEnd"/>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nbr</w:t>
      </w:r>
      <w:proofErr w:type="gramEnd"/>
      <w:r>
        <w:t xml:space="preserve">. </w:t>
      </w:r>
      <w:proofErr w:type="gramStart"/>
      <w:r>
        <w:t>classes</w:t>
      </w:r>
      <w:proofErr w:type="gramEnd"/>
      <w:r>
        <w:tab/>
        <w:t>Number of sediment size classes considered in the simulation</w:t>
      </w:r>
    </w:p>
    <w:p w:rsidR="00A40BB3" w:rsidRDefault="00A40BB3">
      <w:pPr>
        <w:spacing w:line="240" w:lineRule="auto"/>
        <w:ind w:left="2124" w:hanging="2124"/>
      </w:pPr>
      <w:proofErr w:type="gramStart"/>
      <w:r>
        <w:t>sedcomp_outflow</w:t>
      </w:r>
      <w:proofErr w:type="gramEnd"/>
      <w:r>
        <w:tab/>
        <w:t xml:space="preserve">Effluent size distribution downstream the sub-basin's reservoir [-].The total number of sediment size classes is previously specified in the file </w:t>
      </w:r>
      <w:r>
        <w:rPr>
          <w:i/>
        </w:rPr>
        <w:t>do.dat</w:t>
      </w:r>
      <w:r>
        <w:t>.</w:t>
      </w:r>
    </w:p>
    <w:p w:rsidR="00A40BB3" w:rsidRDefault="00A40BB3">
      <w:pPr>
        <w:pStyle w:val="KleinerAbstand"/>
      </w:pPr>
    </w:p>
    <w:p w:rsidR="00A40BB3" w:rsidRDefault="00A40BB3">
      <w:pPr>
        <w:tabs>
          <w:tab w:val="left" w:pos="1464"/>
        </w:tabs>
      </w:pPr>
      <w:r>
        <w:t xml:space="preserve">Example: After each time step, e.g. after one day, the reservoir of the sub-basin with the Map-ID 60 has the following effluent size distribution for the given sediment classes (e.g. three sediment classes): 0.999, 0.001, and 0.000. Currently, the model generates an output file for each reservoir considered in the simulation (e.g. </w:t>
      </w:r>
      <w:r>
        <w:rPr>
          <w:i/>
        </w:rPr>
        <w:t>res_60 _sedcomposition.out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9) </w:t>
      </w:r>
      <w:proofErr w:type="gramStart"/>
      <w:r>
        <w:rPr>
          <w:b/>
        </w:rPr>
        <w:t>lake</w:t>
      </w:r>
      <w:proofErr w:type="gramEnd"/>
      <w:r>
        <w:rPr>
          <w:b/>
        </w:rPr>
        <w:t>_ inflow_r.out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inflow_r(m**3/timestep)</w:t>
            </w:r>
          </w:p>
          <w:p w:rsidR="00A40BB3" w:rsidRPr="009146C8" w:rsidRDefault="00A40BB3">
            <w:pPr>
              <w:tabs>
                <w:tab w:val="left" w:pos="1464"/>
              </w:tabs>
              <w:spacing w:line="240" w:lineRule="auto"/>
              <w:rPr>
                <w:sz w:val="16"/>
                <w:szCs w:val="16"/>
              </w:rPr>
            </w:pPr>
            <w:r>
              <w:rPr>
                <w:sz w:val="16"/>
                <w:szCs w:val="16"/>
              </w:rPr>
              <w:t>1980     1     1       2224.611       1511.890         11.295          0.000          0.000</w:t>
            </w:r>
          </w:p>
          <w:p w:rsidR="00A40BB3" w:rsidRPr="009146C8" w:rsidRDefault="00A40BB3">
            <w:pPr>
              <w:tabs>
                <w:tab w:val="left" w:pos="1464"/>
              </w:tabs>
              <w:spacing w:line="240" w:lineRule="auto"/>
              <w:rPr>
                <w:sz w:val="16"/>
                <w:szCs w:val="16"/>
              </w:rPr>
            </w:pPr>
            <w:r>
              <w:rPr>
                <w:sz w:val="16"/>
                <w:szCs w:val="16"/>
              </w:rPr>
              <w:t>1980     2     1       2098.507       1457.613         10.831          0.000          0.000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nbr</w:t>
      </w:r>
      <w:proofErr w:type="gramEnd"/>
      <w:r>
        <w:t xml:space="preserve">. </w:t>
      </w:r>
      <w:proofErr w:type="gramStart"/>
      <w:r>
        <w:t>classes</w:t>
      </w:r>
      <w:proofErr w:type="gramEnd"/>
      <w:r>
        <w:tab/>
        <w:t>Number of sediment size classes considered in the simulation</w:t>
      </w:r>
    </w:p>
    <w:p w:rsidR="00A40BB3" w:rsidRDefault="00A40BB3">
      <w:pPr>
        <w:spacing w:line="240" w:lineRule="auto"/>
        <w:ind w:left="2124" w:hanging="2124"/>
      </w:pPr>
      <w:proofErr w:type="gramStart"/>
      <w:r>
        <w:t>inflow_r</w:t>
      </w:r>
      <w:proofErr w:type="gramEnd"/>
      <w:r>
        <w:tab/>
      </w:r>
      <w:r>
        <w:rPr>
          <w:szCs w:val="22"/>
        </w:rPr>
        <w:t xml:space="preserve">Water inflow discharges into the reservoir size classes </w:t>
      </w:r>
      <w:r>
        <w:t>[m³/timestep]</w:t>
      </w:r>
      <w:r>
        <w:rPr>
          <w:szCs w:val="22"/>
        </w:rPr>
        <w:t>. Currently, the number of reservoir size classes can not be changed (</w:t>
      </w:r>
      <w:proofErr w:type="gramStart"/>
      <w:r>
        <w:rPr>
          <w:szCs w:val="22"/>
        </w:rPr>
        <w:t>total of five</w:t>
      </w:r>
      <w:proofErr w:type="gramEnd"/>
      <w:r>
        <w:rPr>
          <w:szCs w:val="22"/>
        </w:rPr>
        <w:t xml:space="preserve"> classes)</w:t>
      </w:r>
    </w:p>
    <w:p w:rsidR="00A40BB3" w:rsidRDefault="00A40BB3">
      <w:pPr>
        <w:pStyle w:val="KleinerAbstand"/>
      </w:pPr>
    </w:p>
    <w:p w:rsidR="00A40BB3" w:rsidRDefault="00A40BB3">
      <w:pPr>
        <w:tabs>
          <w:tab w:val="left" w:pos="1464"/>
        </w:tabs>
      </w:pPr>
      <w:r>
        <w:t xml:space="preserve">Example: After each time step, e.g. after one day, five values of water inflow discharges into the reservoir size classes are computed (5748.602 m³, 2409.138 m³, 31.014 m³, 0.000 m³ and 0.000 m³ within the timestep for the size classes 1 to 5, respectively). Results are displayed for the whole catchment after grouping them by reservoir size classes. The files 10 to 16 have the same structure, as shown by the file </w:t>
      </w:r>
      <w:r>
        <w:rPr>
          <w:i/>
        </w:rPr>
        <w:t xml:space="preserve">lake_ inflow_r.out </w:t>
      </w:r>
      <w:r>
        <w:t>(file 9).</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17) </w:t>
      </w:r>
      <w:proofErr w:type="gramStart"/>
      <w:r>
        <w:rPr>
          <w:b/>
        </w:rPr>
        <w:t>lake</w:t>
      </w:r>
      <w:proofErr w:type="gramEnd"/>
      <w:r>
        <w:rPr>
          <w:b/>
        </w:rPr>
        <w:t>_ watbal.out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totallakeinflow(m**3/timestep), totallakeoutflow(m**3/timestep</w:t>
            </w:r>
          </w:p>
          <w:p w:rsidR="00A40BB3" w:rsidRPr="009146C8" w:rsidRDefault="00A40BB3">
            <w:pPr>
              <w:tabs>
                <w:tab w:val="left" w:pos="1464"/>
              </w:tabs>
              <w:spacing w:line="240" w:lineRule="auto"/>
              <w:rPr>
                <w:sz w:val="16"/>
                <w:szCs w:val="16"/>
              </w:rPr>
            </w:pPr>
            <w:r>
              <w:rPr>
                <w:sz w:val="16"/>
                <w:szCs w:val="16"/>
              </w:rPr>
              <w:t xml:space="preserve"> ), totallakeprecip(m**3/timestep), totallakeevap(m**3/timestep), lakevol(m**3)</w:t>
            </w:r>
          </w:p>
          <w:p w:rsidR="00A40BB3" w:rsidRPr="009146C8" w:rsidRDefault="00A40BB3">
            <w:pPr>
              <w:tabs>
                <w:tab w:val="left" w:pos="1464"/>
              </w:tabs>
              <w:spacing w:line="240" w:lineRule="auto"/>
              <w:rPr>
                <w:sz w:val="16"/>
                <w:szCs w:val="16"/>
              </w:rPr>
            </w:pPr>
            <w:r>
              <w:rPr>
                <w:sz w:val="16"/>
                <w:szCs w:val="16"/>
              </w:rPr>
              <w:t>1980     1     1       3747.793          0.000          0.000         53.854      38678.957</w:t>
            </w:r>
          </w:p>
          <w:p w:rsidR="00A40BB3" w:rsidRPr="009146C8" w:rsidRDefault="00A40BB3">
            <w:pPr>
              <w:tabs>
                <w:tab w:val="left" w:pos="1464"/>
              </w:tabs>
              <w:spacing w:line="240" w:lineRule="auto"/>
              <w:rPr>
                <w:sz w:val="16"/>
                <w:szCs w:val="16"/>
              </w:rPr>
            </w:pPr>
            <w:r>
              <w:rPr>
                <w:sz w:val="16"/>
                <w:szCs w:val="16"/>
              </w:rPr>
              <w:t>1980     2     1       3566.949          0.000          0.000         63.270      42182.633</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totallakeinflow</w:t>
      </w:r>
      <w:proofErr w:type="gramEnd"/>
      <w:r>
        <w:tab/>
        <w:t>Total water inflow discharge into all upstream reservoirs of the catchment [m³/timestep]</w:t>
      </w:r>
    </w:p>
    <w:p w:rsidR="00A40BB3" w:rsidRDefault="00A40BB3">
      <w:pPr>
        <w:spacing w:line="240" w:lineRule="auto"/>
        <w:ind w:left="2124" w:hanging="2124"/>
      </w:pPr>
      <w:proofErr w:type="gramStart"/>
      <w:r>
        <w:lastRenderedPageBreak/>
        <w:t>totallakeoutflow</w:t>
      </w:r>
      <w:proofErr w:type="gramEnd"/>
      <w:r>
        <w:tab/>
        <w:t>Total water outflow discharge from all upstream reservoirs of the catchment [m³/timestep]</w:t>
      </w:r>
    </w:p>
    <w:p w:rsidR="00A40BB3" w:rsidRDefault="00A40BB3">
      <w:pPr>
        <w:spacing w:line="240" w:lineRule="auto"/>
        <w:ind w:left="2124" w:hanging="2124"/>
      </w:pPr>
      <w:proofErr w:type="gramStart"/>
      <w:r>
        <w:t>totallakeprecip</w:t>
      </w:r>
      <w:proofErr w:type="gramEnd"/>
      <w:r>
        <w:tab/>
        <w:t>Total rainfall over all upstream reservoirs of the catchment [m³/timestep]</w:t>
      </w:r>
    </w:p>
    <w:p w:rsidR="00A40BB3" w:rsidRDefault="00A40BB3">
      <w:pPr>
        <w:spacing w:line="240" w:lineRule="auto"/>
        <w:ind w:left="2124" w:hanging="2124"/>
      </w:pPr>
      <w:proofErr w:type="gramStart"/>
      <w:r>
        <w:t>totallakeevap</w:t>
      </w:r>
      <w:proofErr w:type="gramEnd"/>
      <w:r>
        <w:tab/>
        <w:t>Total evaporation from all upstream reservoirs of the catchment [m³/timestep]</w:t>
      </w:r>
    </w:p>
    <w:p w:rsidR="00A40BB3" w:rsidRDefault="00A40BB3">
      <w:pPr>
        <w:spacing w:line="240" w:lineRule="auto"/>
        <w:ind w:left="2124" w:hanging="2124"/>
      </w:pPr>
      <w:proofErr w:type="gramStart"/>
      <w:r>
        <w:t>lakevol</w:t>
      </w:r>
      <w:proofErr w:type="gramEnd"/>
      <w:r>
        <w:tab/>
      </w:r>
      <w:r>
        <w:tab/>
        <w:t>Total water volume stored in all upstream reservoirs of the catchment [m³]</w:t>
      </w:r>
    </w:p>
    <w:p w:rsidR="00A40BB3" w:rsidRDefault="00A40BB3">
      <w:pPr>
        <w:pStyle w:val="KleinerAbstand"/>
      </w:pPr>
    </w:p>
    <w:p w:rsidR="00A40BB3" w:rsidRDefault="00A40BB3">
      <w:pPr>
        <w:tabs>
          <w:tab w:val="left" w:pos="1464"/>
        </w:tabs>
      </w:pPr>
      <w:r>
        <w:t>Example: After each time step, e.g. after one day, a total water inflow discharge into all upstream reservoir of 3747.793 m³/timestep, no water outflow discharge, no rainfall over the reservoir areas, a total evaporation of 53.854 m³/timestep, and a total water storage of 38678.957 m³ in all upstream reservoirs. Results are displayed for the whole catchment without distinguishing between size classes.</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18) </w:t>
      </w:r>
      <w:proofErr w:type="gramStart"/>
      <w:r>
        <w:rPr>
          <w:b/>
        </w:rPr>
        <w:t>lake</w:t>
      </w:r>
      <w:proofErr w:type="gramEnd"/>
      <w:r>
        <w:rPr>
          <w:b/>
        </w:rPr>
        <w:t>_ sedbal.out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totalsedinflow(ton/timestep), totalsedoutflow(ton/timestep), t</w:t>
            </w:r>
          </w:p>
          <w:p w:rsidR="00A40BB3" w:rsidRPr="009146C8" w:rsidRDefault="00A40BB3">
            <w:pPr>
              <w:tabs>
                <w:tab w:val="left" w:pos="1464"/>
              </w:tabs>
              <w:spacing w:line="240" w:lineRule="auto"/>
              <w:rPr>
                <w:sz w:val="16"/>
                <w:szCs w:val="16"/>
              </w:rPr>
            </w:pPr>
            <w:r>
              <w:rPr>
                <w:sz w:val="16"/>
                <w:szCs w:val="16"/>
              </w:rPr>
              <w:t xml:space="preserve"> otalsedimentation(ton/timestep), cumsedimentation(ton)</w:t>
            </w:r>
          </w:p>
          <w:p w:rsidR="00A40BB3" w:rsidRPr="009146C8" w:rsidRDefault="00A40BB3">
            <w:pPr>
              <w:tabs>
                <w:tab w:val="left" w:pos="1464"/>
              </w:tabs>
              <w:spacing w:line="240" w:lineRule="auto"/>
              <w:rPr>
                <w:sz w:val="16"/>
                <w:szCs w:val="16"/>
              </w:rPr>
            </w:pPr>
            <w:r>
              <w:rPr>
                <w:sz w:val="16"/>
                <w:szCs w:val="16"/>
              </w:rPr>
              <w:t>1980     1     1          200.000          0.000          200.000          200.000</w:t>
            </w:r>
          </w:p>
          <w:p w:rsidR="00A40BB3" w:rsidRPr="009146C8" w:rsidRDefault="00A40BB3">
            <w:pPr>
              <w:tabs>
                <w:tab w:val="left" w:pos="1464"/>
              </w:tabs>
              <w:spacing w:line="240" w:lineRule="auto"/>
              <w:rPr>
                <w:sz w:val="16"/>
                <w:szCs w:val="16"/>
              </w:rPr>
            </w:pPr>
            <w:r>
              <w:rPr>
                <w:sz w:val="16"/>
                <w:szCs w:val="16"/>
              </w:rPr>
              <w:t>1980     2     1          100.000          50.000          50.000            250.000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totalsedinflow</w:t>
      </w:r>
      <w:proofErr w:type="gramEnd"/>
      <w:r>
        <w:tab/>
        <w:t>Total sediment inflow discharge into all upstream reservoirs of the catchment [ton/timestep]</w:t>
      </w:r>
    </w:p>
    <w:p w:rsidR="00A40BB3" w:rsidRDefault="00A40BB3">
      <w:pPr>
        <w:spacing w:line="240" w:lineRule="auto"/>
        <w:ind w:left="2124" w:hanging="2124"/>
      </w:pPr>
      <w:proofErr w:type="gramStart"/>
      <w:r>
        <w:t>totalsedoutflow</w:t>
      </w:r>
      <w:proofErr w:type="gramEnd"/>
      <w:r>
        <w:tab/>
        <w:t>Total sediment outflow discharge from all upstream reservoirs of the catchment [ton/timestep]</w:t>
      </w:r>
    </w:p>
    <w:p w:rsidR="00A40BB3" w:rsidRDefault="00A40BB3">
      <w:pPr>
        <w:spacing w:line="240" w:lineRule="auto"/>
        <w:ind w:left="2124" w:hanging="2124"/>
      </w:pPr>
      <w:proofErr w:type="gramStart"/>
      <w:r>
        <w:t>totalsedimentation</w:t>
      </w:r>
      <w:proofErr w:type="gramEnd"/>
      <w:r>
        <w:tab/>
        <w:t>Total sediment deposition in all upstream reservoirs of the catchment [ton/timestep]</w:t>
      </w:r>
    </w:p>
    <w:p w:rsidR="00A40BB3" w:rsidRDefault="00A40BB3">
      <w:pPr>
        <w:spacing w:line="240" w:lineRule="auto"/>
        <w:ind w:left="2124" w:hanging="2124"/>
      </w:pPr>
      <w:proofErr w:type="gramStart"/>
      <w:r>
        <w:t>cumsedimentation</w:t>
      </w:r>
      <w:proofErr w:type="gramEnd"/>
      <w:r>
        <w:tab/>
        <w:t>Cumulative sediment deposition in all upstream reservoirs of the catchment [ton]</w:t>
      </w:r>
    </w:p>
    <w:p w:rsidR="00A40BB3" w:rsidRDefault="00A40BB3">
      <w:pPr>
        <w:pStyle w:val="KleinerAbstand"/>
      </w:pPr>
    </w:p>
    <w:p w:rsidR="00A40BB3" w:rsidRDefault="00A40BB3">
      <w:pPr>
        <w:tabs>
          <w:tab w:val="left" w:pos="1464"/>
        </w:tabs>
      </w:pPr>
      <w:r>
        <w:t>Example: After each time step, e.g. after one day, a total sediment inflow discharge into all upstream reservoir of 200 ton/timestep, no sediment outflow discharge, a total sediment deposition of 200 ton/timestep, and a cumulative sediment deposition of 200 ton in all upstream reservoirs. Results are displayed for the whole catchment without distinguishing between size classes.</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19) </w:t>
      </w:r>
      <w:proofErr w:type="gramStart"/>
      <w:r>
        <w:rPr>
          <w:b/>
        </w:rPr>
        <w:t>lake_inflow.out</w:t>
      </w:r>
      <w:proofErr w:type="gramEnd"/>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reservoir_class, lakeinflow(m**3/timestep)</w:t>
            </w:r>
          </w:p>
          <w:p w:rsidR="00A40BB3" w:rsidRPr="009146C8" w:rsidRDefault="00A40BB3">
            <w:pPr>
              <w:tabs>
                <w:tab w:val="left" w:pos="1464"/>
              </w:tabs>
              <w:spacing w:line="240" w:lineRule="auto"/>
              <w:rPr>
                <w:sz w:val="16"/>
                <w:szCs w:val="16"/>
              </w:rPr>
            </w:pPr>
            <w:r>
              <w:rPr>
                <w:sz w:val="16"/>
                <w:szCs w:val="16"/>
              </w:rPr>
              <w:t xml:space="preserve">                                              57                 15                20                60</w:t>
            </w:r>
          </w:p>
          <w:p w:rsidR="00A40BB3" w:rsidRPr="009146C8" w:rsidRDefault="00A40BB3">
            <w:pPr>
              <w:tabs>
                <w:tab w:val="left" w:pos="1464"/>
              </w:tabs>
              <w:spacing w:line="240" w:lineRule="auto"/>
              <w:rPr>
                <w:sz w:val="16"/>
                <w:szCs w:val="16"/>
              </w:rPr>
            </w:pPr>
            <w:r>
              <w:rPr>
                <w:sz w:val="16"/>
                <w:szCs w:val="16"/>
              </w:rPr>
              <w:t>1980     1     1     1        384.741        587.248         38.144         17.718</w:t>
            </w:r>
          </w:p>
          <w:p w:rsidR="00A40BB3" w:rsidRPr="009146C8" w:rsidRDefault="00A40BB3">
            <w:pPr>
              <w:tabs>
                <w:tab w:val="left" w:pos="1464"/>
              </w:tabs>
              <w:spacing w:line="240" w:lineRule="auto"/>
              <w:rPr>
                <w:sz w:val="16"/>
                <w:szCs w:val="16"/>
              </w:rPr>
            </w:pPr>
            <w:r>
              <w:rPr>
                <w:sz w:val="16"/>
                <w:szCs w:val="16"/>
              </w:rPr>
              <w:t>1980     1     1     2        411.781          0.000         70.314         40.512</w:t>
            </w:r>
          </w:p>
          <w:p w:rsidR="00A40BB3" w:rsidRPr="009146C8" w:rsidRDefault="00A40BB3">
            <w:pPr>
              <w:tabs>
                <w:tab w:val="left" w:pos="1464"/>
              </w:tabs>
              <w:spacing w:line="240" w:lineRule="auto"/>
              <w:rPr>
                <w:sz w:val="16"/>
                <w:szCs w:val="16"/>
              </w:rPr>
            </w:pPr>
            <w:r>
              <w:rPr>
                <w:sz w:val="16"/>
                <w:szCs w:val="16"/>
              </w:rPr>
              <w:t>1980     1     1     3          0.000          0.000          0.000         11.295</w:t>
            </w:r>
          </w:p>
          <w:p w:rsidR="00A40BB3" w:rsidRPr="009146C8" w:rsidRDefault="00A40BB3">
            <w:pPr>
              <w:tabs>
                <w:tab w:val="left" w:pos="1464"/>
              </w:tabs>
              <w:spacing w:line="240" w:lineRule="auto"/>
              <w:rPr>
                <w:sz w:val="16"/>
                <w:szCs w:val="16"/>
              </w:rPr>
            </w:pPr>
            <w:r>
              <w:rPr>
                <w:sz w:val="16"/>
                <w:szCs w:val="16"/>
              </w:rPr>
              <w:t>1980     1     1     4          0.000          0.000          0.000          0.000</w:t>
            </w:r>
          </w:p>
          <w:p w:rsidR="00A40BB3" w:rsidRPr="009146C8" w:rsidRDefault="00A40BB3">
            <w:pPr>
              <w:tabs>
                <w:tab w:val="left" w:pos="1464"/>
              </w:tabs>
              <w:spacing w:line="240" w:lineRule="auto"/>
              <w:rPr>
                <w:sz w:val="16"/>
                <w:szCs w:val="16"/>
              </w:rPr>
            </w:pPr>
            <w:r>
              <w:rPr>
                <w:sz w:val="16"/>
                <w:szCs w:val="16"/>
              </w:rPr>
              <w:t>1980     1     1     5          0.000          0.000          0.000          0.000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nbr</w:t>
      </w:r>
      <w:proofErr w:type="gramEnd"/>
      <w:r>
        <w:t xml:space="preserve">. </w:t>
      </w:r>
      <w:proofErr w:type="gramStart"/>
      <w:r>
        <w:t>classes</w:t>
      </w:r>
      <w:proofErr w:type="gramEnd"/>
      <w:r>
        <w:tab/>
        <w:t>Number of sediment size classes considered in the simulation</w:t>
      </w:r>
    </w:p>
    <w:p w:rsidR="00A40BB3" w:rsidRDefault="00A40BB3">
      <w:pPr>
        <w:spacing w:line="240" w:lineRule="auto"/>
        <w:ind w:left="2124" w:hanging="2124"/>
      </w:pPr>
      <w:proofErr w:type="gramStart"/>
      <w:r>
        <w:t>lakeinflow</w:t>
      </w:r>
      <w:proofErr w:type="gramEnd"/>
      <w:r>
        <w:tab/>
      </w:r>
      <w:r>
        <w:rPr>
          <w:szCs w:val="22"/>
        </w:rPr>
        <w:t>Water inflow discharges into the reservoir size classes. Currently, the number of reservoir size classes can not be changed (</w:t>
      </w:r>
      <w:proofErr w:type="gramStart"/>
      <w:r>
        <w:rPr>
          <w:szCs w:val="22"/>
        </w:rPr>
        <w:t>total of five</w:t>
      </w:r>
      <w:proofErr w:type="gramEnd"/>
      <w:r>
        <w:rPr>
          <w:szCs w:val="22"/>
        </w:rPr>
        <w:t xml:space="preserve"> classes)</w:t>
      </w:r>
    </w:p>
    <w:p w:rsidR="00A40BB3" w:rsidRDefault="00A40BB3">
      <w:pPr>
        <w:pStyle w:val="KleinerAbstand"/>
      </w:pPr>
    </w:p>
    <w:p w:rsidR="00A40BB3" w:rsidRDefault="00A40BB3">
      <w:pPr>
        <w:tabs>
          <w:tab w:val="left" w:pos="1464"/>
        </w:tabs>
      </w:pPr>
      <w:r>
        <w:t xml:space="preserve">Example: After each time step, e.g. after one day, after one day, values of water inflow discharges into the reservoir size classes are computed for all sub-basins (e.g. for size class 1: 384.741 m³, 587.248 m³, 38.144 m³, and 17.718 m³ within the timestep, for sub-basins 57, 15, 20 and 60, respectively). Results are displayed for all sub-basins after grouping them by reservoir size classes. The files 20 to 25 have the same structure, as shown by the file </w:t>
      </w:r>
      <w:r>
        <w:rPr>
          <w:i/>
        </w:rPr>
        <w:t xml:space="preserve">lake_ inflow_r.out </w:t>
      </w:r>
      <w:r>
        <w:t>(file 9).</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26) </w:t>
      </w:r>
      <w:proofErr w:type="gramStart"/>
      <w:r>
        <w:rPr>
          <w:b/>
        </w:rPr>
        <w:t>lake_sizedistoutflow.out</w:t>
      </w:r>
      <w:proofErr w:type="gramEnd"/>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lastRenderedPageBreak/>
              <w:t>Year, day, hour, sediment size class, lakesizedistoutflow(-)</w:t>
            </w:r>
          </w:p>
          <w:p w:rsidR="00A40BB3" w:rsidRPr="009146C8" w:rsidRDefault="00A40BB3">
            <w:pPr>
              <w:tabs>
                <w:tab w:val="left" w:pos="1464"/>
              </w:tabs>
              <w:spacing w:line="240" w:lineRule="auto"/>
              <w:rPr>
                <w:sz w:val="16"/>
                <w:szCs w:val="16"/>
              </w:rPr>
            </w:pPr>
            <w:r>
              <w:rPr>
                <w:sz w:val="16"/>
                <w:szCs w:val="16"/>
              </w:rPr>
              <w:t xml:space="preserve">                                              57                 15                 20                60</w:t>
            </w:r>
          </w:p>
          <w:p w:rsidR="00A40BB3" w:rsidRPr="009146C8" w:rsidRDefault="00A40BB3">
            <w:pPr>
              <w:tabs>
                <w:tab w:val="left" w:pos="1464"/>
              </w:tabs>
              <w:spacing w:line="240" w:lineRule="auto"/>
              <w:rPr>
                <w:sz w:val="16"/>
                <w:szCs w:val="16"/>
              </w:rPr>
            </w:pPr>
            <w:r>
              <w:rPr>
                <w:sz w:val="16"/>
                <w:szCs w:val="16"/>
              </w:rPr>
              <w:t>1980     1     1     1              0.60              0.40              0.40             0.50</w:t>
            </w:r>
          </w:p>
          <w:p w:rsidR="00A40BB3" w:rsidRPr="009146C8" w:rsidRDefault="00A40BB3">
            <w:pPr>
              <w:tabs>
                <w:tab w:val="left" w:pos="1464"/>
              </w:tabs>
              <w:spacing w:line="240" w:lineRule="auto"/>
              <w:rPr>
                <w:sz w:val="16"/>
                <w:szCs w:val="16"/>
              </w:rPr>
            </w:pPr>
            <w:r>
              <w:rPr>
                <w:sz w:val="16"/>
                <w:szCs w:val="16"/>
              </w:rPr>
              <w:t>1980     1     1     2              0.30              0.30              0.40             0.40</w:t>
            </w:r>
          </w:p>
          <w:p w:rsidR="00A40BB3" w:rsidRPr="009146C8" w:rsidRDefault="00A40BB3">
            <w:pPr>
              <w:tabs>
                <w:tab w:val="left" w:pos="1464"/>
              </w:tabs>
              <w:spacing w:line="240" w:lineRule="auto"/>
              <w:rPr>
                <w:sz w:val="16"/>
                <w:szCs w:val="16"/>
              </w:rPr>
            </w:pPr>
            <w:r>
              <w:rPr>
                <w:sz w:val="16"/>
                <w:szCs w:val="16"/>
              </w:rPr>
              <w:t>1980     1     1     3              0.10              0.30              0.40             0.10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nbr</w:t>
      </w:r>
      <w:proofErr w:type="gramEnd"/>
      <w:r>
        <w:t xml:space="preserve">. </w:t>
      </w:r>
      <w:proofErr w:type="gramStart"/>
      <w:r>
        <w:t>classes</w:t>
      </w:r>
      <w:proofErr w:type="gramEnd"/>
      <w:r>
        <w:tab/>
        <w:t>Number of sediment size classes considered in the simulation</w:t>
      </w:r>
    </w:p>
    <w:p w:rsidR="00A40BB3" w:rsidRDefault="00A40BB3">
      <w:pPr>
        <w:spacing w:line="240" w:lineRule="auto"/>
        <w:ind w:left="2124" w:hanging="2124"/>
      </w:pPr>
      <w:proofErr w:type="gramStart"/>
      <w:r>
        <w:t>lakeinflow</w:t>
      </w:r>
      <w:proofErr w:type="gramEnd"/>
      <w:r>
        <w:tab/>
        <w:t xml:space="preserve">Effluent size distribution at the sub-basin outlet after sediment routing through the reservoir cascade [-].The total number of sediment size classes is previously specified in the file </w:t>
      </w:r>
      <w:r>
        <w:rPr>
          <w:i/>
        </w:rPr>
        <w:t>do.dat</w:t>
      </w:r>
      <w:r>
        <w:t>.</w:t>
      </w:r>
    </w:p>
    <w:p w:rsidR="00A40BB3" w:rsidRDefault="00A40BB3">
      <w:pPr>
        <w:pStyle w:val="KleinerAbstand"/>
      </w:pPr>
    </w:p>
    <w:p w:rsidR="00A40BB3" w:rsidRDefault="00A40BB3">
      <w:pPr>
        <w:tabs>
          <w:tab w:val="left" w:pos="1464"/>
        </w:tabs>
      </w:pPr>
      <w:r>
        <w:t xml:space="preserve">Example: After each time step, e.g. after one day, the sediment outflow discharge at the sub-basin outlet has the following effluent size distribution for the given sediment classes (e.g. three sediment classes): fifth column displays the results of grain size distribution for the sub-basin with Map-ID 57 (0.60, 0.30 and 0.10, for sediment classes 1 to 3, respectively). Results are displayed for all sub-basins without distinguishing between size classes. </w:t>
      </w:r>
    </w:p>
    <w:p w:rsidR="00A40BB3" w:rsidRDefault="00A40BB3">
      <w:pPr>
        <w:pStyle w:val="Fuzeile"/>
        <w:tabs>
          <w:tab w:val="clear" w:pos="4536"/>
          <w:tab w:val="clear" w:pos="9072"/>
        </w:tabs>
        <w:spacing w:line="240" w:lineRule="auto"/>
      </w:pPr>
    </w:p>
    <w:p w:rsidR="00A40BB3" w:rsidRDefault="00A40BB3">
      <w:pPr>
        <w:pStyle w:val="FormatvorlageFormatvorlage1Automatisch"/>
        <w:pageBreakBefore/>
      </w:pPr>
      <w:bookmarkStart w:id="48" w:name="__RefHeading__59_804869012"/>
      <w:bookmarkStart w:id="49" w:name="__RefHeading__42_1995814553"/>
      <w:bookmarkEnd w:id="48"/>
      <w:bookmarkEnd w:id="49"/>
      <w:r>
        <w:lastRenderedPageBreak/>
        <w:t xml:space="preserve"> Relevant Literature for the WASA-SED Model</w:t>
      </w:r>
    </w:p>
    <w:p w:rsidR="00A40BB3" w:rsidRDefault="00A40BB3"/>
    <w:p w:rsidR="00A40BB3" w:rsidRPr="009146C8" w:rsidRDefault="00A40BB3">
      <w:pPr>
        <w:rPr>
          <w:lang w:val="de-DE"/>
        </w:rPr>
      </w:pPr>
      <w:r>
        <w:rPr>
          <w:b/>
          <w:bCs/>
          <w:lang w:val="de-DE"/>
        </w:rPr>
        <w:t>For WASA-SED:</w:t>
      </w:r>
    </w:p>
    <w:p w:rsidR="00A40BB3" w:rsidRPr="00FB4D8E" w:rsidRDefault="00956346" w:rsidP="00956346">
      <w:pPr>
        <w:pStyle w:val="StandardWeb"/>
        <w:ind w:left="480" w:hanging="480"/>
        <w:rPr>
          <w:lang w:val="en-US"/>
        </w:rPr>
      </w:pPr>
      <w:r w:rsidRPr="006949BD">
        <w:rPr>
          <w:sz w:val="22"/>
          <w:szCs w:val="22"/>
        </w:rPr>
        <w:t xml:space="preserve">Mueller, EN., Guentner, A., Francke, T., Mamede, GL. </w:t>
      </w:r>
      <w:r w:rsidRPr="00CC32E4">
        <w:rPr>
          <w:sz w:val="22"/>
          <w:szCs w:val="22"/>
          <w:lang w:val="en-GB"/>
        </w:rPr>
        <w:t>(2010): Modelling sediment export, retention and reservoir sedimentation in drylands with the WASA-SED Model.  Geoscientific Model Development 3, 275-291.</w:t>
      </w:r>
    </w:p>
    <w:p w:rsidR="00A40BB3" w:rsidRPr="00FB4D8E" w:rsidRDefault="00956346">
      <w:pPr>
        <w:autoSpaceDE w:val="0"/>
        <w:spacing w:after="240"/>
        <w:rPr>
          <w:b/>
          <w:lang w:val="en-US"/>
        </w:rPr>
      </w:pPr>
      <w:r w:rsidRPr="00FB4D8E">
        <w:rPr>
          <w:szCs w:val="22"/>
          <w:lang w:val="en-US"/>
        </w:rPr>
        <w:t xml:space="preserve">Mamede, GL. (2008): Reservoir sedimentation in dryland catchments: Modelling and management. </w:t>
      </w:r>
      <w:proofErr w:type="gramStart"/>
      <w:r w:rsidRPr="00FB4D8E">
        <w:rPr>
          <w:szCs w:val="22"/>
          <w:lang w:val="en-US"/>
        </w:rPr>
        <w:t>PhD thesis, Universität Potsdam, Germany.</w:t>
      </w:r>
      <w:proofErr w:type="gramEnd"/>
      <w:r w:rsidRPr="00FB4D8E">
        <w:rPr>
          <w:szCs w:val="22"/>
          <w:lang w:val="en-US"/>
        </w:rPr>
        <w:t xml:space="preserve"> http://opus.kobv.de/ubp/volltexte/2008/1704/</w:t>
      </w:r>
    </w:p>
    <w:p w:rsidR="00A40BB3" w:rsidRDefault="00A40BB3">
      <w:pPr>
        <w:autoSpaceDE w:val="0"/>
      </w:pPr>
      <w:r>
        <w:rPr>
          <w:b/>
        </w:rPr>
        <w:t>For WASA-SED parameterisations:</w:t>
      </w:r>
    </w:p>
    <w:p w:rsidR="00A40BB3" w:rsidRDefault="00A40BB3">
      <w:pPr>
        <w:autoSpaceDE w:val="0"/>
        <w:spacing w:after="240"/>
      </w:pPr>
      <w:proofErr w:type="gramStart"/>
      <w:r>
        <w:t>Appel, K., 2006.</w:t>
      </w:r>
      <w:proofErr w:type="gramEnd"/>
      <w:r>
        <w:t xml:space="preserve"> </w:t>
      </w:r>
      <w:proofErr w:type="gramStart"/>
      <w:r>
        <w:t>Characterisation of badlands and modelling of soil erosion in the Isabena watershed, NE Spain.</w:t>
      </w:r>
      <w:proofErr w:type="gramEnd"/>
      <w:r>
        <w:t xml:space="preserve"> </w:t>
      </w:r>
      <w:proofErr w:type="gramStart"/>
      <w:r>
        <w:t>Unpublished MSc thesis.</w:t>
      </w:r>
      <w:proofErr w:type="gramEnd"/>
      <w:r>
        <w:t xml:space="preserve"> University of Potsdam, Germany.</w:t>
      </w:r>
    </w:p>
    <w:p w:rsidR="00956346" w:rsidRPr="009146C8" w:rsidRDefault="00956346" w:rsidP="00956346">
      <w:pPr>
        <w:pStyle w:val="StandardWeb"/>
        <w:ind w:left="480" w:hanging="480"/>
        <w:rPr>
          <w:sz w:val="22"/>
          <w:szCs w:val="22"/>
          <w:lang w:val="en-US"/>
        </w:rPr>
      </w:pPr>
      <w:r w:rsidRPr="00CC32E4">
        <w:rPr>
          <w:sz w:val="22"/>
          <w:szCs w:val="22"/>
          <w:lang w:val="en-GB"/>
        </w:rPr>
        <w:t xml:space="preserve">Medeiros, PHA. (2009): Hydro-sedimentological processes and connectivity in a semiarid basin: modelling and validation in several scales. </w:t>
      </w:r>
      <w:r w:rsidRPr="00116270">
        <w:rPr>
          <w:sz w:val="22"/>
          <w:szCs w:val="22"/>
          <w:lang w:val="en-US"/>
        </w:rPr>
        <w:t xml:space="preserve">PhD </w:t>
      </w:r>
      <w:proofErr w:type="gramStart"/>
      <w:r w:rsidRPr="00116270">
        <w:rPr>
          <w:sz w:val="22"/>
          <w:szCs w:val="22"/>
          <w:lang w:val="en-US"/>
        </w:rPr>
        <w:t>thesis, Universidade Federal do</w:t>
      </w:r>
      <w:proofErr w:type="gramEnd"/>
      <w:r w:rsidRPr="00116270">
        <w:rPr>
          <w:sz w:val="22"/>
          <w:szCs w:val="22"/>
          <w:lang w:val="en-US"/>
        </w:rPr>
        <w:t xml:space="preserve"> Ceará, Brazil.</w:t>
      </w:r>
      <w:r w:rsidRPr="00715C3C">
        <w:rPr>
          <w:lang w:val="en-US"/>
        </w:rPr>
        <w:t xml:space="preserve"> </w:t>
      </w:r>
      <w:r w:rsidRPr="00715C3C">
        <w:rPr>
          <w:sz w:val="22"/>
          <w:szCs w:val="22"/>
          <w:lang w:val="en-US"/>
        </w:rPr>
        <w:t>http://www.teses.ufc.br/tde_busca/arquivo.php?codArquivo=4425</w:t>
      </w:r>
    </w:p>
    <w:p w:rsidR="00A40BB3" w:rsidRPr="009146C8" w:rsidRDefault="00956346" w:rsidP="00956346">
      <w:pPr>
        <w:autoSpaceDE w:val="0"/>
        <w:spacing w:after="240"/>
        <w:rPr>
          <w:lang w:val="en-US"/>
        </w:rPr>
      </w:pPr>
      <w:r w:rsidRPr="00956346">
        <w:rPr>
          <w:szCs w:val="22"/>
          <w:lang w:val="de-DE"/>
        </w:rPr>
        <w:t xml:space="preserve">Medeiros, PHA., Guentner, A., Francke, T., Mamede, GL., De Araújo, JC. </w:t>
      </w:r>
      <w:r w:rsidRPr="00CC32E4">
        <w:rPr>
          <w:szCs w:val="22"/>
        </w:rPr>
        <w:t>(2010): Modelling spatio-temporal patterns of sediment yield and connectivity in a semi-arid catchment with the WASA-SED model. Hydrological Sciences Journal 55:4, 636-648. (1)</w:t>
      </w:r>
    </w:p>
    <w:p w:rsidR="00A40BB3" w:rsidRDefault="00956346">
      <w:pPr>
        <w:autoSpaceDE w:val="0"/>
        <w:spacing w:after="240"/>
      </w:pPr>
      <w:r w:rsidRPr="00CC32E4">
        <w:rPr>
          <w:szCs w:val="22"/>
        </w:rPr>
        <w:t xml:space="preserve">Mueller, </w:t>
      </w:r>
      <w:proofErr w:type="gramStart"/>
      <w:r w:rsidRPr="00CC32E4">
        <w:rPr>
          <w:szCs w:val="22"/>
        </w:rPr>
        <w:t>EN.,</w:t>
      </w:r>
      <w:proofErr w:type="gramEnd"/>
      <w:r w:rsidRPr="00CC32E4">
        <w:rPr>
          <w:szCs w:val="22"/>
        </w:rPr>
        <w:t xml:space="preserve"> Francke, T., Bat</w:t>
      </w:r>
      <w:r>
        <w:rPr>
          <w:szCs w:val="22"/>
        </w:rPr>
        <w:t>alla, RJ., Bronstert, A. (2009)</w:t>
      </w:r>
      <w:r w:rsidRPr="00CC32E4">
        <w:rPr>
          <w:szCs w:val="22"/>
        </w:rPr>
        <w:t>: Modelling the effects of land-use change on runoff and sediment yield for a meso-scale catchment in the Southern Pyrenees. Catena 79:3, 288-296. (1)</w:t>
      </w:r>
    </w:p>
    <w:p w:rsidR="00A40BB3" w:rsidRDefault="00A40BB3">
      <w:pPr>
        <w:autoSpaceDE w:val="0"/>
        <w:spacing w:after="240"/>
      </w:pPr>
      <w:r>
        <w:t xml:space="preserve">Mueller E. N., Batalla, R. J., Garcia, C., Bronstert, A., 2008. </w:t>
      </w:r>
      <w:proofErr w:type="gramStart"/>
      <w:r>
        <w:t>Modelling bedload rates from fine grain-size patches during small floods in a gravel-bed river.</w:t>
      </w:r>
      <w:proofErr w:type="gramEnd"/>
      <w:r>
        <w:t xml:space="preserve"> </w:t>
      </w:r>
      <w:proofErr w:type="gramStart"/>
      <w:r>
        <w:t>J. of Hydr.</w:t>
      </w:r>
      <w:proofErr w:type="gramEnd"/>
      <w:r>
        <w:t xml:space="preserve"> Eng. in press </w:t>
      </w:r>
    </w:p>
    <w:p w:rsidR="00A40BB3" w:rsidRPr="009146C8" w:rsidRDefault="00956346">
      <w:pPr>
        <w:autoSpaceDE w:val="0"/>
        <w:spacing w:after="240"/>
        <w:rPr>
          <w:b/>
          <w:bCs/>
        </w:rPr>
      </w:pPr>
      <w:r w:rsidRPr="00CC32E4">
        <w:rPr>
          <w:szCs w:val="22"/>
        </w:rPr>
        <w:t xml:space="preserve">Francke, T. (2009): Measurement and Modelling of Water and Sediment Fluxes in Meso-Scale Dryland Catchments. </w:t>
      </w:r>
      <w:proofErr w:type="gramStart"/>
      <w:r w:rsidRPr="00CC32E4">
        <w:rPr>
          <w:szCs w:val="22"/>
        </w:rPr>
        <w:t>PhD thesis, Universität Potsdam, Germany.</w:t>
      </w:r>
      <w:proofErr w:type="gramEnd"/>
      <w:r w:rsidRPr="00CC32E4">
        <w:rPr>
          <w:szCs w:val="22"/>
        </w:rPr>
        <w:t xml:space="preserve"> </w:t>
      </w:r>
      <w:r w:rsidRPr="00715C3C">
        <w:rPr>
          <w:szCs w:val="22"/>
        </w:rPr>
        <w:t>http://opus.kobv.de/ubp/volltexte/2009/3152/</w:t>
      </w:r>
      <w:r w:rsidR="00A40BB3">
        <w:t xml:space="preserve"> </w:t>
      </w:r>
    </w:p>
    <w:p w:rsidR="00A40BB3" w:rsidRDefault="00A40BB3">
      <w:r>
        <w:rPr>
          <w:b/>
          <w:bCs/>
        </w:rPr>
        <w:t>For the hydrological modules:</w:t>
      </w:r>
    </w:p>
    <w:p w:rsidR="00A40BB3" w:rsidRDefault="00A40BB3">
      <w:pPr>
        <w:autoSpaceDE w:val="0"/>
        <w:spacing w:after="240"/>
        <w:rPr>
          <w:szCs w:val="20"/>
        </w:rPr>
      </w:pPr>
      <w:r>
        <w:t xml:space="preserve">Güntner, A., 2002. </w:t>
      </w:r>
      <w:proofErr w:type="gramStart"/>
      <w:r>
        <w:t>Large-scale hydrological modelling in the semi-arid North-East of Brazil.</w:t>
      </w:r>
      <w:proofErr w:type="gramEnd"/>
      <w:r>
        <w:t xml:space="preserve"> PIK-Report No. 77, Potsdam Institute for Climate Research, Germany.</w:t>
      </w:r>
    </w:p>
    <w:p w:rsidR="00A40BB3" w:rsidRPr="009146C8" w:rsidRDefault="00A40BB3">
      <w:pPr>
        <w:autoSpaceDE w:val="0"/>
        <w:spacing w:after="240"/>
        <w:rPr>
          <w:b/>
          <w:bCs/>
          <w:lang w:val="en-US"/>
        </w:rPr>
      </w:pPr>
      <w:r>
        <w:rPr>
          <w:szCs w:val="20"/>
        </w:rPr>
        <w:t>Güntner, A. and Bronstert, A., 2004. Representation of landscape variability and lateral redistribution processes for large-scale hydrological modelling in semi-arid areas, Journal of Hydrology, 297: 136-161.</w:t>
      </w:r>
    </w:p>
    <w:p w:rsidR="00A40BB3" w:rsidRPr="009146C8" w:rsidRDefault="00A40BB3">
      <w:pPr>
        <w:rPr>
          <w:lang w:val="de-DE"/>
        </w:rPr>
      </w:pPr>
      <w:r>
        <w:rPr>
          <w:b/>
          <w:bCs/>
          <w:lang w:val="de-DE"/>
        </w:rPr>
        <w:t>For LUMP:</w:t>
      </w:r>
    </w:p>
    <w:p w:rsidR="00A40BB3" w:rsidRDefault="00A40BB3">
      <w:r>
        <w:rPr>
          <w:lang w:val="de-DE"/>
        </w:rPr>
        <w:t xml:space="preserve">Francke, T., Güntner, A., Bronstert, A., Mamede, G., Müller, E. N., 2008. </w:t>
      </w:r>
      <w:proofErr w:type="gramStart"/>
      <w:r>
        <w:t>Automated catena-based discretisation of landscapes for the derivation of hydrological modelling units, International Journal of Geographical Information Science, 22: 111-132.</w:t>
      </w:r>
      <w:proofErr w:type="gramEnd"/>
    </w:p>
    <w:p w:rsidR="00A40BB3" w:rsidRDefault="00A40BB3"/>
    <w:p w:rsidR="00A40BB3" w:rsidRDefault="00A40BB3">
      <w:r>
        <w:rPr>
          <w:b/>
        </w:rPr>
        <w:t xml:space="preserve">For </w:t>
      </w:r>
      <w:r w:rsidR="002E272F">
        <w:rPr>
          <w:b/>
        </w:rPr>
        <w:t>LUMP package</w:t>
      </w:r>
      <w:r>
        <w:rPr>
          <w:b/>
        </w:rPr>
        <w:t>:</w:t>
      </w:r>
    </w:p>
    <w:p w:rsidR="00A40BB3" w:rsidRPr="00FB4D8E" w:rsidRDefault="00956346">
      <w:pPr>
        <w:rPr>
          <w:lang w:val="en-US"/>
        </w:rPr>
      </w:pPr>
      <w:r w:rsidRPr="00FB4D8E">
        <w:rPr>
          <w:lang w:val="en-US"/>
        </w:rPr>
        <w:lastRenderedPageBreak/>
        <w:t>Pilz, T (2015): https://github.com/tpilz/LUMP</w:t>
      </w:r>
    </w:p>
    <w:p w:rsidR="00A40BB3" w:rsidRPr="00FB4D8E" w:rsidRDefault="00A40BB3">
      <w:pPr>
        <w:rPr>
          <w:lang w:val="en-US"/>
        </w:rPr>
      </w:pPr>
    </w:p>
    <w:p w:rsidR="00A40BB3" w:rsidRPr="009146C8" w:rsidRDefault="00A40BB3">
      <w:pPr>
        <w:pStyle w:val="FormatvorlageFormatvorlage1Automatisch"/>
        <w:pageBreakBefore/>
        <w:rPr>
          <w:lang w:val="pt-BR"/>
        </w:rPr>
      </w:pPr>
      <w:bookmarkStart w:id="50" w:name="__RefHeading__61_804869012"/>
      <w:bookmarkStart w:id="51" w:name="__RefHeading__44_1995814553"/>
      <w:bookmarkEnd w:id="50"/>
      <w:bookmarkEnd w:id="51"/>
      <w:r>
        <w:lastRenderedPageBreak/>
        <w:t>Reference</w:t>
      </w:r>
    </w:p>
    <w:p w:rsidR="00A40BB3" w:rsidRDefault="00A40BB3">
      <w:pPr>
        <w:spacing w:after="300"/>
      </w:pPr>
      <w:r>
        <w:rPr>
          <w:lang w:val="pt-BR"/>
        </w:rPr>
        <w:t xml:space="preserve">Antronico, L., Coscarelli, R., Terranova, O., 2005. </w:t>
      </w:r>
      <w:r>
        <w:t>Surface erosion assessment in two Calabrian basins (southern Italy). In: R. J. Batalla and C. Garcia (Ed.), Geomorphological Processes and Human Impacts in River Basins, IAHS, pp. 16-22.</w:t>
      </w:r>
    </w:p>
    <w:p w:rsidR="00A40BB3" w:rsidRPr="009146C8" w:rsidRDefault="00A40BB3">
      <w:pPr>
        <w:pStyle w:val="StandardWeb"/>
        <w:spacing w:after="240"/>
        <w:rPr>
          <w:sz w:val="22"/>
          <w:szCs w:val="22"/>
          <w:lang w:val="en-GB"/>
        </w:rPr>
      </w:pPr>
      <w:proofErr w:type="gramStart"/>
      <w:r>
        <w:rPr>
          <w:lang w:val="en-GB"/>
        </w:rPr>
        <w:t>Appel, K., 2006.</w:t>
      </w:r>
      <w:proofErr w:type="gramEnd"/>
      <w:r>
        <w:rPr>
          <w:lang w:val="en-GB"/>
        </w:rPr>
        <w:t xml:space="preserve"> </w:t>
      </w:r>
      <w:proofErr w:type="gramStart"/>
      <w:r>
        <w:rPr>
          <w:lang w:val="en-GB"/>
        </w:rPr>
        <w:t>Characterisation of badlands and modelling of soil erosion in the Isabena watershed, NE Spain.</w:t>
      </w:r>
      <w:proofErr w:type="gramEnd"/>
      <w:r>
        <w:rPr>
          <w:lang w:val="en-GB"/>
        </w:rPr>
        <w:t xml:space="preserve"> </w:t>
      </w:r>
      <w:proofErr w:type="gramStart"/>
      <w:r>
        <w:rPr>
          <w:lang w:val="en-GB"/>
        </w:rPr>
        <w:t>Unpublished MSc thesis.</w:t>
      </w:r>
      <w:proofErr w:type="gramEnd"/>
      <w:r>
        <w:rPr>
          <w:lang w:val="en-GB"/>
        </w:rPr>
        <w:t xml:space="preserve"> University of Potsdam, Germany</w:t>
      </w:r>
      <w:r>
        <w:rPr>
          <w:sz w:val="22"/>
          <w:szCs w:val="22"/>
          <w:lang w:val="en-GB"/>
        </w:rPr>
        <w:t xml:space="preserve"> </w:t>
      </w:r>
    </w:p>
    <w:p w:rsidR="00A40BB3" w:rsidRPr="009146C8" w:rsidRDefault="00A40BB3">
      <w:pPr>
        <w:pStyle w:val="StandardWeb"/>
        <w:spacing w:after="240"/>
        <w:rPr>
          <w:sz w:val="22"/>
          <w:szCs w:val="22"/>
          <w:lang w:val="en-GB"/>
        </w:rPr>
      </w:pPr>
      <w:r>
        <w:rPr>
          <w:sz w:val="22"/>
          <w:szCs w:val="22"/>
          <w:lang w:val="en-GB"/>
        </w:rPr>
        <w:t xml:space="preserve">Ashida, K. and Michiue, M. 1973. </w:t>
      </w:r>
      <w:proofErr w:type="gramStart"/>
      <w:r>
        <w:rPr>
          <w:sz w:val="22"/>
          <w:szCs w:val="22"/>
          <w:lang w:val="en-GB"/>
        </w:rPr>
        <w:t xml:space="preserve">“Studies on bed load transport rate in alluvial streams”, </w:t>
      </w:r>
      <w:r>
        <w:rPr>
          <w:i/>
          <w:sz w:val="22"/>
          <w:szCs w:val="22"/>
          <w:lang w:val="en-GB"/>
        </w:rPr>
        <w:t>Trans. Japan Society of Civil Engineers</w:t>
      </w:r>
      <w:r>
        <w:rPr>
          <w:sz w:val="22"/>
          <w:szCs w:val="22"/>
          <w:lang w:val="en-GB"/>
        </w:rPr>
        <w:t>, Vol. 4.</w:t>
      </w:r>
      <w:proofErr w:type="gramEnd"/>
    </w:p>
    <w:p w:rsidR="00A40BB3" w:rsidRPr="009146C8" w:rsidRDefault="00A40BB3">
      <w:pPr>
        <w:pStyle w:val="StandardWeb"/>
        <w:spacing w:after="240"/>
        <w:rPr>
          <w:lang w:val="en-US"/>
        </w:rPr>
      </w:pPr>
      <w:r>
        <w:rPr>
          <w:sz w:val="22"/>
          <w:szCs w:val="22"/>
          <w:lang w:val="en-GB"/>
        </w:rPr>
        <w:t>Ackers, P. and White, W.R. 1973. “Sediment transport: a new approach and analysis”, Proc. ASCE, Journal of the Hydraulics Division, Vol. 99, HY11, pp. 2041-2060.</w:t>
      </w:r>
    </w:p>
    <w:p w:rsidR="00A40BB3" w:rsidRDefault="00A40BB3">
      <w:pPr>
        <w:autoSpaceDE w:val="0"/>
        <w:spacing w:after="240"/>
        <w:rPr>
          <w:szCs w:val="22"/>
        </w:rPr>
      </w:pPr>
      <w:r w:rsidRPr="00552E2A">
        <w:rPr>
          <w:lang w:val="de-DE"/>
        </w:rPr>
        <w:t xml:space="preserve">Breuer, L., Eckhardt, K., Frede, H.-G., 2003. </w:t>
      </w:r>
      <w:proofErr w:type="gramStart"/>
      <w:r>
        <w:rPr>
          <w:iCs/>
        </w:rPr>
        <w:t>Plant parameter values for models in temperate climates, Ecological Modelling, 169: 23</w:t>
      </w:r>
      <w:r>
        <w:t>7-293.</w:t>
      </w:r>
      <w:proofErr w:type="gramEnd"/>
    </w:p>
    <w:p w:rsidR="00A40BB3" w:rsidRPr="009146C8" w:rsidRDefault="00A40BB3">
      <w:pPr>
        <w:pStyle w:val="StandardWeb"/>
        <w:spacing w:after="240"/>
        <w:rPr>
          <w:sz w:val="22"/>
          <w:szCs w:val="22"/>
        </w:rPr>
      </w:pPr>
      <w:r>
        <w:rPr>
          <w:sz w:val="22"/>
          <w:szCs w:val="22"/>
        </w:rPr>
        <w:t xml:space="preserve">Bronstert, A., Güntner, A., Jaeger, A., Krol, M., and Krywkow, J. 1999. Großräumige hydrologische Parameterisierung und Modellierung als Teil der integrierten Modellierung, pp. 31-40. In N. Fohrer and P. Döll, editors, </w:t>
      </w:r>
      <w:r>
        <w:rPr>
          <w:i/>
          <w:iCs/>
          <w:sz w:val="22"/>
          <w:szCs w:val="22"/>
        </w:rPr>
        <w:t>Modellierung des Wasser- und Stofftransports in großen Einzugsgebieten.</w:t>
      </w:r>
      <w:r>
        <w:rPr>
          <w:sz w:val="22"/>
          <w:szCs w:val="22"/>
        </w:rPr>
        <w:t xml:space="preserve"> Kassel University Press, Kassel</w:t>
      </w:r>
    </w:p>
    <w:p w:rsidR="00A40BB3" w:rsidRPr="009146C8" w:rsidRDefault="00A40BB3">
      <w:pPr>
        <w:pStyle w:val="StandardWeb"/>
        <w:spacing w:after="240"/>
        <w:rPr>
          <w:lang w:val="en-US"/>
        </w:rPr>
      </w:pPr>
      <w:r>
        <w:rPr>
          <w:sz w:val="22"/>
          <w:szCs w:val="22"/>
        </w:rPr>
        <w:t xml:space="preserve">Bronstert, A., Jaeger, A., Güntner, A., Hauschild, M., Döll, </w:t>
      </w:r>
      <w:proofErr w:type="gramStart"/>
      <w:r>
        <w:rPr>
          <w:sz w:val="22"/>
          <w:szCs w:val="22"/>
        </w:rPr>
        <w:t>P.,</w:t>
      </w:r>
      <w:proofErr w:type="gramEnd"/>
      <w:r>
        <w:rPr>
          <w:sz w:val="22"/>
          <w:szCs w:val="22"/>
        </w:rPr>
        <w:t xml:space="preserve"> and Krol, M. 2000. </w:t>
      </w:r>
      <w:r>
        <w:rPr>
          <w:sz w:val="22"/>
          <w:szCs w:val="22"/>
          <w:lang w:val="en-GB"/>
        </w:rPr>
        <w:t xml:space="preserve">Integrated modelling of water availability and water use in the semi-arid Northeast of Brazil, </w:t>
      </w:r>
      <w:r>
        <w:rPr>
          <w:i/>
          <w:iCs/>
          <w:sz w:val="22"/>
          <w:szCs w:val="22"/>
          <w:lang w:val="en-GB"/>
        </w:rPr>
        <w:t>Physics and Chemistry of the Earth</w:t>
      </w:r>
      <w:r>
        <w:rPr>
          <w:sz w:val="22"/>
          <w:szCs w:val="22"/>
          <w:lang w:val="en-GB"/>
        </w:rPr>
        <w:t xml:space="preserve"> 25: 227-232</w:t>
      </w:r>
    </w:p>
    <w:p w:rsidR="00A40BB3" w:rsidRPr="009146C8" w:rsidRDefault="002A1359">
      <w:pPr>
        <w:autoSpaceDE w:val="0"/>
        <w:spacing w:after="240"/>
        <w:rPr>
          <w:lang w:val="en-US"/>
        </w:rPr>
      </w:pPr>
      <w:proofErr w:type="gramStart"/>
      <w:r>
        <w:t>Francke, T.,</w:t>
      </w:r>
      <w:r w:rsidR="00A40BB3">
        <w:t xml:space="preserve"> Parameterisation of the Esera/Isabena Catchment, Pre-Pyrenees, Spain.</w:t>
      </w:r>
      <w:proofErr w:type="gramEnd"/>
      <w:r w:rsidR="00A40BB3">
        <w:t xml:space="preserve"> SESAM Working Report, http://brandenburg.geoecology.uni-potsdam.de/projekte/sesam/publications.php </w:t>
      </w:r>
    </w:p>
    <w:p w:rsidR="00A40BB3" w:rsidRDefault="00A40BB3">
      <w:pPr>
        <w:autoSpaceDE w:val="0"/>
        <w:spacing w:after="240"/>
        <w:rPr>
          <w:szCs w:val="22"/>
        </w:rPr>
      </w:pPr>
      <w:r>
        <w:rPr>
          <w:lang w:val="de-DE"/>
        </w:rPr>
        <w:t xml:space="preserve">Francke, T., Güntner, A., Bronstert, A., Mamede, G., Müller, E. N., 2008. </w:t>
      </w:r>
      <w:proofErr w:type="gramStart"/>
      <w:r>
        <w:t>Automated catena-based discretisation of landscapes for the derivation of hydrological modelling units.</w:t>
      </w:r>
      <w:proofErr w:type="gramEnd"/>
      <w:r>
        <w:t xml:space="preserve"> International Journal of Geographical Information Science 22: 111-132.</w:t>
      </w:r>
    </w:p>
    <w:p w:rsidR="00A40BB3" w:rsidRDefault="00A40BB3">
      <w:pPr>
        <w:rPr>
          <w:szCs w:val="22"/>
        </w:rPr>
      </w:pPr>
      <w:proofErr w:type="gramStart"/>
      <w:r>
        <w:rPr>
          <w:szCs w:val="22"/>
        </w:rPr>
        <w:t>Francke, T., 2005.</w:t>
      </w:r>
      <w:proofErr w:type="gramEnd"/>
      <w:r>
        <w:rPr>
          <w:szCs w:val="22"/>
        </w:rPr>
        <w:t xml:space="preserve"> </w:t>
      </w:r>
      <w:r w:rsidR="002E272F">
        <w:t>LUMP package</w:t>
      </w:r>
      <w:r>
        <w:rPr>
          <w:szCs w:val="22"/>
        </w:rPr>
        <w:t>, Manual, Auxiliary software tool to generate the input files for the hillslope module of the WASa model, SESAM working reports on</w:t>
      </w:r>
      <w:r>
        <w:t xml:space="preserve"> http://brandenburg.geoecology.uni-potsdam.de/projekte/sesam/publications.php</w:t>
      </w:r>
    </w:p>
    <w:p w:rsidR="00A40BB3" w:rsidRDefault="00A40BB3">
      <w:pPr>
        <w:rPr>
          <w:szCs w:val="22"/>
        </w:rPr>
      </w:pPr>
    </w:p>
    <w:p w:rsidR="00A40BB3" w:rsidRDefault="00A40BB3">
      <w:pPr>
        <w:autoSpaceDE w:val="0"/>
        <w:spacing w:after="240"/>
      </w:pPr>
      <w:proofErr w:type="gramStart"/>
      <w:r>
        <w:t>FAO 1993.</w:t>
      </w:r>
      <w:proofErr w:type="gramEnd"/>
      <w:r>
        <w:t xml:space="preserve"> </w:t>
      </w:r>
      <w:proofErr w:type="gramStart"/>
      <w:r>
        <w:t>Global and national soils and terrain digital databases (SOTER).</w:t>
      </w:r>
      <w:proofErr w:type="gramEnd"/>
      <w:r>
        <w:t xml:space="preserve"> </w:t>
      </w:r>
      <w:proofErr w:type="gramStart"/>
      <w:r>
        <w:t>Procedures Manual.</w:t>
      </w:r>
      <w:proofErr w:type="gramEnd"/>
      <w:r>
        <w:t xml:space="preserve"> World Soil Resources Reports, No. </w:t>
      </w:r>
      <w:proofErr w:type="gramStart"/>
      <w:r>
        <w:t>74.,</w:t>
      </w:r>
      <w:proofErr w:type="gramEnd"/>
      <w:r>
        <w:t xml:space="preserve"> FAO (Food and Agriculture Organization of the United Nations), Rome, Italy.</w:t>
      </w:r>
    </w:p>
    <w:p w:rsidR="00A40BB3" w:rsidRDefault="00A40BB3">
      <w:pPr>
        <w:autoSpaceDE w:val="0"/>
        <w:spacing w:after="240"/>
        <w:rPr>
          <w:szCs w:val="22"/>
        </w:rPr>
      </w:pPr>
      <w:proofErr w:type="gramStart"/>
      <w:r>
        <w:t>FAO 2001.</w:t>
      </w:r>
      <w:proofErr w:type="gramEnd"/>
      <w:r>
        <w:t xml:space="preserve"> Global Soil and Terrain Database (WORLD-SOTER). </w:t>
      </w:r>
      <w:proofErr w:type="gramStart"/>
      <w:r>
        <w:t>FAO, AGL (Food and AgricultureOrganization of the United Nations, Land and Water Development Division), http://www.fao.org/ag/AGL/agll/soter.htm.</w:t>
      </w:r>
      <w:proofErr w:type="gramEnd"/>
    </w:p>
    <w:p w:rsidR="00A40BB3" w:rsidRPr="009146C8" w:rsidRDefault="00A40BB3">
      <w:pPr>
        <w:pStyle w:val="StandardWeb"/>
        <w:spacing w:after="240"/>
        <w:rPr>
          <w:sz w:val="22"/>
          <w:szCs w:val="22"/>
          <w:lang w:val="en-GB"/>
        </w:rPr>
      </w:pPr>
      <w:r>
        <w:rPr>
          <w:sz w:val="22"/>
          <w:szCs w:val="22"/>
          <w:lang w:val="en-GB"/>
        </w:rPr>
        <w:lastRenderedPageBreak/>
        <w:t xml:space="preserve">Güntner, A., 2002. </w:t>
      </w:r>
      <w:proofErr w:type="gramStart"/>
      <w:r>
        <w:rPr>
          <w:sz w:val="22"/>
          <w:szCs w:val="22"/>
          <w:lang w:val="en-GB"/>
        </w:rPr>
        <w:t>Large-scale hydrological modelling in the semi-arid North-East of Brazil.</w:t>
      </w:r>
      <w:proofErr w:type="gramEnd"/>
      <w:r>
        <w:rPr>
          <w:sz w:val="22"/>
          <w:szCs w:val="22"/>
          <w:lang w:val="en-GB"/>
        </w:rPr>
        <w:t xml:space="preserve"> PIK-Report No. 77. Potsdam Institute for Climate Research, Germany (http://www.pik-potsdam.de/pik_web/ publications/pik_reports/reports/reports/pr.77/pr77.pdf)</w:t>
      </w:r>
    </w:p>
    <w:p w:rsidR="00A40BB3" w:rsidRPr="009146C8" w:rsidRDefault="00A40BB3">
      <w:pPr>
        <w:pStyle w:val="StandardWeb"/>
        <w:spacing w:after="240"/>
        <w:rPr>
          <w:sz w:val="22"/>
          <w:szCs w:val="22"/>
        </w:rPr>
      </w:pPr>
      <w:r>
        <w:rPr>
          <w:sz w:val="22"/>
          <w:szCs w:val="22"/>
          <w:lang w:val="en-GB"/>
        </w:rPr>
        <w:t xml:space="preserve">Güntner, A., Bronstert, A., 2002. Process-based modelling of large-scale water availability in a semi-arid environment: process representation and scaling issues. </w:t>
      </w:r>
      <w:r>
        <w:rPr>
          <w:sz w:val="22"/>
          <w:szCs w:val="22"/>
        </w:rPr>
        <w:t>In G.H. Schmitz, editor, Schriftenreihe des Institutes für Abfallwirtschaft und Altlasten, Universität Dresden, Dresden, pp. 46</w:t>
      </w:r>
    </w:p>
    <w:p w:rsidR="00A40BB3" w:rsidRPr="009146C8" w:rsidRDefault="00A40BB3">
      <w:pPr>
        <w:pStyle w:val="StandardWeb"/>
        <w:spacing w:after="240"/>
        <w:rPr>
          <w:sz w:val="22"/>
          <w:szCs w:val="22"/>
          <w:lang w:val="en-GB"/>
        </w:rPr>
      </w:pPr>
      <w:r>
        <w:rPr>
          <w:sz w:val="22"/>
          <w:szCs w:val="22"/>
          <w:lang w:val="en-GB"/>
        </w:rPr>
        <w:t xml:space="preserve">Güntner, A., Bronstert, A., 2003. Large-scale hydrological modeling of a semiarid environment: model development, validation and application, In T. Gaiser, M. Krol, H. Frischkorn, and J.C.Araujo, editors, </w:t>
      </w:r>
      <w:r>
        <w:rPr>
          <w:i/>
          <w:iCs/>
          <w:sz w:val="22"/>
          <w:szCs w:val="22"/>
          <w:lang w:val="en-GB"/>
        </w:rPr>
        <w:t>Global change and regional impacts.</w:t>
      </w:r>
      <w:r>
        <w:rPr>
          <w:sz w:val="22"/>
          <w:szCs w:val="22"/>
          <w:lang w:val="en-GB"/>
        </w:rPr>
        <w:t xml:space="preserve"> Springer-Verlag, Berlin</w:t>
      </w:r>
    </w:p>
    <w:p w:rsidR="00A40BB3" w:rsidRPr="009146C8" w:rsidRDefault="00A40BB3">
      <w:pPr>
        <w:pStyle w:val="StandardWeb"/>
        <w:spacing w:after="240"/>
        <w:rPr>
          <w:sz w:val="22"/>
          <w:szCs w:val="22"/>
        </w:rPr>
      </w:pPr>
      <w:r>
        <w:rPr>
          <w:sz w:val="22"/>
          <w:szCs w:val="22"/>
          <w:lang w:val="en-GB"/>
        </w:rPr>
        <w:t xml:space="preserve">Güntner, A., Bronstert, A., 2003. Large-scale hydrological modelling in the semiarid Northeast of Brazil: aspects of model sensitivity and uncertainty, In E. Servat, W. Najem, C. Leduc, and A. Shakeel, editors, </w:t>
      </w:r>
      <w:r>
        <w:rPr>
          <w:i/>
          <w:iCs/>
          <w:sz w:val="22"/>
          <w:szCs w:val="22"/>
          <w:lang w:val="en-GB"/>
        </w:rPr>
        <w:t>Hydrology of the Mediterranean and Semi-Arid Regions.</w:t>
      </w:r>
      <w:r>
        <w:rPr>
          <w:sz w:val="22"/>
          <w:szCs w:val="22"/>
          <w:lang w:val="en-GB"/>
        </w:rPr>
        <w:t xml:space="preserve"> </w:t>
      </w:r>
      <w:r>
        <w:rPr>
          <w:sz w:val="22"/>
          <w:szCs w:val="22"/>
        </w:rPr>
        <w:t>IAHS-Publication 278</w:t>
      </w:r>
    </w:p>
    <w:p w:rsidR="00A40BB3" w:rsidRPr="009146C8" w:rsidRDefault="00A40BB3">
      <w:pPr>
        <w:pStyle w:val="StandardWeb"/>
        <w:spacing w:after="240"/>
        <w:rPr>
          <w:sz w:val="22"/>
          <w:szCs w:val="22"/>
        </w:rPr>
      </w:pPr>
      <w:r>
        <w:rPr>
          <w:sz w:val="22"/>
          <w:szCs w:val="22"/>
        </w:rPr>
        <w:t>Güntner, A., 2003. Auswirkung von Klimaänderungen auf die Wasserverfügbarkeit in Trockengebieten - Ergebnisse und Unsicherheiten am Beispiel Nordost-Brasiliens. In H.-B.Kleeberg, editor, Hydrologische Wissenschaften - Fachgemeinschaft in der ATV-DVWK, pp. 205-214</w:t>
      </w:r>
    </w:p>
    <w:p w:rsidR="00A40BB3" w:rsidRPr="009146C8" w:rsidRDefault="00A40BB3">
      <w:pPr>
        <w:pStyle w:val="StandardWeb"/>
        <w:spacing w:after="240"/>
        <w:rPr>
          <w:sz w:val="22"/>
          <w:szCs w:val="22"/>
          <w:lang w:val="en-GB"/>
        </w:rPr>
      </w:pPr>
      <w:r>
        <w:rPr>
          <w:sz w:val="22"/>
          <w:szCs w:val="22"/>
          <w:lang w:val="en-GB"/>
        </w:rPr>
        <w:t xml:space="preserve">Güntner, A., Bronstert, A., 2004. Representation of landscape variability and lateral redistribution processes for large-scale hydrological modelling in semi-arid areas, </w:t>
      </w:r>
      <w:r>
        <w:rPr>
          <w:iCs/>
          <w:sz w:val="22"/>
          <w:szCs w:val="22"/>
          <w:lang w:val="en-GB"/>
        </w:rPr>
        <w:t>Journal of Hydrology</w:t>
      </w:r>
      <w:r>
        <w:rPr>
          <w:sz w:val="22"/>
          <w:szCs w:val="22"/>
          <w:lang w:val="en-GB"/>
        </w:rPr>
        <w:t xml:space="preserve"> 297: 136-161</w:t>
      </w:r>
    </w:p>
    <w:p w:rsidR="00A40BB3" w:rsidRPr="009146C8" w:rsidRDefault="00A40BB3">
      <w:pPr>
        <w:pStyle w:val="StandardWeb"/>
        <w:spacing w:after="240"/>
        <w:rPr>
          <w:sz w:val="22"/>
          <w:szCs w:val="22"/>
          <w:lang w:val="en-GB"/>
        </w:rPr>
      </w:pPr>
      <w:proofErr w:type="gramStart"/>
      <w:r>
        <w:rPr>
          <w:sz w:val="22"/>
          <w:szCs w:val="22"/>
          <w:lang w:val="en-GB"/>
        </w:rPr>
        <w:t>Güntner, A., Krol, M., Araujo, J.C., and Bronstert, A. 2004.</w:t>
      </w:r>
      <w:proofErr w:type="gramEnd"/>
      <w:r>
        <w:rPr>
          <w:sz w:val="22"/>
          <w:szCs w:val="22"/>
          <w:lang w:val="en-GB"/>
        </w:rPr>
        <w:t xml:space="preserve"> Simple water balance modelling of surface reservoir systems in a large data-scarce semiarid region, </w:t>
      </w:r>
      <w:r>
        <w:rPr>
          <w:i/>
          <w:iCs/>
          <w:sz w:val="22"/>
          <w:szCs w:val="22"/>
          <w:lang w:val="en-GB"/>
        </w:rPr>
        <w:t>Hydrological Sciences Journal</w:t>
      </w:r>
      <w:r>
        <w:rPr>
          <w:sz w:val="22"/>
          <w:szCs w:val="22"/>
          <w:lang w:val="en-GB"/>
        </w:rPr>
        <w:t xml:space="preserve"> 49: 901-918</w:t>
      </w:r>
    </w:p>
    <w:p w:rsidR="00A40BB3" w:rsidRPr="009146C8" w:rsidRDefault="00A40BB3">
      <w:pPr>
        <w:pStyle w:val="StandardWeb"/>
        <w:spacing w:after="240"/>
        <w:rPr>
          <w:lang w:val="en-US"/>
        </w:rPr>
      </w:pPr>
      <w:proofErr w:type="gramStart"/>
      <w:r>
        <w:rPr>
          <w:sz w:val="22"/>
          <w:szCs w:val="22"/>
          <w:lang w:val="en-GB"/>
        </w:rPr>
        <w:t>IRTCES, 1985.</w:t>
      </w:r>
      <w:proofErr w:type="gramEnd"/>
      <w:r>
        <w:rPr>
          <w:sz w:val="22"/>
          <w:szCs w:val="22"/>
          <w:lang w:val="en-GB"/>
        </w:rPr>
        <w:t xml:space="preserve"> Lecture notes of the training course on reservoir sedimentation. </w:t>
      </w:r>
      <w:proofErr w:type="gramStart"/>
      <w:r>
        <w:rPr>
          <w:i/>
          <w:sz w:val="22"/>
          <w:szCs w:val="22"/>
          <w:lang w:val="en-GB"/>
        </w:rPr>
        <w:t>International Research of Training Center on Erosion and Sedimentation</w:t>
      </w:r>
      <w:r>
        <w:rPr>
          <w:sz w:val="22"/>
          <w:szCs w:val="22"/>
          <w:lang w:val="en-GB"/>
        </w:rPr>
        <w:t>, Sediment Research Laboratory of Tsinghua University, Beijing, China.</w:t>
      </w:r>
      <w:proofErr w:type="gramEnd"/>
    </w:p>
    <w:p w:rsidR="00A40BB3" w:rsidRDefault="00A40BB3">
      <w:pPr>
        <w:spacing w:after="300"/>
      </w:pPr>
      <w:proofErr w:type="gramStart"/>
      <w:r>
        <w:t xml:space="preserve">Krysanova, V., Wechsung, F., Arnold, J., Srinivasan, R.., Williams, J., </w:t>
      </w:r>
      <w:r>
        <w:rPr>
          <w:bCs/>
        </w:rPr>
        <w:t>2000</w:t>
      </w:r>
      <w:r>
        <w:t>.</w:t>
      </w:r>
      <w:proofErr w:type="gramEnd"/>
      <w:r>
        <w:t xml:space="preserve"> SWIM (Soil and Water Integrated Model), User Manual. </w:t>
      </w:r>
      <w:proofErr w:type="gramStart"/>
      <w:r>
        <w:t>PIK Report Nr. 69, pp 239.</w:t>
      </w:r>
      <w:proofErr w:type="gramEnd"/>
    </w:p>
    <w:p w:rsidR="00A40BB3" w:rsidRPr="009146C8" w:rsidRDefault="002A1359" w:rsidP="002A1359">
      <w:pPr>
        <w:pStyle w:val="StandardWeb"/>
        <w:ind w:left="480" w:hanging="480"/>
        <w:rPr>
          <w:sz w:val="22"/>
          <w:szCs w:val="22"/>
          <w:lang w:val="en-GB"/>
        </w:rPr>
      </w:pPr>
      <w:r w:rsidRPr="00FB4D8E">
        <w:rPr>
          <w:sz w:val="22"/>
          <w:szCs w:val="22"/>
          <w:lang w:val="en-US"/>
        </w:rPr>
        <w:t xml:space="preserve">Medeiros, </w:t>
      </w:r>
      <w:proofErr w:type="gramStart"/>
      <w:r w:rsidRPr="00FB4D8E">
        <w:rPr>
          <w:sz w:val="22"/>
          <w:szCs w:val="22"/>
          <w:lang w:val="en-US"/>
        </w:rPr>
        <w:t>PHA.,</w:t>
      </w:r>
      <w:proofErr w:type="gramEnd"/>
      <w:r w:rsidRPr="00FB4D8E">
        <w:rPr>
          <w:sz w:val="22"/>
          <w:szCs w:val="22"/>
          <w:lang w:val="en-US"/>
        </w:rPr>
        <w:t xml:space="preserve"> Guentner, A., Francke, T., Mamede, GL., De Araújo, JC. </w:t>
      </w:r>
      <w:r w:rsidRPr="00CC32E4">
        <w:rPr>
          <w:sz w:val="22"/>
          <w:szCs w:val="22"/>
          <w:lang w:val="en-GB"/>
        </w:rPr>
        <w:t>(2010): Modelling spatio-temporal patterns of sediment yield and connectivity in a semi-arid catchment with the WASA-SED model. Hydrological Sciences Journal 55:4, 636-648. (1)</w:t>
      </w:r>
    </w:p>
    <w:p w:rsidR="00A40BB3" w:rsidRDefault="00A40BB3">
      <w:pPr>
        <w:spacing w:after="300"/>
      </w:pPr>
      <w:r>
        <w:t xml:space="preserve">Maidment, D. R., 1993. </w:t>
      </w:r>
      <w:proofErr w:type="gramStart"/>
      <w:r>
        <w:t>Handbook of hydrology.</w:t>
      </w:r>
      <w:proofErr w:type="gramEnd"/>
      <w:r>
        <w:t xml:space="preserve"> MGraw-Hill, New York.</w:t>
      </w:r>
    </w:p>
    <w:p w:rsidR="00A40BB3" w:rsidRDefault="00A40BB3">
      <w:pPr>
        <w:spacing w:after="300"/>
        <w:rPr>
          <w:szCs w:val="22"/>
        </w:rPr>
      </w:pPr>
      <w:r>
        <w:t>Mamede, G., 2008. Reservoir sedimentation in dryland catchments: Modelling and management. PhD thesis at the University of Potsdam, Germany, published on: urn</w:t>
      </w:r>
      <w:proofErr w:type="gramStart"/>
      <w:r>
        <w:t>:nbn:de:kobv:517</w:t>
      </w:r>
      <w:proofErr w:type="gramEnd"/>
      <w:r>
        <w:t>-opus-17047.</w:t>
      </w:r>
    </w:p>
    <w:p w:rsidR="00A40BB3" w:rsidRPr="009146C8" w:rsidRDefault="00A40BB3">
      <w:pPr>
        <w:pStyle w:val="StandardWeb"/>
        <w:spacing w:after="240"/>
        <w:rPr>
          <w:rFonts w:eastAsia="Arial Unicode MS"/>
          <w:szCs w:val="22"/>
          <w:lang w:val="en-US"/>
        </w:rPr>
      </w:pPr>
      <w:r>
        <w:rPr>
          <w:sz w:val="22"/>
          <w:szCs w:val="22"/>
        </w:rPr>
        <w:t xml:space="preserve">Mamede, </w:t>
      </w:r>
      <w:proofErr w:type="gramStart"/>
      <w:r>
        <w:rPr>
          <w:sz w:val="22"/>
          <w:szCs w:val="22"/>
        </w:rPr>
        <w:t>G.L.,</w:t>
      </w:r>
      <w:proofErr w:type="gramEnd"/>
      <w:r>
        <w:rPr>
          <w:sz w:val="22"/>
          <w:szCs w:val="22"/>
        </w:rPr>
        <w:t xml:space="preserve"> Bronstert, A., Araujo, J.C., Batalla, R. J., Güntner, A., Mueller, E. N., Francke, T. 2006. </w:t>
      </w:r>
      <w:r>
        <w:rPr>
          <w:sz w:val="22"/>
          <w:szCs w:val="22"/>
          <w:lang w:val="en-GB"/>
        </w:rPr>
        <w:t xml:space="preserve">1D Process-Based Modelling of Reservoir Sedimentation: a Case Study for the Barasona Reservoir in Spain. </w:t>
      </w:r>
      <w:r>
        <w:rPr>
          <w:i/>
          <w:sz w:val="22"/>
          <w:szCs w:val="22"/>
          <w:lang w:val="en-GB"/>
        </w:rPr>
        <w:t>Proceedings of the International Conference on Fluvial Hydraulics</w:t>
      </w:r>
      <w:r>
        <w:rPr>
          <w:sz w:val="22"/>
          <w:szCs w:val="22"/>
          <w:lang w:val="en-GB"/>
        </w:rPr>
        <w:t>, Lisbon, Vol. 2: 1585-1594.</w:t>
      </w:r>
    </w:p>
    <w:p w:rsidR="00A40BB3" w:rsidRDefault="00A40BB3">
      <w:pPr>
        <w:spacing w:after="300"/>
        <w:rPr>
          <w:szCs w:val="22"/>
        </w:rPr>
      </w:pPr>
      <w:r>
        <w:rPr>
          <w:rFonts w:eastAsia="Arial Unicode MS"/>
          <w:szCs w:val="22"/>
        </w:rPr>
        <w:lastRenderedPageBreak/>
        <w:t xml:space="preserve">Morgan, R.P.C., 1995. </w:t>
      </w:r>
      <w:proofErr w:type="gramStart"/>
      <w:r>
        <w:rPr>
          <w:rFonts w:eastAsia="Arial Unicode MS"/>
          <w:iCs/>
          <w:szCs w:val="22"/>
        </w:rPr>
        <w:t>Soil erosion and conservation Longman Group, UK Limited.</w:t>
      </w:r>
      <w:proofErr w:type="gramEnd"/>
      <w:r>
        <w:rPr>
          <w:rFonts w:eastAsia="Arial Unicode MS"/>
          <w:iCs/>
          <w:szCs w:val="22"/>
        </w:rPr>
        <w:t xml:space="preserve"> </w:t>
      </w:r>
    </w:p>
    <w:p w:rsidR="00A40BB3" w:rsidRDefault="002A1359">
      <w:pPr>
        <w:spacing w:after="300"/>
        <w:rPr>
          <w:szCs w:val="22"/>
        </w:rPr>
      </w:pPr>
      <w:r w:rsidRPr="00CC32E4">
        <w:rPr>
          <w:szCs w:val="22"/>
        </w:rPr>
        <w:t xml:space="preserve">Mueller, </w:t>
      </w:r>
      <w:proofErr w:type="gramStart"/>
      <w:r w:rsidRPr="00CC32E4">
        <w:rPr>
          <w:szCs w:val="22"/>
        </w:rPr>
        <w:t>EN.,</w:t>
      </w:r>
      <w:proofErr w:type="gramEnd"/>
      <w:r w:rsidRPr="00CC32E4">
        <w:rPr>
          <w:szCs w:val="22"/>
        </w:rPr>
        <w:t xml:space="preserve"> Francke, T., Bat</w:t>
      </w:r>
      <w:r>
        <w:rPr>
          <w:szCs w:val="22"/>
        </w:rPr>
        <w:t>alla, RJ., Bronstert, A. (2009)</w:t>
      </w:r>
      <w:r w:rsidRPr="00CC32E4">
        <w:rPr>
          <w:szCs w:val="22"/>
        </w:rPr>
        <w:t>: Modelling the effects of land-use change on runoff and sediment yield for a meso-scale catchment in the Southern Pyrenees. Catena 79:3, 288-296. (1)</w:t>
      </w:r>
    </w:p>
    <w:p w:rsidR="00A40BB3" w:rsidRDefault="00A40BB3">
      <w:pPr>
        <w:spacing w:after="300"/>
        <w:rPr>
          <w:szCs w:val="22"/>
        </w:rPr>
      </w:pPr>
      <w:r>
        <w:rPr>
          <w:szCs w:val="22"/>
        </w:rPr>
        <w:t xml:space="preserve">Mueller, E. N., Batalla, R. J., Garcia, C., Bronstert, A., 2008. </w:t>
      </w:r>
      <w:proofErr w:type="gramStart"/>
      <w:r>
        <w:rPr>
          <w:szCs w:val="22"/>
        </w:rPr>
        <w:t>Modelling bedload rates from fine grain-size patches during small floods in a gravel-bed river.</w:t>
      </w:r>
      <w:proofErr w:type="gramEnd"/>
      <w:r>
        <w:rPr>
          <w:szCs w:val="22"/>
        </w:rPr>
        <w:t xml:space="preserve"> </w:t>
      </w:r>
      <w:proofErr w:type="gramStart"/>
      <w:r>
        <w:rPr>
          <w:szCs w:val="22"/>
        </w:rPr>
        <w:t>J. of Hydr.</w:t>
      </w:r>
      <w:proofErr w:type="gramEnd"/>
      <w:r>
        <w:rPr>
          <w:szCs w:val="22"/>
        </w:rPr>
        <w:t xml:space="preserve"> Eng. in press</w:t>
      </w:r>
    </w:p>
    <w:p w:rsidR="00A40BB3" w:rsidRDefault="00A40BB3">
      <w:pPr>
        <w:rPr>
          <w:szCs w:val="22"/>
        </w:rPr>
      </w:pPr>
      <w:proofErr w:type="gramStart"/>
      <w:r>
        <w:rPr>
          <w:szCs w:val="22"/>
        </w:rPr>
        <w:t>Mueller, E. N., Güntner, A., Francke, T., Mamede, G., 2008.</w:t>
      </w:r>
      <w:proofErr w:type="gramEnd"/>
      <w:r>
        <w:rPr>
          <w:szCs w:val="22"/>
        </w:rPr>
        <w:t xml:space="preserve"> </w:t>
      </w:r>
      <w:proofErr w:type="gramStart"/>
      <w:r>
        <w:rPr>
          <w:szCs w:val="22"/>
        </w:rPr>
        <w:t>Modelling water availability, sediment export and reservoir sedimentation in drylands with the WASA-SED Model.</w:t>
      </w:r>
      <w:proofErr w:type="gramEnd"/>
      <w:r>
        <w:rPr>
          <w:szCs w:val="22"/>
        </w:rPr>
        <w:t xml:space="preserve"> </w:t>
      </w:r>
      <w:proofErr w:type="gramStart"/>
      <w:r>
        <w:rPr>
          <w:szCs w:val="22"/>
        </w:rPr>
        <w:t>submitted</w:t>
      </w:r>
      <w:proofErr w:type="gramEnd"/>
      <w:r>
        <w:rPr>
          <w:szCs w:val="22"/>
        </w:rPr>
        <w:t xml:space="preserve"> to Geoscientific Model Development</w:t>
      </w:r>
    </w:p>
    <w:p w:rsidR="00A40BB3" w:rsidRDefault="00A40BB3">
      <w:pPr>
        <w:rPr>
          <w:szCs w:val="22"/>
        </w:rPr>
      </w:pPr>
    </w:p>
    <w:p w:rsidR="00A40BB3" w:rsidRDefault="00A40BB3">
      <w:pPr>
        <w:rPr>
          <w:szCs w:val="22"/>
        </w:rPr>
      </w:pPr>
      <w:r>
        <w:rPr>
          <w:szCs w:val="22"/>
        </w:rPr>
        <w:t xml:space="preserve">Neitsch, S.L., Arnold, J.G., Kiniry, J.R., Williams, J.R., King, K.W., 2002. </w:t>
      </w:r>
      <w:proofErr w:type="gramStart"/>
      <w:r>
        <w:rPr>
          <w:szCs w:val="22"/>
        </w:rPr>
        <w:t>Soil and Water Assessment Tool.</w:t>
      </w:r>
      <w:proofErr w:type="gramEnd"/>
      <w:r>
        <w:rPr>
          <w:szCs w:val="22"/>
        </w:rPr>
        <w:t xml:space="preserve"> </w:t>
      </w:r>
      <w:proofErr w:type="gramStart"/>
      <w:r>
        <w:rPr>
          <w:szCs w:val="22"/>
        </w:rPr>
        <w:t>Theoretical Documentation, Version 2000.</w:t>
      </w:r>
      <w:proofErr w:type="gramEnd"/>
      <w:r>
        <w:rPr>
          <w:szCs w:val="22"/>
        </w:rPr>
        <w:t xml:space="preserve"> Published by Texas Water Resources Institute, TWRI Report TR-191</w:t>
      </w:r>
    </w:p>
    <w:p w:rsidR="00A40BB3" w:rsidRDefault="00A40BB3">
      <w:pPr>
        <w:rPr>
          <w:szCs w:val="22"/>
        </w:rPr>
      </w:pPr>
    </w:p>
    <w:p w:rsidR="00A40BB3" w:rsidRDefault="00A40BB3">
      <w:pPr>
        <w:autoSpaceDE w:val="0"/>
        <w:spacing w:line="240" w:lineRule="auto"/>
        <w:jc w:val="left"/>
        <w:rPr>
          <w:szCs w:val="22"/>
        </w:rPr>
      </w:pPr>
      <w:proofErr w:type="gramStart"/>
      <w:r>
        <w:rPr>
          <w:bCs/>
          <w:color w:val="000000"/>
          <w:szCs w:val="22"/>
        </w:rPr>
        <w:t xml:space="preserve">Renard, K.G., Foster, G.R., Weesies, G.A., McCool, D.K. and Yoder, D.C., </w:t>
      </w:r>
      <w:r>
        <w:rPr>
          <w:color w:val="000000"/>
          <w:szCs w:val="22"/>
        </w:rPr>
        <w:t>1997.</w:t>
      </w:r>
      <w:proofErr w:type="gramEnd"/>
      <w:r>
        <w:rPr>
          <w:color w:val="000000"/>
          <w:szCs w:val="22"/>
        </w:rPr>
        <w:t xml:space="preserve"> Renard K, Foster G, Weesies G, McCool D, Yoder D 1997. </w:t>
      </w:r>
      <w:proofErr w:type="gramStart"/>
      <w:r>
        <w:rPr>
          <w:color w:val="000000"/>
          <w:szCs w:val="22"/>
        </w:rPr>
        <w:t>Predicting soil loss by water: A guide to conservation planning with the Revised Universal Soil Loss Equation (RUSLE).</w:t>
      </w:r>
      <w:proofErr w:type="gramEnd"/>
      <w:r>
        <w:rPr>
          <w:color w:val="000000"/>
          <w:szCs w:val="22"/>
        </w:rPr>
        <w:t xml:space="preserve"> </w:t>
      </w:r>
      <w:r>
        <w:rPr>
          <w:i/>
          <w:iCs/>
          <w:color w:val="000000"/>
          <w:szCs w:val="22"/>
        </w:rPr>
        <w:t xml:space="preserve">U.S. Dep. of Agriculture, Agriculture Handbook </w:t>
      </w:r>
      <w:r>
        <w:rPr>
          <w:b/>
          <w:bCs/>
          <w:color w:val="000000"/>
          <w:szCs w:val="22"/>
        </w:rPr>
        <w:t>703</w:t>
      </w:r>
      <w:r>
        <w:rPr>
          <w:color w:val="000000"/>
          <w:szCs w:val="22"/>
        </w:rPr>
        <w:t>.</w:t>
      </w:r>
    </w:p>
    <w:p w:rsidR="00A40BB3" w:rsidRDefault="00A40BB3">
      <w:pPr>
        <w:rPr>
          <w:szCs w:val="22"/>
        </w:rPr>
      </w:pPr>
    </w:p>
    <w:p w:rsidR="00A40BB3" w:rsidRDefault="00A40BB3">
      <w:pPr>
        <w:spacing w:after="300"/>
        <w:rPr>
          <w:szCs w:val="22"/>
        </w:rPr>
      </w:pPr>
      <w:r>
        <w:rPr>
          <w:szCs w:val="22"/>
        </w:rPr>
        <w:t xml:space="preserve">Williams, J., 1995. </w:t>
      </w:r>
      <w:proofErr w:type="gramStart"/>
      <w:r>
        <w:rPr>
          <w:szCs w:val="22"/>
        </w:rPr>
        <w:t>The EPIC Model.</w:t>
      </w:r>
      <w:proofErr w:type="gramEnd"/>
      <w:r>
        <w:rPr>
          <w:szCs w:val="22"/>
        </w:rPr>
        <w:t xml:space="preserve"> In: Singh, V. P. (Eds.), Computer Models of Watershed Hydrology. Water Resources</w:t>
      </w:r>
      <w:r>
        <w:t xml:space="preserve"> Publications, Highlands Ranch, CO., pp. 909-1000.</w:t>
      </w:r>
    </w:p>
    <w:p w:rsidR="00A40BB3" w:rsidRPr="009146C8" w:rsidRDefault="00A40BB3">
      <w:pPr>
        <w:pStyle w:val="StandardWeb"/>
        <w:spacing w:after="240"/>
        <w:rPr>
          <w:sz w:val="22"/>
          <w:szCs w:val="22"/>
          <w:lang w:val="en-GB"/>
        </w:rPr>
      </w:pPr>
      <w:proofErr w:type="gramStart"/>
      <w:r>
        <w:rPr>
          <w:sz w:val="22"/>
          <w:szCs w:val="22"/>
          <w:lang w:val="en-GB"/>
        </w:rPr>
        <w:t xml:space="preserve">Wu, W., Wang, S.S.Y. and Jia, Y. 2000, “Nonuniform sediment transport in alluvial rivers”, </w:t>
      </w:r>
      <w:r>
        <w:rPr>
          <w:i/>
          <w:sz w:val="22"/>
          <w:szCs w:val="22"/>
          <w:lang w:val="en-GB"/>
        </w:rPr>
        <w:t>Journal of Hydraulic Research</w:t>
      </w:r>
      <w:r>
        <w:rPr>
          <w:sz w:val="22"/>
          <w:szCs w:val="22"/>
          <w:lang w:val="en-GB"/>
        </w:rPr>
        <w:t>, Vol. 38, No. 6, pp 427-434.</w:t>
      </w:r>
      <w:proofErr w:type="gramEnd"/>
    </w:p>
    <w:p w:rsidR="00A40BB3" w:rsidRPr="009146C8" w:rsidRDefault="00A40BB3">
      <w:pPr>
        <w:pStyle w:val="StandardWeb"/>
        <w:spacing w:after="240"/>
        <w:rPr>
          <w:lang w:val="en-US"/>
        </w:rPr>
      </w:pPr>
      <w:r>
        <w:rPr>
          <w:sz w:val="22"/>
          <w:szCs w:val="22"/>
          <w:lang w:val="en-GB"/>
        </w:rPr>
        <w:t>Yang, T.C. and Simoes, F.J.M. 2002 User’s Manual for GSTARS3 (Generalized Sediment Transport model for Alluvial River Simulation version 3.0). U.S. Department of the Interior, Bureau of Reclamation, Technical Service Center, Denver, Colorado</w:t>
      </w:r>
    </w:p>
    <w:p w:rsidR="00A40BB3" w:rsidRDefault="0033524E">
      <w:pPr>
        <w:pStyle w:val="StandardWeb"/>
        <w:spacing w:after="240"/>
      </w:pPr>
      <w:r>
        <w:rPr>
          <w:noProof/>
          <w:lang w:eastAsia="de-DE"/>
        </w:rPr>
        <w:pict>
          <v:shapetype id="_x0000_t202" coordsize="21600,21600" o:spt="202" path="m,l,21600r21600,l21600,xe">
            <v:stroke joinstyle="miter"/>
            <v:path gradientshapeok="t" o:connecttype="rect"/>
          </v:shapetype>
          <v:shape id="Text Box 2" o:spid="_x0000_s1026" type="#_x0000_t202" style="position:absolute;left:0;text-align:left;margin-left:-56.7pt;margin-top:-650.85pt;width:71.9pt;height:71.9pt;z-index:251657728;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">
            <v:textbox>
              <w:txbxContent>
                <w:p w:rsidR="00E71941" w:rsidRDefault="00E71941"/>
              </w:txbxContent>
            </v:textbox>
          </v:shape>
        </w:pict>
      </w:r>
    </w:p>
    <w:sectPr w:rsidR="00A40BB3" w:rsidSect="0038377D">
      <w:type w:val="continuous"/>
      <w:pgSz w:w="11906" w:h="16838"/>
      <w:pgMar w:top="1418" w:right="1134" w:bottom="1134" w:left="1134" w:header="720"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79F0" w:rsidRDefault="009379F0">
      <w:pPr>
        <w:spacing w:line="240" w:lineRule="auto"/>
      </w:pPr>
      <w:r>
        <w:separator/>
      </w:r>
    </w:p>
  </w:endnote>
  <w:endnote w:type="continuationSeparator" w:id="0">
    <w:p w:rsidR="009379F0" w:rsidRDefault="009379F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ohit Hindi">
    <w:charset w:val="01"/>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941" w:rsidRDefault="00E71941">
    <w:pPr>
      <w:pStyle w:val="Fuzeile"/>
    </w:pPr>
    <w:r>
      <w:rPr>
        <w:noProof/>
        <w:lang w:val="de-DE" w:eastAsia="de-DE"/>
      </w:rPr>
      <w:pict>
        <v:shapetype id="_x0000_t202" coordsize="21600,21600" o:spt="202" path="m,l,21600r21600,l21600,xe">
          <v:stroke joinstyle="miter"/>
          <v:path gradientshapeok="t" o:connecttype="rect"/>
        </v:shapetype>
        <v:shape id="_x0000_s4098" type="#_x0000_t202" style="position:absolute;left:0;text-align:left;margin-left:0;margin-top:.05pt;width:10.9pt;height:15.85pt;z-index:251660288;visibility:visible;mso-wrap-distance-left:0;mso-wrap-distance-right:0;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" stroked="f">
          <v:textbox inset="0,0,0,0">
            <w:txbxContent>
              <w:p w:rsidR="00E71941" w:rsidRDefault="00E71941">
                <w:pPr>
                  <w:pStyle w:val="Fuzeile"/>
                  <w:rPr>
                    <w:ins w:id="1" w:author="Tobias Pilz" w:date="2017-04-25T09:02:00Z"/>
                  </w:rPr>
                </w:pPr>
                <w:ins w:id="2" w:author="Tobias Pilz" w:date="2017-04-25T09:02:00Z">
                  <w:r>
                    <w:rPr>
                      <w:rStyle w:val="Seitenzahl"/>
                    </w:rPr>
                    <w:fldChar w:fldCharType="begin"/>
                  </w:r>
                  <w:r>
                    <w:rPr>
                      <w:rStyle w:val="Seitenzahl"/>
                    </w:rPr>
                    <w:instrText xml:space="preserve"> PAGE </w:instrText>
                  </w:r>
                  <w:r>
                    <w:rPr>
                      <w:rStyle w:val="Seitenzahl"/>
                    </w:rPr>
                    <w:fldChar w:fldCharType="separate"/>
                  </w:r>
                </w:ins>
                <w:r w:rsidR="005C7F8A">
                  <w:rPr>
                    <w:rStyle w:val="Seitenzahl"/>
                    <w:noProof/>
                  </w:rPr>
                  <w:t>30</w:t>
                </w:r>
                <w:ins w:id="3" w:author="Tobias Pilz" w:date="2017-04-25T09:02:00Z">
                  <w:r>
                    <w:rPr>
                      <w:rStyle w:val="Seitenzahl"/>
                    </w:rPr>
                    <w:fldChar w:fldCharType="end"/>
                  </w:r>
                </w:ins>
              </w:p>
            </w:txbxContent>
          </v:textbox>
          <w10:wrap type="square" side="largest" anchorx="margin"/>
        </v:shape>
      </w:pict>
    </w:r>
    <w:del w:id="4" w:author="Tobias Pilz" w:date="2017-04-25T09:02:00Z">
      <w:r>
        <w:rPr>
          <w:noProof/>
          <w:lang w:val="de-DE" w:eastAsia="de-DE"/>
        </w:rPr>
        <w:pict>
          <v:shape id="Text Box 1" o:spid="_x0000_s4097" type="#_x0000_t202" style="position:absolute;left:0;text-align:left;margin-left:0;margin-top:.05pt;width:10.95pt;height:15.9pt;z-index:251657728;visibility:visible;mso-wrap-distance-left:0;mso-wrap-distance-right:0;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" stroked="f">
            <v:fill opacity="0"/>
            <v:textbox inset="0,0,0,0">
              <w:txbxContent>
                <w:p w:rsidR="00E71941" w:rsidRDefault="00E71941">
                  <w:pPr>
                    <w:pStyle w:val="Fuzeile"/>
                    <w:rPr>
                      <w:del w:id="5" w:author="Tobias Pilz" w:date="2017-04-25T09:02:00Z"/>
                    </w:rPr>
                  </w:pPr>
                  <w:del w:id="6" w:author="Tobias Pilz" w:date="2017-04-25T09:02:00Z">
                    <w:r>
                      <w:rPr>
                        <w:rStyle w:val="Seitenzahl"/>
                      </w:rPr>
                      <w:fldChar w:fldCharType="begin"/>
                    </w:r>
                    <w:r>
                      <w:rPr>
                        <w:rStyle w:val="Seitenzahl"/>
                      </w:rPr>
                      <w:delInstrText xml:space="preserve"> PAGE </w:delInstrText>
                    </w:r>
                    <w:r>
                      <w:rPr>
                        <w:rStyle w:val="Seitenzahl"/>
                      </w:rPr>
                      <w:fldChar w:fldCharType="separate"/>
                    </w:r>
                    <w:r>
                      <w:rPr>
                        <w:rStyle w:val="Seitenzahl"/>
                        <w:noProof/>
                      </w:rPr>
                      <w:delText>3</w:delText>
                    </w:r>
                    <w:r>
                      <w:rPr>
                        <w:rStyle w:val="Seitenzahl"/>
                      </w:rPr>
                      <w:fldChar w:fldCharType="end"/>
                    </w:r>
                  </w:del>
                </w:p>
              </w:txbxContent>
            </v:textbox>
            <w10:wrap type="square" side="largest" anchorx="margin"/>
          </v:shape>
        </w:pict>
      </w:r>
    </w:del>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79F0" w:rsidRDefault="009379F0">
      <w:pPr>
        <w:spacing w:line="240" w:lineRule="auto"/>
      </w:pPr>
      <w:r>
        <w:separator/>
      </w:r>
    </w:p>
  </w:footnote>
  <w:footnote w:type="continuationSeparator" w:id="0">
    <w:p w:rsidR="009379F0" w:rsidRDefault="009379F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w:lvlJc w:val="left"/>
      <w:pPr>
        <w:tabs>
          <w:tab w:val="num" w:pos="1440"/>
        </w:tabs>
        <w:ind w:left="1440" w:hanging="360"/>
      </w:pPr>
      <w:rPr>
        <w:sz w:val="20"/>
        <w:szCs w:val="20"/>
      </w:rPr>
    </w:lvl>
  </w:abstractNum>
  <w:abstractNum w:abstractNumId="2">
    <w:nsid w:val="00000003"/>
    <w:multiLevelType w:val="singleLevel"/>
    <w:tmpl w:val="00000003"/>
    <w:name w:val="WW8Num3"/>
    <w:lvl w:ilvl="0">
      <w:start w:val="1"/>
      <w:numFmt w:val="bullet"/>
      <w:lvlText w:val=""/>
      <w:lvlJc w:val="left"/>
      <w:pPr>
        <w:tabs>
          <w:tab w:val="num" w:pos="397"/>
        </w:tabs>
        <w:ind w:left="397" w:hanging="397"/>
      </w:pPr>
      <w:rPr>
        <w:rFonts w:ascii="Wingdings" w:hAnsi="Wingdings" w:cs="Wingdings"/>
        <w:sz w:val="20"/>
        <w:szCs w:val="20"/>
      </w:rPr>
    </w:lvl>
  </w:abstractNum>
  <w:abstractNum w:abstractNumId="3">
    <w:nsid w:val="00000004"/>
    <w:multiLevelType w:val="singleLevel"/>
    <w:tmpl w:val="00000004"/>
    <w:name w:val="WW8Num4"/>
    <w:lvl w:ilvl="0">
      <w:numFmt w:val="bullet"/>
      <w:lvlText w:val="-"/>
      <w:lvlJc w:val="left"/>
      <w:pPr>
        <w:tabs>
          <w:tab w:val="num" w:pos="1800"/>
        </w:tabs>
        <w:ind w:left="1800" w:hanging="360"/>
      </w:pPr>
      <w:rPr>
        <w:rFonts w:ascii="Times New Roman" w:hAnsi="Times New Roman" w:cs="Times New Roman"/>
        <w:sz w:val="20"/>
        <w:szCs w:val="20"/>
      </w:rPr>
    </w:lvl>
  </w:abstractNum>
  <w:abstractNum w:abstractNumId="4">
    <w:nsid w:val="00000005"/>
    <w:multiLevelType w:val="singleLevel"/>
    <w:tmpl w:val="00000005"/>
    <w:name w:val="WW8Num5"/>
    <w:lvl w:ilvl="0">
      <w:start w:val="1"/>
      <w:numFmt w:val="bullet"/>
      <w:lvlText w:val=""/>
      <w:lvlJc w:val="left"/>
      <w:pPr>
        <w:tabs>
          <w:tab w:val="num" w:pos="454"/>
        </w:tabs>
        <w:ind w:left="454" w:hanging="454"/>
      </w:pPr>
      <w:rPr>
        <w:rFonts w:ascii="Wingdings" w:hAnsi="Wingdings" w:cs="Wingdings"/>
      </w:rPr>
    </w:lvl>
  </w:abstractNum>
  <w:abstractNum w:abstractNumId="5">
    <w:nsid w:val="00000006"/>
    <w:multiLevelType w:val="multilevel"/>
    <w:tmpl w:val="00000006"/>
    <w:name w:val="WW8Num6"/>
    <w:lvl w:ilvl="0">
      <w:numFmt w:val="bullet"/>
      <w:lvlText w:val="-"/>
      <w:lvlJc w:val="left"/>
      <w:pPr>
        <w:tabs>
          <w:tab w:val="num" w:pos="720"/>
        </w:tabs>
        <w:ind w:left="720" w:hanging="360"/>
      </w:pPr>
      <w:rPr>
        <w:rFonts w:ascii="Times New Roman" w:hAnsi="Times New Roman" w:cs="Times New Roman"/>
      </w:rPr>
    </w:lvl>
    <w:lvl w:ilvl="1">
      <w:start w:val="1"/>
      <w:numFmt w:val="decimal"/>
      <w:lvlText w:val="%2."/>
      <w:lvlJc w:val="left"/>
      <w:pPr>
        <w:tabs>
          <w:tab w:val="num" w:pos="1440"/>
        </w:tabs>
        <w:ind w:left="1440" w:hanging="360"/>
      </w:pPr>
      <w:rPr>
        <w:sz w:val="20"/>
        <w:szCs w:val="20"/>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6">
    <w:nsid w:val="00000007"/>
    <w:multiLevelType w:val="multilevel"/>
    <w:tmpl w:val="00000007"/>
    <w:name w:val="WW8Num7"/>
    <w:lvl w:ilvl="0">
      <w:numFmt w:val="bullet"/>
      <w:lvlText w:val="-"/>
      <w:lvlJc w:val="left"/>
      <w:pPr>
        <w:tabs>
          <w:tab w:val="num" w:pos="1800"/>
        </w:tabs>
        <w:ind w:left="1800" w:hanging="360"/>
      </w:pPr>
      <w:rPr>
        <w:rFonts w:ascii="Times New Roman" w:hAnsi="Times New Roman" w:cs="Times New Roman"/>
        <w:sz w:val="20"/>
        <w:szCs w:val="20"/>
      </w:rPr>
    </w:lvl>
    <w:lvl w:ilvl="1">
      <w:start w:val="1"/>
      <w:numFmt w:val="decimal"/>
      <w:lvlText w:val="%2."/>
      <w:lvlJc w:val="left"/>
      <w:pPr>
        <w:tabs>
          <w:tab w:val="num" w:pos="1440"/>
        </w:tabs>
        <w:ind w:left="1440" w:hanging="363"/>
      </w:pPr>
      <w:rPr>
        <w:sz w:val="20"/>
        <w:szCs w:val="20"/>
      </w:rPr>
    </w:lvl>
    <w:lvl w:ilvl="2">
      <w:start w:val="1"/>
      <w:numFmt w:val="bullet"/>
      <w:lvlText w:val=""/>
      <w:lvlJc w:val="left"/>
      <w:pPr>
        <w:tabs>
          <w:tab w:val="num" w:pos="3240"/>
        </w:tabs>
        <w:ind w:left="3240" w:hanging="360"/>
      </w:pPr>
      <w:rPr>
        <w:rFonts w:ascii="Wingdings" w:hAnsi="Wingdings" w:cs="Wingdings"/>
      </w:rPr>
    </w:lvl>
    <w:lvl w:ilvl="3">
      <w:start w:val="1"/>
      <w:numFmt w:val="bullet"/>
      <w:lvlText w:val=""/>
      <w:lvlJc w:val="left"/>
      <w:pPr>
        <w:tabs>
          <w:tab w:val="num" w:pos="3960"/>
        </w:tabs>
        <w:ind w:left="3960" w:hanging="360"/>
      </w:pPr>
      <w:rPr>
        <w:rFonts w:ascii="Symbol" w:hAnsi="Symbol" w:cs="Symbol"/>
      </w:rPr>
    </w:lvl>
    <w:lvl w:ilvl="4">
      <w:start w:val="1"/>
      <w:numFmt w:val="bullet"/>
      <w:lvlText w:val="o"/>
      <w:lvlJc w:val="left"/>
      <w:pPr>
        <w:tabs>
          <w:tab w:val="num" w:pos="4680"/>
        </w:tabs>
        <w:ind w:left="4680" w:hanging="360"/>
      </w:pPr>
      <w:rPr>
        <w:rFonts w:ascii="Courier New" w:hAnsi="Courier New" w:cs="Courier New"/>
      </w:rPr>
    </w:lvl>
    <w:lvl w:ilvl="5">
      <w:start w:val="1"/>
      <w:numFmt w:val="bullet"/>
      <w:lvlText w:val=""/>
      <w:lvlJc w:val="left"/>
      <w:pPr>
        <w:tabs>
          <w:tab w:val="num" w:pos="5400"/>
        </w:tabs>
        <w:ind w:left="5400" w:hanging="360"/>
      </w:pPr>
      <w:rPr>
        <w:rFonts w:ascii="Wingdings" w:hAnsi="Wingdings" w:cs="Wingdings"/>
      </w:rPr>
    </w:lvl>
    <w:lvl w:ilvl="6">
      <w:start w:val="1"/>
      <w:numFmt w:val="bullet"/>
      <w:lvlText w:val=""/>
      <w:lvlJc w:val="left"/>
      <w:pPr>
        <w:tabs>
          <w:tab w:val="num" w:pos="6120"/>
        </w:tabs>
        <w:ind w:left="6120" w:hanging="360"/>
      </w:pPr>
      <w:rPr>
        <w:rFonts w:ascii="Symbol" w:hAnsi="Symbol" w:cs="Symbol"/>
      </w:rPr>
    </w:lvl>
    <w:lvl w:ilvl="7">
      <w:start w:val="1"/>
      <w:numFmt w:val="bullet"/>
      <w:lvlText w:val="o"/>
      <w:lvlJc w:val="left"/>
      <w:pPr>
        <w:tabs>
          <w:tab w:val="num" w:pos="6840"/>
        </w:tabs>
        <w:ind w:left="6840" w:hanging="360"/>
      </w:pPr>
      <w:rPr>
        <w:rFonts w:ascii="Courier New" w:hAnsi="Courier New" w:cs="Courier New"/>
      </w:rPr>
    </w:lvl>
    <w:lvl w:ilvl="8">
      <w:start w:val="1"/>
      <w:numFmt w:val="bullet"/>
      <w:lvlText w:val=""/>
      <w:lvlJc w:val="left"/>
      <w:pPr>
        <w:tabs>
          <w:tab w:val="num" w:pos="7560"/>
        </w:tabs>
        <w:ind w:left="7560" w:hanging="360"/>
      </w:pPr>
      <w:rPr>
        <w:rFonts w:ascii="Wingdings" w:hAnsi="Wingdings" w:cs="Wingdings"/>
      </w:rPr>
    </w:lvl>
  </w:abstractNum>
  <w:abstractNum w:abstractNumId="7">
    <w:nsid w:val="00000008"/>
    <w:multiLevelType w:val="singleLevel"/>
    <w:tmpl w:val="00000008"/>
    <w:name w:val="WW8Num8"/>
    <w:lvl w:ilvl="0">
      <w:start w:val="1"/>
      <w:numFmt w:val="decimal"/>
      <w:lvlText w:val="%1."/>
      <w:lvlJc w:val="left"/>
      <w:pPr>
        <w:tabs>
          <w:tab w:val="num" w:pos="757"/>
        </w:tabs>
        <w:ind w:left="757" w:hanging="360"/>
      </w:pPr>
      <w:rPr>
        <w:sz w:val="20"/>
        <w:szCs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embedSystemFonts/>
  <w:proofState w:grammar="clean"/>
  <w:stylePaneFormatFilter w:val="000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4C4ACC"/>
    <w:rsid w:val="000218E9"/>
    <w:rsid w:val="0003788A"/>
    <w:rsid w:val="00057C36"/>
    <w:rsid w:val="00061063"/>
    <w:rsid w:val="00087A86"/>
    <w:rsid w:val="000E0542"/>
    <w:rsid w:val="00112524"/>
    <w:rsid w:val="00117FE0"/>
    <w:rsid w:val="0013079C"/>
    <w:rsid w:val="00184385"/>
    <w:rsid w:val="001F7BD5"/>
    <w:rsid w:val="00221AB9"/>
    <w:rsid w:val="00243896"/>
    <w:rsid w:val="00284A8A"/>
    <w:rsid w:val="002A1359"/>
    <w:rsid w:val="002A7397"/>
    <w:rsid w:val="002E272F"/>
    <w:rsid w:val="002E350E"/>
    <w:rsid w:val="0032288D"/>
    <w:rsid w:val="00323B21"/>
    <w:rsid w:val="0033524E"/>
    <w:rsid w:val="0038377D"/>
    <w:rsid w:val="0039436F"/>
    <w:rsid w:val="003A163C"/>
    <w:rsid w:val="003A2EC7"/>
    <w:rsid w:val="003B7481"/>
    <w:rsid w:val="00406C69"/>
    <w:rsid w:val="00434FD6"/>
    <w:rsid w:val="00452BBF"/>
    <w:rsid w:val="00472CF3"/>
    <w:rsid w:val="00473671"/>
    <w:rsid w:val="00475200"/>
    <w:rsid w:val="004A12CD"/>
    <w:rsid w:val="004A7F20"/>
    <w:rsid w:val="004C4ACC"/>
    <w:rsid w:val="004F49B2"/>
    <w:rsid w:val="004F7164"/>
    <w:rsid w:val="004F719D"/>
    <w:rsid w:val="004F7EAA"/>
    <w:rsid w:val="0050307E"/>
    <w:rsid w:val="00520FA8"/>
    <w:rsid w:val="0052786B"/>
    <w:rsid w:val="005502F4"/>
    <w:rsid w:val="00552E2A"/>
    <w:rsid w:val="005771B4"/>
    <w:rsid w:val="005B7C74"/>
    <w:rsid w:val="005C7F8A"/>
    <w:rsid w:val="005F11C2"/>
    <w:rsid w:val="005F5AAB"/>
    <w:rsid w:val="005F6943"/>
    <w:rsid w:val="00611BB5"/>
    <w:rsid w:val="00634652"/>
    <w:rsid w:val="006461AD"/>
    <w:rsid w:val="00665DF3"/>
    <w:rsid w:val="00691A4E"/>
    <w:rsid w:val="00696CC2"/>
    <w:rsid w:val="006A0C16"/>
    <w:rsid w:val="006C3759"/>
    <w:rsid w:val="00704B45"/>
    <w:rsid w:val="00710150"/>
    <w:rsid w:val="0073041C"/>
    <w:rsid w:val="00757F11"/>
    <w:rsid w:val="00777E4F"/>
    <w:rsid w:val="00807852"/>
    <w:rsid w:val="00814306"/>
    <w:rsid w:val="008B6F64"/>
    <w:rsid w:val="008D7167"/>
    <w:rsid w:val="009015C3"/>
    <w:rsid w:val="009058F2"/>
    <w:rsid w:val="009129A4"/>
    <w:rsid w:val="009146C8"/>
    <w:rsid w:val="0091653A"/>
    <w:rsid w:val="00930437"/>
    <w:rsid w:val="009379F0"/>
    <w:rsid w:val="00956346"/>
    <w:rsid w:val="00976B6E"/>
    <w:rsid w:val="00993E57"/>
    <w:rsid w:val="009B345E"/>
    <w:rsid w:val="009D7D83"/>
    <w:rsid w:val="00A1543E"/>
    <w:rsid w:val="00A40BB3"/>
    <w:rsid w:val="00A50E70"/>
    <w:rsid w:val="00A53F20"/>
    <w:rsid w:val="00A56180"/>
    <w:rsid w:val="00AE320C"/>
    <w:rsid w:val="00AE521D"/>
    <w:rsid w:val="00B136B8"/>
    <w:rsid w:val="00B35D9E"/>
    <w:rsid w:val="00B410E1"/>
    <w:rsid w:val="00B57C25"/>
    <w:rsid w:val="00B8141D"/>
    <w:rsid w:val="00BB6FB0"/>
    <w:rsid w:val="00C36005"/>
    <w:rsid w:val="00C83470"/>
    <w:rsid w:val="00CA463E"/>
    <w:rsid w:val="00CB5453"/>
    <w:rsid w:val="00D31869"/>
    <w:rsid w:val="00D50FD5"/>
    <w:rsid w:val="00D54335"/>
    <w:rsid w:val="00D7788E"/>
    <w:rsid w:val="00DB5BD6"/>
    <w:rsid w:val="00DC3B20"/>
    <w:rsid w:val="00DD4EB0"/>
    <w:rsid w:val="00E465B9"/>
    <w:rsid w:val="00E71941"/>
    <w:rsid w:val="00E71E8E"/>
    <w:rsid w:val="00E9261A"/>
    <w:rsid w:val="00EC12BF"/>
    <w:rsid w:val="00F27A37"/>
    <w:rsid w:val="00F55B46"/>
    <w:rsid w:val="00F64ABC"/>
    <w:rsid w:val="00F82B24"/>
    <w:rsid w:val="00FB4D8E"/>
    <w:rsid w:val="00FC3A60"/>
    <w:rsid w:val="00FC750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er" w:uiPriority="0"/>
    <w:lsdException w:name="caption" w:semiHidden="0" w:uiPriority="0" w:unhideWhenUsed="0"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8377D"/>
    <w:pPr>
      <w:suppressAutoHyphens/>
      <w:spacing w:line="320" w:lineRule="atLeast"/>
      <w:jc w:val="both"/>
    </w:pPr>
    <w:rPr>
      <w:sz w:val="22"/>
      <w:szCs w:val="24"/>
      <w:lang w:val="en-GB" w:eastAsia="zh-CN"/>
    </w:rPr>
  </w:style>
  <w:style w:type="paragraph" w:styleId="berschrift1">
    <w:name w:val="heading 1"/>
    <w:basedOn w:val="Standard"/>
    <w:next w:val="Standard"/>
    <w:qFormat/>
    <w:rsid w:val="0038377D"/>
    <w:pPr>
      <w:keepNext/>
      <w:numPr>
        <w:numId w:val="1"/>
      </w:numPr>
      <w:spacing w:before="240" w:after="60"/>
      <w:outlineLvl w:val="0"/>
    </w:pPr>
    <w:rPr>
      <w:rFonts w:ascii="Arial" w:hAnsi="Arial" w:cs="Arial"/>
      <w:b/>
      <w:bCs/>
      <w:kern w:val="1"/>
      <w:sz w:val="24"/>
      <w:szCs w:val="32"/>
    </w:rPr>
  </w:style>
  <w:style w:type="paragraph" w:styleId="berschrift2">
    <w:name w:val="heading 2"/>
    <w:basedOn w:val="Standard"/>
    <w:next w:val="Standard"/>
    <w:qFormat/>
    <w:rsid w:val="0038377D"/>
    <w:pPr>
      <w:keepNext/>
      <w:numPr>
        <w:ilvl w:val="1"/>
        <w:numId w:val="1"/>
      </w:numPr>
      <w:spacing w:before="240" w:after="60"/>
      <w:outlineLvl w:val="1"/>
    </w:pPr>
    <w:rPr>
      <w:rFonts w:ascii="Arial" w:hAnsi="Arial" w:cs="Arial"/>
      <w:b/>
      <w:bCs/>
      <w:i/>
      <w:iCs/>
      <w:sz w:val="28"/>
      <w:szCs w:val="28"/>
    </w:rPr>
  </w:style>
  <w:style w:type="paragraph" w:styleId="berschrift3">
    <w:name w:val="heading 3"/>
    <w:basedOn w:val="Standard"/>
    <w:next w:val="Standard"/>
    <w:qFormat/>
    <w:rsid w:val="0038377D"/>
    <w:pPr>
      <w:keepNext/>
      <w:numPr>
        <w:ilvl w:val="2"/>
        <w:numId w:val="1"/>
      </w:numPr>
      <w:spacing w:before="240" w:after="60"/>
      <w:outlineLvl w:val="2"/>
    </w:pPr>
    <w:rPr>
      <w:rFonts w:ascii="Arial" w:hAnsi="Arial" w:cs="Arial"/>
      <w:b/>
      <w:bCs/>
      <w:sz w:val="26"/>
      <w:szCs w:val="26"/>
    </w:rPr>
  </w:style>
  <w:style w:type="paragraph" w:styleId="berschrift4">
    <w:name w:val="heading 4"/>
    <w:basedOn w:val="Standard"/>
    <w:next w:val="Standard"/>
    <w:qFormat/>
    <w:rsid w:val="0038377D"/>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38377D"/>
    <w:pPr>
      <w:numPr>
        <w:ilvl w:val="4"/>
        <w:numId w:val="1"/>
      </w:numPr>
      <w:spacing w:before="240" w:after="60"/>
      <w:outlineLvl w:val="4"/>
    </w:pPr>
    <w:rPr>
      <w:b/>
      <w:bCs/>
      <w:i/>
      <w:iCs/>
      <w:sz w:val="26"/>
      <w:szCs w:val="26"/>
    </w:rPr>
  </w:style>
  <w:style w:type="paragraph" w:styleId="berschrift6">
    <w:name w:val="heading 6"/>
    <w:basedOn w:val="Standard"/>
    <w:next w:val="Standard"/>
    <w:qFormat/>
    <w:rsid w:val="0038377D"/>
    <w:pPr>
      <w:numPr>
        <w:ilvl w:val="5"/>
        <w:numId w:val="1"/>
      </w:numPr>
      <w:spacing w:before="240" w:after="60"/>
      <w:outlineLvl w:val="5"/>
    </w:pPr>
    <w:rPr>
      <w:b/>
      <w:bCs/>
      <w:szCs w:val="22"/>
    </w:rPr>
  </w:style>
  <w:style w:type="paragraph" w:styleId="berschrift7">
    <w:name w:val="heading 7"/>
    <w:basedOn w:val="Standard"/>
    <w:next w:val="Standard"/>
    <w:qFormat/>
    <w:rsid w:val="0038377D"/>
    <w:pPr>
      <w:numPr>
        <w:ilvl w:val="6"/>
        <w:numId w:val="1"/>
      </w:numPr>
      <w:spacing w:before="240" w:after="60"/>
      <w:outlineLvl w:val="6"/>
    </w:pPr>
    <w:rPr>
      <w:sz w:val="24"/>
    </w:rPr>
  </w:style>
  <w:style w:type="paragraph" w:styleId="berschrift8">
    <w:name w:val="heading 8"/>
    <w:basedOn w:val="Standard"/>
    <w:next w:val="Standard"/>
    <w:qFormat/>
    <w:rsid w:val="0038377D"/>
    <w:pPr>
      <w:numPr>
        <w:ilvl w:val="7"/>
        <w:numId w:val="1"/>
      </w:numPr>
      <w:spacing w:before="240" w:after="60"/>
      <w:outlineLvl w:val="7"/>
    </w:pPr>
    <w:rPr>
      <w:i/>
      <w:iCs/>
      <w:sz w:val="24"/>
    </w:rPr>
  </w:style>
  <w:style w:type="paragraph" w:styleId="berschrift9">
    <w:name w:val="heading 9"/>
    <w:basedOn w:val="Standard"/>
    <w:next w:val="Standard"/>
    <w:qFormat/>
    <w:rsid w:val="0038377D"/>
    <w:pPr>
      <w:numPr>
        <w:ilvl w:val="8"/>
        <w:numId w:val="1"/>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sid w:val="0038377D"/>
  </w:style>
  <w:style w:type="character" w:customStyle="1" w:styleId="WW8Num1z1">
    <w:name w:val="WW8Num1z1"/>
    <w:rsid w:val="0038377D"/>
  </w:style>
  <w:style w:type="character" w:customStyle="1" w:styleId="WW8Num1z2">
    <w:name w:val="WW8Num1z2"/>
    <w:rsid w:val="0038377D"/>
  </w:style>
  <w:style w:type="character" w:customStyle="1" w:styleId="WW8Num1z3">
    <w:name w:val="WW8Num1z3"/>
    <w:rsid w:val="0038377D"/>
  </w:style>
  <w:style w:type="character" w:customStyle="1" w:styleId="WW8Num1z4">
    <w:name w:val="WW8Num1z4"/>
    <w:rsid w:val="0038377D"/>
  </w:style>
  <w:style w:type="character" w:customStyle="1" w:styleId="WW8Num1z5">
    <w:name w:val="WW8Num1z5"/>
    <w:rsid w:val="0038377D"/>
  </w:style>
  <w:style w:type="character" w:customStyle="1" w:styleId="WW8Num1z6">
    <w:name w:val="WW8Num1z6"/>
    <w:rsid w:val="0038377D"/>
  </w:style>
  <w:style w:type="character" w:customStyle="1" w:styleId="WW8Num1z7">
    <w:name w:val="WW8Num1z7"/>
    <w:rsid w:val="0038377D"/>
  </w:style>
  <w:style w:type="character" w:customStyle="1" w:styleId="WW8Num1z8">
    <w:name w:val="WW8Num1z8"/>
    <w:rsid w:val="0038377D"/>
  </w:style>
  <w:style w:type="character" w:customStyle="1" w:styleId="WW8Num2z0">
    <w:name w:val="WW8Num2z0"/>
    <w:rsid w:val="0038377D"/>
    <w:rPr>
      <w:sz w:val="20"/>
      <w:szCs w:val="20"/>
    </w:rPr>
  </w:style>
  <w:style w:type="character" w:customStyle="1" w:styleId="WW8Num3z0">
    <w:name w:val="WW8Num3z0"/>
    <w:rsid w:val="0038377D"/>
    <w:rPr>
      <w:rFonts w:ascii="Wingdings" w:hAnsi="Wingdings" w:cs="Wingdings"/>
      <w:sz w:val="20"/>
      <w:szCs w:val="20"/>
    </w:rPr>
  </w:style>
  <w:style w:type="character" w:customStyle="1" w:styleId="WW8Num4z0">
    <w:name w:val="WW8Num4z0"/>
    <w:rsid w:val="0038377D"/>
    <w:rPr>
      <w:rFonts w:ascii="Times New Roman" w:hAnsi="Times New Roman" w:cs="Times New Roman"/>
      <w:sz w:val="20"/>
      <w:szCs w:val="20"/>
    </w:rPr>
  </w:style>
  <w:style w:type="character" w:customStyle="1" w:styleId="WW8Num5z0">
    <w:name w:val="WW8Num5z0"/>
    <w:rsid w:val="0038377D"/>
    <w:rPr>
      <w:rFonts w:ascii="Wingdings" w:hAnsi="Wingdings" w:cs="Wingdings"/>
    </w:rPr>
  </w:style>
  <w:style w:type="character" w:customStyle="1" w:styleId="WW8Num6z0">
    <w:name w:val="WW8Num6z0"/>
    <w:rsid w:val="0038377D"/>
    <w:rPr>
      <w:rFonts w:ascii="Times New Roman" w:hAnsi="Times New Roman" w:cs="Times New Roman"/>
    </w:rPr>
  </w:style>
  <w:style w:type="character" w:customStyle="1" w:styleId="WW8Num6z1">
    <w:name w:val="WW8Num6z1"/>
    <w:rsid w:val="0038377D"/>
    <w:rPr>
      <w:sz w:val="20"/>
      <w:szCs w:val="20"/>
    </w:rPr>
  </w:style>
  <w:style w:type="character" w:customStyle="1" w:styleId="WW8Num6z2">
    <w:name w:val="WW8Num6z2"/>
    <w:rsid w:val="0038377D"/>
    <w:rPr>
      <w:rFonts w:ascii="Wingdings" w:hAnsi="Wingdings" w:cs="Wingdings"/>
    </w:rPr>
  </w:style>
  <w:style w:type="character" w:customStyle="1" w:styleId="WW8Num6z3">
    <w:name w:val="WW8Num6z3"/>
    <w:rsid w:val="0038377D"/>
    <w:rPr>
      <w:rFonts w:ascii="Symbol" w:hAnsi="Symbol" w:cs="Symbol"/>
    </w:rPr>
  </w:style>
  <w:style w:type="character" w:customStyle="1" w:styleId="WW8Num6z4">
    <w:name w:val="WW8Num6z4"/>
    <w:rsid w:val="0038377D"/>
    <w:rPr>
      <w:rFonts w:ascii="Courier New" w:hAnsi="Courier New" w:cs="Courier New"/>
    </w:rPr>
  </w:style>
  <w:style w:type="character" w:customStyle="1" w:styleId="WW8Num7z0">
    <w:name w:val="WW8Num7z0"/>
    <w:rsid w:val="0038377D"/>
    <w:rPr>
      <w:rFonts w:ascii="Times New Roman" w:hAnsi="Times New Roman" w:cs="Times New Roman"/>
      <w:sz w:val="20"/>
      <w:szCs w:val="20"/>
    </w:rPr>
  </w:style>
  <w:style w:type="character" w:customStyle="1" w:styleId="WW8Num7z1">
    <w:name w:val="WW8Num7z1"/>
    <w:rsid w:val="0038377D"/>
    <w:rPr>
      <w:sz w:val="20"/>
      <w:szCs w:val="20"/>
    </w:rPr>
  </w:style>
  <w:style w:type="character" w:customStyle="1" w:styleId="WW8Num7z2">
    <w:name w:val="WW8Num7z2"/>
    <w:rsid w:val="0038377D"/>
    <w:rPr>
      <w:rFonts w:ascii="Wingdings" w:hAnsi="Wingdings" w:cs="Wingdings"/>
    </w:rPr>
  </w:style>
  <w:style w:type="character" w:customStyle="1" w:styleId="WW8Num7z3">
    <w:name w:val="WW8Num7z3"/>
    <w:rsid w:val="0038377D"/>
    <w:rPr>
      <w:rFonts w:ascii="Symbol" w:hAnsi="Symbol" w:cs="Symbol"/>
    </w:rPr>
  </w:style>
  <w:style w:type="character" w:customStyle="1" w:styleId="WW8Num7z4">
    <w:name w:val="WW8Num7z4"/>
    <w:rsid w:val="0038377D"/>
    <w:rPr>
      <w:rFonts w:ascii="Courier New" w:hAnsi="Courier New" w:cs="Courier New"/>
    </w:rPr>
  </w:style>
  <w:style w:type="character" w:customStyle="1" w:styleId="WW8Num8z0">
    <w:name w:val="WW8Num8z0"/>
    <w:rsid w:val="0038377D"/>
    <w:rPr>
      <w:sz w:val="20"/>
      <w:szCs w:val="20"/>
    </w:rPr>
  </w:style>
  <w:style w:type="character" w:customStyle="1" w:styleId="Absatz-Standardschriftart2">
    <w:name w:val="Absatz-Standardschriftart2"/>
    <w:rsid w:val="0038377D"/>
  </w:style>
  <w:style w:type="character" w:customStyle="1" w:styleId="WW8Num9z0">
    <w:name w:val="WW8Num9z0"/>
    <w:rsid w:val="0038377D"/>
  </w:style>
  <w:style w:type="character" w:customStyle="1" w:styleId="WW8Num10z0">
    <w:name w:val="WW8Num10z0"/>
    <w:rsid w:val="0038377D"/>
    <w:rPr>
      <w:rFonts w:ascii="Symbol" w:hAnsi="Symbol" w:cs="Symbol"/>
    </w:rPr>
  </w:style>
  <w:style w:type="character" w:customStyle="1" w:styleId="WW8Num11z0">
    <w:name w:val="WW8Num11z0"/>
    <w:rsid w:val="0038377D"/>
    <w:rPr>
      <w:rFonts w:ascii="Times New Roman" w:eastAsia="Times New Roman" w:hAnsi="Times New Roman" w:cs="Times New Roman"/>
    </w:rPr>
  </w:style>
  <w:style w:type="character" w:customStyle="1" w:styleId="WW8Num11z1">
    <w:name w:val="WW8Num11z1"/>
    <w:rsid w:val="0038377D"/>
    <w:rPr>
      <w:rFonts w:ascii="Courier New" w:hAnsi="Courier New" w:cs="Courier New"/>
    </w:rPr>
  </w:style>
  <w:style w:type="character" w:customStyle="1" w:styleId="WW8Num11z2">
    <w:name w:val="WW8Num11z2"/>
    <w:rsid w:val="0038377D"/>
    <w:rPr>
      <w:rFonts w:ascii="Wingdings" w:hAnsi="Wingdings" w:cs="Wingdings"/>
    </w:rPr>
  </w:style>
  <w:style w:type="character" w:customStyle="1" w:styleId="WW8Num11z3">
    <w:name w:val="WW8Num11z3"/>
    <w:rsid w:val="0038377D"/>
    <w:rPr>
      <w:rFonts w:ascii="Symbol" w:hAnsi="Symbol" w:cs="Symbol"/>
    </w:rPr>
  </w:style>
  <w:style w:type="character" w:customStyle="1" w:styleId="WW8Num12z0">
    <w:name w:val="WW8Num12z0"/>
    <w:rsid w:val="0038377D"/>
    <w:rPr>
      <w:sz w:val="20"/>
      <w:szCs w:val="20"/>
    </w:rPr>
  </w:style>
  <w:style w:type="character" w:customStyle="1" w:styleId="WW8Num12z1">
    <w:name w:val="WW8Num12z1"/>
    <w:rsid w:val="0038377D"/>
  </w:style>
  <w:style w:type="character" w:customStyle="1" w:styleId="WW8Num12z2">
    <w:name w:val="WW8Num12z2"/>
    <w:rsid w:val="0038377D"/>
  </w:style>
  <w:style w:type="character" w:customStyle="1" w:styleId="WW8Num12z3">
    <w:name w:val="WW8Num12z3"/>
    <w:rsid w:val="0038377D"/>
  </w:style>
  <w:style w:type="character" w:customStyle="1" w:styleId="WW8Num12z4">
    <w:name w:val="WW8Num12z4"/>
    <w:rsid w:val="0038377D"/>
  </w:style>
  <w:style w:type="character" w:customStyle="1" w:styleId="WW8Num12z5">
    <w:name w:val="WW8Num12z5"/>
    <w:rsid w:val="0038377D"/>
  </w:style>
  <w:style w:type="character" w:customStyle="1" w:styleId="WW8Num12z6">
    <w:name w:val="WW8Num12z6"/>
    <w:rsid w:val="0038377D"/>
  </w:style>
  <w:style w:type="character" w:customStyle="1" w:styleId="WW8Num12z7">
    <w:name w:val="WW8Num12z7"/>
    <w:rsid w:val="0038377D"/>
  </w:style>
  <w:style w:type="character" w:customStyle="1" w:styleId="WW8Num12z8">
    <w:name w:val="WW8Num12z8"/>
    <w:rsid w:val="0038377D"/>
  </w:style>
  <w:style w:type="character" w:customStyle="1" w:styleId="WW8Num13z0">
    <w:name w:val="WW8Num13z0"/>
    <w:rsid w:val="0038377D"/>
    <w:rPr>
      <w:rFonts w:ascii="Wingdings" w:hAnsi="Wingdings" w:cs="Wingdings"/>
    </w:rPr>
  </w:style>
  <w:style w:type="character" w:customStyle="1" w:styleId="WW8Num13z1">
    <w:name w:val="WW8Num13z1"/>
    <w:rsid w:val="0038377D"/>
    <w:rPr>
      <w:rFonts w:ascii="Symbol" w:hAnsi="Symbol" w:cs="Symbol"/>
    </w:rPr>
  </w:style>
  <w:style w:type="character" w:customStyle="1" w:styleId="WW8Num13z4">
    <w:name w:val="WW8Num13z4"/>
    <w:rsid w:val="0038377D"/>
    <w:rPr>
      <w:rFonts w:ascii="Courier New" w:hAnsi="Courier New" w:cs="Courier New"/>
    </w:rPr>
  </w:style>
  <w:style w:type="character" w:customStyle="1" w:styleId="WW8Num14z0">
    <w:name w:val="WW8Num14z0"/>
    <w:rsid w:val="0038377D"/>
    <w:rPr>
      <w:rFonts w:ascii="Times New Roman" w:eastAsia="Times New Roman" w:hAnsi="Times New Roman" w:cs="Times New Roman"/>
      <w:sz w:val="20"/>
      <w:szCs w:val="20"/>
    </w:rPr>
  </w:style>
  <w:style w:type="character" w:customStyle="1" w:styleId="WW8Num14z1">
    <w:name w:val="WW8Num14z1"/>
    <w:rsid w:val="0038377D"/>
    <w:rPr>
      <w:rFonts w:ascii="Courier New" w:hAnsi="Courier New" w:cs="Courier New"/>
    </w:rPr>
  </w:style>
  <w:style w:type="character" w:customStyle="1" w:styleId="WW8Num14z2">
    <w:name w:val="WW8Num14z2"/>
    <w:rsid w:val="0038377D"/>
    <w:rPr>
      <w:rFonts w:ascii="Wingdings" w:hAnsi="Wingdings" w:cs="Wingdings"/>
    </w:rPr>
  </w:style>
  <w:style w:type="character" w:customStyle="1" w:styleId="WW8Num14z3">
    <w:name w:val="WW8Num14z3"/>
    <w:rsid w:val="0038377D"/>
    <w:rPr>
      <w:rFonts w:ascii="Symbol" w:hAnsi="Symbol" w:cs="Symbol"/>
    </w:rPr>
  </w:style>
  <w:style w:type="character" w:customStyle="1" w:styleId="WW8Num15z0">
    <w:name w:val="WW8Num15z0"/>
    <w:rsid w:val="0038377D"/>
    <w:rPr>
      <w:rFonts w:ascii="Wingdings" w:hAnsi="Wingdings" w:cs="Wingdings"/>
    </w:rPr>
  </w:style>
  <w:style w:type="character" w:customStyle="1" w:styleId="WW8Num15z1">
    <w:name w:val="WW8Num15z1"/>
    <w:rsid w:val="0038377D"/>
    <w:rPr>
      <w:rFonts w:ascii="Courier New" w:hAnsi="Courier New" w:cs="Courier New"/>
    </w:rPr>
  </w:style>
  <w:style w:type="character" w:customStyle="1" w:styleId="WW8Num15z3">
    <w:name w:val="WW8Num15z3"/>
    <w:rsid w:val="0038377D"/>
    <w:rPr>
      <w:rFonts w:ascii="Symbol" w:hAnsi="Symbol" w:cs="Symbol"/>
    </w:rPr>
  </w:style>
  <w:style w:type="character" w:customStyle="1" w:styleId="WW8Num16z0">
    <w:name w:val="WW8Num16z0"/>
    <w:rsid w:val="0038377D"/>
  </w:style>
  <w:style w:type="character" w:customStyle="1" w:styleId="WW8Num16z1">
    <w:name w:val="WW8Num16z1"/>
    <w:rsid w:val="0038377D"/>
  </w:style>
  <w:style w:type="character" w:customStyle="1" w:styleId="WW8Num16z2">
    <w:name w:val="WW8Num16z2"/>
    <w:rsid w:val="0038377D"/>
  </w:style>
  <w:style w:type="character" w:customStyle="1" w:styleId="WW8Num16z3">
    <w:name w:val="WW8Num16z3"/>
    <w:rsid w:val="0038377D"/>
  </w:style>
  <w:style w:type="character" w:customStyle="1" w:styleId="WW8Num16z4">
    <w:name w:val="WW8Num16z4"/>
    <w:rsid w:val="0038377D"/>
  </w:style>
  <w:style w:type="character" w:customStyle="1" w:styleId="WW8Num16z5">
    <w:name w:val="WW8Num16z5"/>
    <w:rsid w:val="0038377D"/>
  </w:style>
  <w:style w:type="character" w:customStyle="1" w:styleId="WW8Num16z6">
    <w:name w:val="WW8Num16z6"/>
    <w:rsid w:val="0038377D"/>
  </w:style>
  <w:style w:type="character" w:customStyle="1" w:styleId="WW8Num16z7">
    <w:name w:val="WW8Num16z7"/>
    <w:rsid w:val="0038377D"/>
  </w:style>
  <w:style w:type="character" w:customStyle="1" w:styleId="WW8Num16z8">
    <w:name w:val="WW8Num16z8"/>
    <w:rsid w:val="0038377D"/>
  </w:style>
  <w:style w:type="character" w:customStyle="1" w:styleId="WW8Num17z0">
    <w:name w:val="WW8Num17z0"/>
    <w:rsid w:val="0038377D"/>
    <w:rPr>
      <w:rFonts w:ascii="Times New Roman" w:eastAsia="Times New Roman" w:hAnsi="Times New Roman" w:cs="Times New Roman"/>
    </w:rPr>
  </w:style>
  <w:style w:type="character" w:customStyle="1" w:styleId="WW8Num17z1">
    <w:name w:val="WW8Num17z1"/>
    <w:rsid w:val="0038377D"/>
    <w:rPr>
      <w:sz w:val="20"/>
      <w:szCs w:val="20"/>
    </w:rPr>
  </w:style>
  <w:style w:type="character" w:customStyle="1" w:styleId="WW8Num17z2">
    <w:name w:val="WW8Num17z2"/>
    <w:rsid w:val="0038377D"/>
    <w:rPr>
      <w:rFonts w:ascii="Wingdings" w:hAnsi="Wingdings" w:cs="Wingdings"/>
    </w:rPr>
  </w:style>
  <w:style w:type="character" w:customStyle="1" w:styleId="WW8Num17z3">
    <w:name w:val="WW8Num17z3"/>
    <w:rsid w:val="0038377D"/>
    <w:rPr>
      <w:rFonts w:ascii="Symbol" w:hAnsi="Symbol" w:cs="Symbol"/>
    </w:rPr>
  </w:style>
  <w:style w:type="character" w:customStyle="1" w:styleId="WW8Num17z4">
    <w:name w:val="WW8Num17z4"/>
    <w:rsid w:val="0038377D"/>
    <w:rPr>
      <w:rFonts w:ascii="Courier New" w:hAnsi="Courier New" w:cs="Courier New"/>
    </w:rPr>
  </w:style>
  <w:style w:type="character" w:customStyle="1" w:styleId="WW8Num18z0">
    <w:name w:val="WW8Num18z0"/>
    <w:rsid w:val="0038377D"/>
    <w:rPr>
      <w:rFonts w:ascii="Times New Roman" w:eastAsia="Times New Roman" w:hAnsi="Times New Roman" w:cs="Times New Roman"/>
      <w:sz w:val="20"/>
      <w:szCs w:val="20"/>
    </w:rPr>
  </w:style>
  <w:style w:type="character" w:customStyle="1" w:styleId="WW8Num18z1">
    <w:name w:val="WW8Num18z1"/>
    <w:rsid w:val="0038377D"/>
    <w:rPr>
      <w:sz w:val="20"/>
      <w:szCs w:val="20"/>
    </w:rPr>
  </w:style>
  <w:style w:type="character" w:customStyle="1" w:styleId="WW8Num18z2">
    <w:name w:val="WW8Num18z2"/>
    <w:rsid w:val="0038377D"/>
    <w:rPr>
      <w:rFonts w:ascii="Wingdings" w:hAnsi="Wingdings" w:cs="Wingdings"/>
    </w:rPr>
  </w:style>
  <w:style w:type="character" w:customStyle="1" w:styleId="WW8Num18z3">
    <w:name w:val="WW8Num18z3"/>
    <w:rsid w:val="0038377D"/>
    <w:rPr>
      <w:rFonts w:ascii="Symbol" w:hAnsi="Symbol" w:cs="Symbol"/>
    </w:rPr>
  </w:style>
  <w:style w:type="character" w:customStyle="1" w:styleId="WW8Num18z4">
    <w:name w:val="WW8Num18z4"/>
    <w:rsid w:val="0038377D"/>
    <w:rPr>
      <w:rFonts w:ascii="Courier New" w:hAnsi="Courier New" w:cs="Courier New"/>
    </w:rPr>
  </w:style>
  <w:style w:type="character" w:customStyle="1" w:styleId="WW8Num19z0">
    <w:name w:val="WW8Num19z0"/>
    <w:rsid w:val="0038377D"/>
  </w:style>
  <w:style w:type="character" w:customStyle="1" w:styleId="WW8Num19z1">
    <w:name w:val="WW8Num19z1"/>
    <w:rsid w:val="0038377D"/>
  </w:style>
  <w:style w:type="character" w:customStyle="1" w:styleId="WW8Num19z2">
    <w:name w:val="WW8Num19z2"/>
    <w:rsid w:val="0038377D"/>
  </w:style>
  <w:style w:type="character" w:customStyle="1" w:styleId="WW8Num19z3">
    <w:name w:val="WW8Num19z3"/>
    <w:rsid w:val="0038377D"/>
  </w:style>
  <w:style w:type="character" w:customStyle="1" w:styleId="WW8Num19z4">
    <w:name w:val="WW8Num19z4"/>
    <w:rsid w:val="0038377D"/>
  </w:style>
  <w:style w:type="character" w:customStyle="1" w:styleId="WW8Num19z5">
    <w:name w:val="WW8Num19z5"/>
    <w:rsid w:val="0038377D"/>
  </w:style>
  <w:style w:type="character" w:customStyle="1" w:styleId="WW8Num19z6">
    <w:name w:val="WW8Num19z6"/>
    <w:rsid w:val="0038377D"/>
  </w:style>
  <w:style w:type="character" w:customStyle="1" w:styleId="WW8Num19z7">
    <w:name w:val="WW8Num19z7"/>
    <w:rsid w:val="0038377D"/>
  </w:style>
  <w:style w:type="character" w:customStyle="1" w:styleId="WW8Num19z8">
    <w:name w:val="WW8Num19z8"/>
    <w:rsid w:val="0038377D"/>
  </w:style>
  <w:style w:type="character" w:customStyle="1" w:styleId="WW8Num20z0">
    <w:name w:val="WW8Num20z0"/>
    <w:rsid w:val="0038377D"/>
  </w:style>
  <w:style w:type="character" w:customStyle="1" w:styleId="WW8Num20z1">
    <w:name w:val="WW8Num20z1"/>
    <w:rsid w:val="0038377D"/>
  </w:style>
  <w:style w:type="character" w:customStyle="1" w:styleId="WW8Num20z2">
    <w:name w:val="WW8Num20z2"/>
    <w:rsid w:val="0038377D"/>
  </w:style>
  <w:style w:type="character" w:customStyle="1" w:styleId="WW8Num20z3">
    <w:name w:val="WW8Num20z3"/>
    <w:rsid w:val="0038377D"/>
  </w:style>
  <w:style w:type="character" w:customStyle="1" w:styleId="WW8Num20z4">
    <w:name w:val="WW8Num20z4"/>
    <w:rsid w:val="0038377D"/>
  </w:style>
  <w:style w:type="character" w:customStyle="1" w:styleId="WW8Num20z5">
    <w:name w:val="WW8Num20z5"/>
    <w:rsid w:val="0038377D"/>
  </w:style>
  <w:style w:type="character" w:customStyle="1" w:styleId="WW8Num20z6">
    <w:name w:val="WW8Num20z6"/>
    <w:rsid w:val="0038377D"/>
  </w:style>
  <w:style w:type="character" w:customStyle="1" w:styleId="WW8Num20z7">
    <w:name w:val="WW8Num20z7"/>
    <w:rsid w:val="0038377D"/>
  </w:style>
  <w:style w:type="character" w:customStyle="1" w:styleId="WW8Num20z8">
    <w:name w:val="WW8Num20z8"/>
    <w:rsid w:val="0038377D"/>
  </w:style>
  <w:style w:type="character" w:customStyle="1" w:styleId="WW8Num21z0">
    <w:name w:val="WW8Num21z0"/>
    <w:rsid w:val="0038377D"/>
    <w:rPr>
      <w:rFonts w:ascii="Times New Roman" w:eastAsia="Times New Roman" w:hAnsi="Times New Roman" w:cs="Times New Roman"/>
    </w:rPr>
  </w:style>
  <w:style w:type="character" w:customStyle="1" w:styleId="WW8Num21z1">
    <w:name w:val="WW8Num21z1"/>
    <w:rsid w:val="0038377D"/>
  </w:style>
  <w:style w:type="character" w:customStyle="1" w:styleId="WW8Num21z2">
    <w:name w:val="WW8Num21z2"/>
    <w:rsid w:val="0038377D"/>
    <w:rPr>
      <w:rFonts w:ascii="Wingdings" w:hAnsi="Wingdings" w:cs="Wingdings"/>
    </w:rPr>
  </w:style>
  <w:style w:type="character" w:customStyle="1" w:styleId="WW8Num21z3">
    <w:name w:val="WW8Num21z3"/>
    <w:rsid w:val="0038377D"/>
    <w:rPr>
      <w:rFonts w:ascii="Symbol" w:hAnsi="Symbol" w:cs="Symbol"/>
    </w:rPr>
  </w:style>
  <w:style w:type="character" w:customStyle="1" w:styleId="WW8Num21z4">
    <w:name w:val="WW8Num21z4"/>
    <w:rsid w:val="0038377D"/>
    <w:rPr>
      <w:rFonts w:ascii="Courier New" w:hAnsi="Courier New" w:cs="Courier New"/>
    </w:rPr>
  </w:style>
  <w:style w:type="character" w:customStyle="1" w:styleId="WW8Num22z0">
    <w:name w:val="WW8Num22z0"/>
    <w:rsid w:val="0038377D"/>
  </w:style>
  <w:style w:type="character" w:customStyle="1" w:styleId="WW8Num22z1">
    <w:name w:val="WW8Num22z1"/>
    <w:rsid w:val="0038377D"/>
    <w:rPr>
      <w:rFonts w:ascii="Courier New" w:hAnsi="Courier New" w:cs="Courier New"/>
    </w:rPr>
  </w:style>
  <w:style w:type="character" w:customStyle="1" w:styleId="WW8Num22z2">
    <w:name w:val="WW8Num22z2"/>
    <w:rsid w:val="0038377D"/>
    <w:rPr>
      <w:rFonts w:ascii="Wingdings" w:hAnsi="Wingdings" w:cs="Wingdings"/>
    </w:rPr>
  </w:style>
  <w:style w:type="character" w:customStyle="1" w:styleId="WW8Num22z3">
    <w:name w:val="WW8Num22z3"/>
    <w:rsid w:val="0038377D"/>
    <w:rPr>
      <w:rFonts w:ascii="Symbol" w:hAnsi="Symbol" w:cs="Symbol"/>
    </w:rPr>
  </w:style>
  <w:style w:type="character" w:customStyle="1" w:styleId="WW8Num23z0">
    <w:name w:val="WW8Num23z0"/>
    <w:rsid w:val="0038377D"/>
  </w:style>
  <w:style w:type="character" w:customStyle="1" w:styleId="WW8Num23z1">
    <w:name w:val="WW8Num23z1"/>
    <w:rsid w:val="0038377D"/>
  </w:style>
  <w:style w:type="character" w:customStyle="1" w:styleId="WW8Num23z2">
    <w:name w:val="WW8Num23z2"/>
    <w:rsid w:val="0038377D"/>
  </w:style>
  <w:style w:type="character" w:customStyle="1" w:styleId="WW8Num23z3">
    <w:name w:val="WW8Num23z3"/>
    <w:rsid w:val="0038377D"/>
  </w:style>
  <w:style w:type="character" w:customStyle="1" w:styleId="WW8Num23z4">
    <w:name w:val="WW8Num23z4"/>
    <w:rsid w:val="0038377D"/>
  </w:style>
  <w:style w:type="character" w:customStyle="1" w:styleId="WW8Num23z5">
    <w:name w:val="WW8Num23z5"/>
    <w:rsid w:val="0038377D"/>
  </w:style>
  <w:style w:type="character" w:customStyle="1" w:styleId="WW8Num23z6">
    <w:name w:val="WW8Num23z6"/>
    <w:rsid w:val="0038377D"/>
  </w:style>
  <w:style w:type="character" w:customStyle="1" w:styleId="WW8Num23z7">
    <w:name w:val="WW8Num23z7"/>
    <w:rsid w:val="0038377D"/>
  </w:style>
  <w:style w:type="character" w:customStyle="1" w:styleId="WW8Num23z8">
    <w:name w:val="WW8Num23z8"/>
    <w:rsid w:val="0038377D"/>
  </w:style>
  <w:style w:type="character" w:customStyle="1" w:styleId="WW8Num24z0">
    <w:name w:val="WW8Num24z0"/>
    <w:rsid w:val="0038377D"/>
    <w:rPr>
      <w:rFonts w:ascii="Times New Roman" w:eastAsia="Times New Roman" w:hAnsi="Times New Roman" w:cs="Times New Roman"/>
    </w:rPr>
  </w:style>
  <w:style w:type="character" w:customStyle="1" w:styleId="WW8Num24z1">
    <w:name w:val="WW8Num24z1"/>
    <w:rsid w:val="0038377D"/>
  </w:style>
  <w:style w:type="character" w:customStyle="1" w:styleId="WW8Num24z2">
    <w:name w:val="WW8Num24z2"/>
    <w:rsid w:val="0038377D"/>
    <w:rPr>
      <w:rFonts w:ascii="Wingdings" w:hAnsi="Wingdings" w:cs="Wingdings"/>
    </w:rPr>
  </w:style>
  <w:style w:type="character" w:customStyle="1" w:styleId="WW8Num24z3">
    <w:name w:val="WW8Num24z3"/>
    <w:rsid w:val="0038377D"/>
    <w:rPr>
      <w:rFonts w:ascii="Symbol" w:hAnsi="Symbol" w:cs="Symbol"/>
    </w:rPr>
  </w:style>
  <w:style w:type="character" w:customStyle="1" w:styleId="WW8Num24z4">
    <w:name w:val="WW8Num24z4"/>
    <w:rsid w:val="0038377D"/>
    <w:rPr>
      <w:rFonts w:ascii="Courier New" w:hAnsi="Courier New" w:cs="Courier New"/>
    </w:rPr>
  </w:style>
  <w:style w:type="character" w:customStyle="1" w:styleId="WW8Num25z0">
    <w:name w:val="WW8Num25z0"/>
    <w:rsid w:val="0038377D"/>
  </w:style>
  <w:style w:type="character" w:customStyle="1" w:styleId="WW8Num25z1">
    <w:name w:val="WW8Num25z1"/>
    <w:rsid w:val="0038377D"/>
  </w:style>
  <w:style w:type="character" w:customStyle="1" w:styleId="WW8Num25z2">
    <w:name w:val="WW8Num25z2"/>
    <w:rsid w:val="0038377D"/>
  </w:style>
  <w:style w:type="character" w:customStyle="1" w:styleId="WW8Num25z3">
    <w:name w:val="WW8Num25z3"/>
    <w:rsid w:val="0038377D"/>
  </w:style>
  <w:style w:type="character" w:customStyle="1" w:styleId="WW8Num25z4">
    <w:name w:val="WW8Num25z4"/>
    <w:rsid w:val="0038377D"/>
  </w:style>
  <w:style w:type="character" w:customStyle="1" w:styleId="WW8Num25z5">
    <w:name w:val="WW8Num25z5"/>
    <w:rsid w:val="0038377D"/>
  </w:style>
  <w:style w:type="character" w:customStyle="1" w:styleId="WW8Num25z6">
    <w:name w:val="WW8Num25z6"/>
    <w:rsid w:val="0038377D"/>
  </w:style>
  <w:style w:type="character" w:customStyle="1" w:styleId="WW8Num25z7">
    <w:name w:val="WW8Num25z7"/>
    <w:rsid w:val="0038377D"/>
  </w:style>
  <w:style w:type="character" w:customStyle="1" w:styleId="WW8Num25z8">
    <w:name w:val="WW8Num25z8"/>
    <w:rsid w:val="0038377D"/>
  </w:style>
  <w:style w:type="character" w:customStyle="1" w:styleId="WW8Num26z0">
    <w:name w:val="WW8Num26z0"/>
    <w:rsid w:val="0038377D"/>
  </w:style>
  <w:style w:type="character" w:customStyle="1" w:styleId="WW8Num26z1">
    <w:name w:val="WW8Num26z1"/>
    <w:rsid w:val="0038377D"/>
  </w:style>
  <w:style w:type="character" w:customStyle="1" w:styleId="WW8Num26z2">
    <w:name w:val="WW8Num26z2"/>
    <w:rsid w:val="0038377D"/>
  </w:style>
  <w:style w:type="character" w:customStyle="1" w:styleId="WW8Num26z3">
    <w:name w:val="WW8Num26z3"/>
    <w:rsid w:val="0038377D"/>
  </w:style>
  <w:style w:type="character" w:customStyle="1" w:styleId="WW8Num26z4">
    <w:name w:val="WW8Num26z4"/>
    <w:rsid w:val="0038377D"/>
  </w:style>
  <w:style w:type="character" w:customStyle="1" w:styleId="WW8Num26z5">
    <w:name w:val="WW8Num26z5"/>
    <w:rsid w:val="0038377D"/>
  </w:style>
  <w:style w:type="character" w:customStyle="1" w:styleId="WW8Num26z6">
    <w:name w:val="WW8Num26z6"/>
    <w:rsid w:val="0038377D"/>
  </w:style>
  <w:style w:type="character" w:customStyle="1" w:styleId="WW8Num26z7">
    <w:name w:val="WW8Num26z7"/>
    <w:rsid w:val="0038377D"/>
  </w:style>
  <w:style w:type="character" w:customStyle="1" w:styleId="WW8Num26z8">
    <w:name w:val="WW8Num26z8"/>
    <w:rsid w:val="0038377D"/>
  </w:style>
  <w:style w:type="character" w:customStyle="1" w:styleId="WW8Num27z0">
    <w:name w:val="WW8Num27z0"/>
    <w:rsid w:val="0038377D"/>
    <w:rPr>
      <w:rFonts w:ascii="Times New Roman" w:eastAsia="Times New Roman" w:hAnsi="Times New Roman" w:cs="Times New Roman"/>
    </w:rPr>
  </w:style>
  <w:style w:type="character" w:customStyle="1" w:styleId="WW8Num27z1">
    <w:name w:val="WW8Num27z1"/>
    <w:rsid w:val="0038377D"/>
    <w:rPr>
      <w:rFonts w:ascii="Courier New" w:hAnsi="Courier New" w:cs="Courier New"/>
    </w:rPr>
  </w:style>
  <w:style w:type="character" w:customStyle="1" w:styleId="WW8Num27z2">
    <w:name w:val="WW8Num27z2"/>
    <w:rsid w:val="0038377D"/>
    <w:rPr>
      <w:rFonts w:ascii="Wingdings" w:hAnsi="Wingdings" w:cs="Wingdings"/>
    </w:rPr>
  </w:style>
  <w:style w:type="character" w:customStyle="1" w:styleId="WW8Num27z3">
    <w:name w:val="WW8Num27z3"/>
    <w:rsid w:val="0038377D"/>
    <w:rPr>
      <w:rFonts w:ascii="Symbol" w:hAnsi="Symbol" w:cs="Symbol"/>
    </w:rPr>
  </w:style>
  <w:style w:type="character" w:customStyle="1" w:styleId="WW8Num28z0">
    <w:name w:val="WW8Num28z0"/>
    <w:rsid w:val="0038377D"/>
    <w:rPr>
      <w:rFonts w:ascii="Wingdings" w:hAnsi="Wingdings" w:cs="Wingdings"/>
    </w:rPr>
  </w:style>
  <w:style w:type="character" w:customStyle="1" w:styleId="WW8Num28z1">
    <w:name w:val="WW8Num28z1"/>
    <w:rsid w:val="0038377D"/>
    <w:rPr>
      <w:rFonts w:ascii="Courier New" w:hAnsi="Courier New" w:cs="Courier New"/>
    </w:rPr>
  </w:style>
  <w:style w:type="character" w:customStyle="1" w:styleId="WW8Num28z3">
    <w:name w:val="WW8Num28z3"/>
    <w:rsid w:val="0038377D"/>
    <w:rPr>
      <w:rFonts w:ascii="Symbol" w:hAnsi="Symbol" w:cs="Symbol"/>
    </w:rPr>
  </w:style>
  <w:style w:type="character" w:customStyle="1" w:styleId="WW8Num29z0">
    <w:name w:val="WW8Num29z0"/>
    <w:rsid w:val="0038377D"/>
    <w:rPr>
      <w:rFonts w:ascii="Times New Roman" w:eastAsia="Times New Roman" w:hAnsi="Times New Roman" w:cs="Times New Roman"/>
    </w:rPr>
  </w:style>
  <w:style w:type="character" w:customStyle="1" w:styleId="WW8Num29z1">
    <w:name w:val="WW8Num29z1"/>
    <w:rsid w:val="0038377D"/>
    <w:rPr>
      <w:rFonts w:ascii="Courier New" w:hAnsi="Courier New" w:cs="Courier New"/>
    </w:rPr>
  </w:style>
  <w:style w:type="character" w:customStyle="1" w:styleId="WW8Num29z2">
    <w:name w:val="WW8Num29z2"/>
    <w:rsid w:val="0038377D"/>
    <w:rPr>
      <w:rFonts w:ascii="Wingdings" w:hAnsi="Wingdings" w:cs="Wingdings"/>
    </w:rPr>
  </w:style>
  <w:style w:type="character" w:customStyle="1" w:styleId="WW8Num29z3">
    <w:name w:val="WW8Num29z3"/>
    <w:rsid w:val="0038377D"/>
    <w:rPr>
      <w:rFonts w:ascii="Symbol" w:hAnsi="Symbol" w:cs="Symbol"/>
    </w:rPr>
  </w:style>
  <w:style w:type="character" w:customStyle="1" w:styleId="WW8Num30z0">
    <w:name w:val="WW8Num30z0"/>
    <w:rsid w:val="0038377D"/>
    <w:rPr>
      <w:sz w:val="20"/>
      <w:szCs w:val="20"/>
    </w:rPr>
  </w:style>
  <w:style w:type="character" w:customStyle="1" w:styleId="WW8Num30z1">
    <w:name w:val="WW8Num30z1"/>
    <w:rsid w:val="0038377D"/>
  </w:style>
  <w:style w:type="character" w:customStyle="1" w:styleId="WW8Num30z2">
    <w:name w:val="WW8Num30z2"/>
    <w:rsid w:val="0038377D"/>
  </w:style>
  <w:style w:type="character" w:customStyle="1" w:styleId="WW8Num30z3">
    <w:name w:val="WW8Num30z3"/>
    <w:rsid w:val="0038377D"/>
  </w:style>
  <w:style w:type="character" w:customStyle="1" w:styleId="WW8Num30z4">
    <w:name w:val="WW8Num30z4"/>
    <w:rsid w:val="0038377D"/>
  </w:style>
  <w:style w:type="character" w:customStyle="1" w:styleId="WW8Num30z5">
    <w:name w:val="WW8Num30z5"/>
    <w:rsid w:val="0038377D"/>
  </w:style>
  <w:style w:type="character" w:customStyle="1" w:styleId="WW8Num30z6">
    <w:name w:val="WW8Num30z6"/>
    <w:rsid w:val="0038377D"/>
  </w:style>
  <w:style w:type="character" w:customStyle="1" w:styleId="WW8Num30z7">
    <w:name w:val="WW8Num30z7"/>
    <w:rsid w:val="0038377D"/>
  </w:style>
  <w:style w:type="character" w:customStyle="1" w:styleId="WW8Num30z8">
    <w:name w:val="WW8Num30z8"/>
    <w:rsid w:val="0038377D"/>
  </w:style>
  <w:style w:type="character" w:customStyle="1" w:styleId="WW8Num31z0">
    <w:name w:val="WW8Num31z0"/>
    <w:rsid w:val="0038377D"/>
    <w:rPr>
      <w:rFonts w:ascii="Wingdings" w:hAnsi="Wingdings" w:cs="Wingdings"/>
    </w:rPr>
  </w:style>
  <w:style w:type="character" w:customStyle="1" w:styleId="WW8Num31z1">
    <w:name w:val="WW8Num31z1"/>
    <w:rsid w:val="0038377D"/>
    <w:rPr>
      <w:rFonts w:ascii="Courier New" w:hAnsi="Courier New" w:cs="Courier New"/>
    </w:rPr>
  </w:style>
  <w:style w:type="character" w:customStyle="1" w:styleId="WW8Num31z3">
    <w:name w:val="WW8Num31z3"/>
    <w:rsid w:val="0038377D"/>
    <w:rPr>
      <w:rFonts w:ascii="Symbol" w:hAnsi="Symbol" w:cs="Symbol"/>
    </w:rPr>
  </w:style>
  <w:style w:type="character" w:customStyle="1" w:styleId="WW8Num32z0">
    <w:name w:val="WW8Num32z0"/>
    <w:rsid w:val="0038377D"/>
    <w:rPr>
      <w:rFonts w:ascii="Times New Roman" w:eastAsia="Times New Roman" w:hAnsi="Times New Roman" w:cs="Times New Roman"/>
    </w:rPr>
  </w:style>
  <w:style w:type="character" w:customStyle="1" w:styleId="WW8Num32z1">
    <w:name w:val="WW8Num32z1"/>
    <w:rsid w:val="0038377D"/>
    <w:rPr>
      <w:rFonts w:ascii="Courier New" w:hAnsi="Courier New" w:cs="Courier New"/>
    </w:rPr>
  </w:style>
  <w:style w:type="character" w:customStyle="1" w:styleId="WW8Num32z2">
    <w:name w:val="WW8Num32z2"/>
    <w:rsid w:val="0038377D"/>
    <w:rPr>
      <w:rFonts w:ascii="Wingdings" w:hAnsi="Wingdings" w:cs="Wingdings"/>
    </w:rPr>
  </w:style>
  <w:style w:type="character" w:customStyle="1" w:styleId="WW8Num32z3">
    <w:name w:val="WW8Num32z3"/>
    <w:rsid w:val="0038377D"/>
    <w:rPr>
      <w:rFonts w:ascii="Symbol" w:hAnsi="Symbol" w:cs="Symbol"/>
    </w:rPr>
  </w:style>
  <w:style w:type="character" w:customStyle="1" w:styleId="WW8Num33z0">
    <w:name w:val="WW8Num33z0"/>
    <w:rsid w:val="0038377D"/>
  </w:style>
  <w:style w:type="character" w:customStyle="1" w:styleId="WW8Num33z1">
    <w:name w:val="WW8Num33z1"/>
    <w:rsid w:val="0038377D"/>
  </w:style>
  <w:style w:type="character" w:customStyle="1" w:styleId="WW8Num33z2">
    <w:name w:val="WW8Num33z2"/>
    <w:rsid w:val="0038377D"/>
  </w:style>
  <w:style w:type="character" w:customStyle="1" w:styleId="WW8Num33z3">
    <w:name w:val="WW8Num33z3"/>
    <w:rsid w:val="0038377D"/>
  </w:style>
  <w:style w:type="character" w:customStyle="1" w:styleId="WW8Num33z4">
    <w:name w:val="WW8Num33z4"/>
    <w:rsid w:val="0038377D"/>
  </w:style>
  <w:style w:type="character" w:customStyle="1" w:styleId="WW8Num33z5">
    <w:name w:val="WW8Num33z5"/>
    <w:rsid w:val="0038377D"/>
  </w:style>
  <w:style w:type="character" w:customStyle="1" w:styleId="WW8Num33z6">
    <w:name w:val="WW8Num33z6"/>
    <w:rsid w:val="0038377D"/>
  </w:style>
  <w:style w:type="character" w:customStyle="1" w:styleId="WW8Num33z7">
    <w:name w:val="WW8Num33z7"/>
    <w:rsid w:val="0038377D"/>
  </w:style>
  <w:style w:type="character" w:customStyle="1" w:styleId="WW8Num33z8">
    <w:name w:val="WW8Num33z8"/>
    <w:rsid w:val="0038377D"/>
  </w:style>
  <w:style w:type="character" w:customStyle="1" w:styleId="WW8Num34z0">
    <w:name w:val="WW8Num34z0"/>
    <w:rsid w:val="0038377D"/>
  </w:style>
  <w:style w:type="character" w:customStyle="1" w:styleId="WW8Num34z1">
    <w:name w:val="WW8Num34z1"/>
    <w:rsid w:val="0038377D"/>
  </w:style>
  <w:style w:type="character" w:customStyle="1" w:styleId="WW8Num34z2">
    <w:name w:val="WW8Num34z2"/>
    <w:rsid w:val="0038377D"/>
  </w:style>
  <w:style w:type="character" w:customStyle="1" w:styleId="WW8Num34z3">
    <w:name w:val="WW8Num34z3"/>
    <w:rsid w:val="0038377D"/>
  </w:style>
  <w:style w:type="character" w:customStyle="1" w:styleId="WW8Num34z4">
    <w:name w:val="WW8Num34z4"/>
    <w:rsid w:val="0038377D"/>
  </w:style>
  <w:style w:type="character" w:customStyle="1" w:styleId="WW8Num34z5">
    <w:name w:val="WW8Num34z5"/>
    <w:rsid w:val="0038377D"/>
  </w:style>
  <w:style w:type="character" w:customStyle="1" w:styleId="WW8Num34z6">
    <w:name w:val="WW8Num34z6"/>
    <w:rsid w:val="0038377D"/>
  </w:style>
  <w:style w:type="character" w:customStyle="1" w:styleId="WW8Num34z7">
    <w:name w:val="WW8Num34z7"/>
    <w:rsid w:val="0038377D"/>
  </w:style>
  <w:style w:type="character" w:customStyle="1" w:styleId="WW8Num34z8">
    <w:name w:val="WW8Num34z8"/>
    <w:rsid w:val="0038377D"/>
  </w:style>
  <w:style w:type="character" w:customStyle="1" w:styleId="WW8Num35z0">
    <w:name w:val="WW8Num35z0"/>
    <w:rsid w:val="0038377D"/>
  </w:style>
  <w:style w:type="character" w:customStyle="1" w:styleId="WW8Num35z1">
    <w:name w:val="WW8Num35z1"/>
    <w:rsid w:val="0038377D"/>
  </w:style>
  <w:style w:type="character" w:customStyle="1" w:styleId="WW8Num35z2">
    <w:name w:val="WW8Num35z2"/>
    <w:rsid w:val="0038377D"/>
  </w:style>
  <w:style w:type="character" w:customStyle="1" w:styleId="WW8Num35z3">
    <w:name w:val="WW8Num35z3"/>
    <w:rsid w:val="0038377D"/>
  </w:style>
  <w:style w:type="character" w:customStyle="1" w:styleId="WW8Num35z4">
    <w:name w:val="WW8Num35z4"/>
    <w:rsid w:val="0038377D"/>
  </w:style>
  <w:style w:type="character" w:customStyle="1" w:styleId="WW8Num35z5">
    <w:name w:val="WW8Num35z5"/>
    <w:rsid w:val="0038377D"/>
  </w:style>
  <w:style w:type="character" w:customStyle="1" w:styleId="WW8Num35z6">
    <w:name w:val="WW8Num35z6"/>
    <w:rsid w:val="0038377D"/>
  </w:style>
  <w:style w:type="character" w:customStyle="1" w:styleId="WW8Num35z7">
    <w:name w:val="WW8Num35z7"/>
    <w:rsid w:val="0038377D"/>
  </w:style>
  <w:style w:type="character" w:customStyle="1" w:styleId="WW8Num35z8">
    <w:name w:val="WW8Num35z8"/>
    <w:rsid w:val="0038377D"/>
  </w:style>
  <w:style w:type="character" w:customStyle="1" w:styleId="WW8Num36z0">
    <w:name w:val="WW8Num36z0"/>
    <w:rsid w:val="0038377D"/>
  </w:style>
  <w:style w:type="character" w:customStyle="1" w:styleId="WW8Num36z1">
    <w:name w:val="WW8Num36z1"/>
    <w:rsid w:val="0038377D"/>
  </w:style>
  <w:style w:type="character" w:customStyle="1" w:styleId="WW8Num36z2">
    <w:name w:val="WW8Num36z2"/>
    <w:rsid w:val="0038377D"/>
  </w:style>
  <w:style w:type="character" w:customStyle="1" w:styleId="WW8Num36z3">
    <w:name w:val="WW8Num36z3"/>
    <w:rsid w:val="0038377D"/>
  </w:style>
  <w:style w:type="character" w:customStyle="1" w:styleId="WW8Num36z4">
    <w:name w:val="WW8Num36z4"/>
    <w:rsid w:val="0038377D"/>
  </w:style>
  <w:style w:type="character" w:customStyle="1" w:styleId="WW8Num36z5">
    <w:name w:val="WW8Num36z5"/>
    <w:rsid w:val="0038377D"/>
  </w:style>
  <w:style w:type="character" w:customStyle="1" w:styleId="WW8Num36z6">
    <w:name w:val="WW8Num36z6"/>
    <w:rsid w:val="0038377D"/>
  </w:style>
  <w:style w:type="character" w:customStyle="1" w:styleId="WW8Num36z7">
    <w:name w:val="WW8Num36z7"/>
    <w:rsid w:val="0038377D"/>
  </w:style>
  <w:style w:type="character" w:customStyle="1" w:styleId="WW8Num36z8">
    <w:name w:val="WW8Num36z8"/>
    <w:rsid w:val="0038377D"/>
  </w:style>
  <w:style w:type="character" w:customStyle="1" w:styleId="Absatz-Standardschriftart1">
    <w:name w:val="Absatz-Standardschriftart1"/>
    <w:rsid w:val="0038377D"/>
  </w:style>
  <w:style w:type="character" w:customStyle="1" w:styleId="Kommentarzeichen1">
    <w:name w:val="Kommentarzeichen1"/>
    <w:basedOn w:val="Absatz-Standardschriftart1"/>
    <w:rsid w:val="0038377D"/>
    <w:rPr>
      <w:sz w:val="16"/>
      <w:szCs w:val="16"/>
    </w:rPr>
  </w:style>
  <w:style w:type="character" w:customStyle="1" w:styleId="BeschriftungZchn">
    <w:name w:val="Beschriftung Zchn"/>
    <w:basedOn w:val="Absatz-Standardschriftart1"/>
    <w:rsid w:val="0038377D"/>
    <w:rPr>
      <w:rFonts w:ascii="Arial" w:hAnsi="Arial" w:cs="Arial"/>
      <w:b/>
      <w:bCs/>
      <w:lang w:val="en-GB" w:bidi="ar-SA"/>
    </w:rPr>
  </w:style>
  <w:style w:type="character" w:customStyle="1" w:styleId="FormatvorlageBeschriftungArialNichtFettChar">
    <w:name w:val="Formatvorlage Beschriftung + Arial Nicht Fett Char"/>
    <w:basedOn w:val="BeschriftungZchn"/>
    <w:rsid w:val="0038377D"/>
    <w:rPr>
      <w:rFonts w:ascii="Arial" w:hAnsi="Arial" w:cs="Arial"/>
      <w:b/>
      <w:bCs/>
      <w:lang w:val="en-GB" w:bidi="ar-SA"/>
    </w:rPr>
  </w:style>
  <w:style w:type="character" w:customStyle="1" w:styleId="FormatvorlageBeschriftungNichtFettChar">
    <w:name w:val="Formatvorlage Beschriftung + Nicht Fett Char"/>
    <w:basedOn w:val="BeschriftungZchn"/>
    <w:rsid w:val="0038377D"/>
    <w:rPr>
      <w:rFonts w:ascii="Arial" w:hAnsi="Arial" w:cs="Arial"/>
      <w:b/>
      <w:bCs/>
      <w:lang w:val="en-GB" w:bidi="ar-SA"/>
    </w:rPr>
  </w:style>
  <w:style w:type="character" w:styleId="Seitenzahl">
    <w:name w:val="page number"/>
    <w:basedOn w:val="Absatz-Standardschriftart1"/>
    <w:rsid w:val="0038377D"/>
  </w:style>
  <w:style w:type="character" w:customStyle="1" w:styleId="FormatvorlageFormatvorlageBeschriftungNichtFettChar">
    <w:name w:val="Formatvorlage Formatvorlage Beschriftung + Nicht Fett + Char"/>
    <w:basedOn w:val="FormatvorlageBeschriftungNichtFettChar"/>
    <w:rsid w:val="0038377D"/>
    <w:rPr>
      <w:rFonts w:ascii="Arial" w:hAnsi="Arial" w:cs="Arial"/>
      <w:b/>
      <w:bCs/>
      <w:sz w:val="22"/>
      <w:szCs w:val="24"/>
      <w:lang w:val="en-GB" w:bidi="ar-SA"/>
    </w:rPr>
  </w:style>
  <w:style w:type="character" w:styleId="Hyperlink">
    <w:name w:val="Hyperlink"/>
    <w:basedOn w:val="Absatz-Standardschriftart1"/>
    <w:rsid w:val="0038377D"/>
    <w:rPr>
      <w:color w:val="0000FF"/>
      <w:u w:val="single"/>
    </w:rPr>
  </w:style>
  <w:style w:type="character" w:customStyle="1" w:styleId="FormatvorlageBeschriftungArialNichtFettCharChar">
    <w:name w:val="Formatvorlage Beschriftung + Arial Nicht Fett Char Char"/>
    <w:basedOn w:val="BeschriftungZchn"/>
    <w:rsid w:val="0038377D"/>
    <w:rPr>
      <w:rFonts w:ascii="Arial" w:hAnsi="Arial" w:cs="Arial"/>
      <w:b/>
      <w:bCs/>
      <w:lang w:val="en-GB" w:bidi="ar-SA"/>
    </w:rPr>
  </w:style>
  <w:style w:type="character" w:customStyle="1" w:styleId="Formatvorlage12ptFett">
    <w:name w:val="Formatvorlage 12 pt Fett"/>
    <w:basedOn w:val="Absatz-Standardschriftart1"/>
    <w:rsid w:val="0038377D"/>
    <w:rPr>
      <w:b/>
      <w:bCs/>
      <w:sz w:val="22"/>
    </w:rPr>
  </w:style>
  <w:style w:type="character" w:styleId="BesuchterHyperlink">
    <w:name w:val="FollowedHyperlink"/>
    <w:basedOn w:val="Absatz-Standardschriftart1"/>
    <w:rsid w:val="0038377D"/>
    <w:rPr>
      <w:color w:val="800080"/>
      <w:u w:val="single"/>
    </w:rPr>
  </w:style>
  <w:style w:type="character" w:customStyle="1" w:styleId="Verzeichnissprung">
    <w:name w:val="Verzeichnissprung"/>
    <w:rsid w:val="0038377D"/>
  </w:style>
  <w:style w:type="paragraph" w:customStyle="1" w:styleId="berschrift">
    <w:name w:val="Überschrift"/>
    <w:basedOn w:val="Standard"/>
    <w:next w:val="Textkrper"/>
    <w:rsid w:val="0038377D"/>
    <w:pPr>
      <w:spacing w:before="240" w:after="60"/>
      <w:jc w:val="center"/>
    </w:pPr>
    <w:rPr>
      <w:rFonts w:ascii="Arial" w:hAnsi="Arial" w:cs="Arial"/>
      <w:b/>
      <w:bCs/>
      <w:kern w:val="1"/>
      <w:sz w:val="32"/>
      <w:szCs w:val="32"/>
    </w:rPr>
  </w:style>
  <w:style w:type="paragraph" w:styleId="Textkrper">
    <w:name w:val="Body Text"/>
    <w:basedOn w:val="Standard"/>
    <w:rsid w:val="0038377D"/>
    <w:pPr>
      <w:autoSpaceDE w:val="0"/>
      <w:spacing w:line="240" w:lineRule="auto"/>
      <w:ind w:firstLine="567"/>
    </w:pPr>
    <w:rPr>
      <w:sz w:val="24"/>
      <w:szCs w:val="20"/>
    </w:rPr>
  </w:style>
  <w:style w:type="paragraph" w:styleId="Liste">
    <w:name w:val="List"/>
    <w:basedOn w:val="Textkrper"/>
    <w:rsid w:val="0038377D"/>
    <w:rPr>
      <w:rFonts w:cs="Lohit Hindi"/>
    </w:rPr>
  </w:style>
  <w:style w:type="paragraph" w:styleId="Beschriftung">
    <w:name w:val="caption"/>
    <w:basedOn w:val="Standard"/>
    <w:next w:val="Standard"/>
    <w:qFormat/>
    <w:rsid w:val="0038377D"/>
    <w:pPr>
      <w:spacing w:before="120" w:after="120"/>
    </w:pPr>
    <w:rPr>
      <w:rFonts w:ascii="Arial" w:hAnsi="Arial" w:cs="Arial"/>
      <w:b/>
      <w:bCs/>
      <w:sz w:val="20"/>
      <w:szCs w:val="20"/>
    </w:rPr>
  </w:style>
  <w:style w:type="paragraph" w:customStyle="1" w:styleId="Verzeichnis">
    <w:name w:val="Verzeichnis"/>
    <w:basedOn w:val="Standard"/>
    <w:rsid w:val="0038377D"/>
    <w:pPr>
      <w:suppressLineNumbers/>
    </w:pPr>
    <w:rPr>
      <w:rFonts w:cs="Lohit Hindi"/>
    </w:rPr>
  </w:style>
  <w:style w:type="paragraph" w:customStyle="1" w:styleId="Kommentartext1">
    <w:name w:val="Kommentartext1"/>
    <w:basedOn w:val="Standard"/>
    <w:rsid w:val="0038377D"/>
    <w:rPr>
      <w:sz w:val="20"/>
      <w:szCs w:val="20"/>
    </w:rPr>
  </w:style>
  <w:style w:type="paragraph" w:styleId="Kommentarthema">
    <w:name w:val="annotation subject"/>
    <w:basedOn w:val="Kommentartext1"/>
    <w:next w:val="Kommentartext1"/>
    <w:rsid w:val="0038377D"/>
    <w:rPr>
      <w:b/>
      <w:bCs/>
    </w:rPr>
  </w:style>
  <w:style w:type="paragraph" w:styleId="Sprechblasentext">
    <w:name w:val="Balloon Text"/>
    <w:basedOn w:val="Standard"/>
    <w:rsid w:val="0038377D"/>
    <w:rPr>
      <w:rFonts w:ascii="Tahoma" w:hAnsi="Tahoma" w:cs="Tahoma"/>
      <w:sz w:val="16"/>
      <w:szCs w:val="16"/>
    </w:rPr>
  </w:style>
  <w:style w:type="paragraph" w:customStyle="1" w:styleId="Formatvorlage1">
    <w:name w:val="Formatvorlage1"/>
    <w:basedOn w:val="berschrift1"/>
    <w:rsid w:val="0038377D"/>
    <w:pPr>
      <w:numPr>
        <w:numId w:val="0"/>
      </w:numPr>
    </w:pPr>
    <w:rPr>
      <w:color w:val="008000"/>
      <w:sz w:val="28"/>
    </w:rPr>
  </w:style>
  <w:style w:type="paragraph" w:styleId="StandardWeb">
    <w:name w:val="Normal (Web)"/>
    <w:basedOn w:val="Standard"/>
    <w:rsid w:val="0038377D"/>
    <w:pPr>
      <w:spacing w:before="280" w:after="280"/>
    </w:pPr>
    <w:rPr>
      <w:sz w:val="24"/>
      <w:lang w:val="de-DE"/>
    </w:rPr>
  </w:style>
  <w:style w:type="paragraph" w:customStyle="1" w:styleId="FormatvorlageBeschriftungArialNichtFett">
    <w:name w:val="Formatvorlage Beschriftung + Arial Nicht Fett"/>
    <w:basedOn w:val="Beschriftung"/>
    <w:rsid w:val="0038377D"/>
    <w:rPr>
      <w:b w:val="0"/>
      <w:bCs w:val="0"/>
    </w:rPr>
  </w:style>
  <w:style w:type="paragraph" w:customStyle="1" w:styleId="FormatvorlageBeschriftungNichtFett">
    <w:name w:val="Formatvorlage Beschriftung + Nicht Fett"/>
    <w:basedOn w:val="Beschriftung"/>
    <w:rsid w:val="0038377D"/>
    <w:rPr>
      <w:b w:val="0"/>
      <w:bCs w:val="0"/>
    </w:rPr>
  </w:style>
  <w:style w:type="paragraph" w:customStyle="1" w:styleId="NurText1">
    <w:name w:val="Nur Text1"/>
    <w:basedOn w:val="Standard"/>
    <w:rsid w:val="0038377D"/>
    <w:rPr>
      <w:rFonts w:ascii="Courier New" w:hAnsi="Courier New" w:cs="Courier New"/>
      <w:sz w:val="20"/>
      <w:szCs w:val="20"/>
    </w:rPr>
  </w:style>
  <w:style w:type="paragraph" w:customStyle="1" w:styleId="KleinerAbstand">
    <w:name w:val="Kleiner Abstand"/>
    <w:basedOn w:val="NurText1"/>
    <w:rsid w:val="0038377D"/>
    <w:pPr>
      <w:spacing w:line="240" w:lineRule="auto"/>
      <w:ind w:left="1582" w:hanging="1582"/>
    </w:pPr>
    <w:rPr>
      <w:sz w:val="10"/>
      <w:szCs w:val="10"/>
    </w:rPr>
  </w:style>
  <w:style w:type="paragraph" w:styleId="Fuzeile">
    <w:name w:val="footer"/>
    <w:basedOn w:val="Standard"/>
    <w:rsid w:val="0038377D"/>
    <w:pPr>
      <w:tabs>
        <w:tab w:val="center" w:pos="4536"/>
        <w:tab w:val="right" w:pos="9072"/>
      </w:tabs>
    </w:pPr>
  </w:style>
  <w:style w:type="paragraph" w:customStyle="1" w:styleId="FormatvorlageFormatvorlageBeschriftungNichtFett">
    <w:name w:val="Formatvorlage Formatvorlage Beschriftung + Nicht Fett +"/>
    <w:basedOn w:val="FormatvorlageBeschriftungNichtFett"/>
    <w:rsid w:val="0038377D"/>
    <w:rPr>
      <w:b/>
      <w:bCs/>
      <w:sz w:val="22"/>
      <w:szCs w:val="24"/>
    </w:rPr>
  </w:style>
  <w:style w:type="paragraph" w:styleId="Verzeichnis1">
    <w:name w:val="toc 1"/>
    <w:basedOn w:val="Standard"/>
    <w:next w:val="Standard"/>
    <w:rsid w:val="0038377D"/>
  </w:style>
  <w:style w:type="paragraph" w:styleId="Verzeichnis2">
    <w:name w:val="toc 2"/>
    <w:basedOn w:val="Standard"/>
    <w:next w:val="Standard"/>
    <w:rsid w:val="0038377D"/>
    <w:pPr>
      <w:ind w:left="220"/>
    </w:pPr>
  </w:style>
  <w:style w:type="paragraph" w:customStyle="1" w:styleId="Referencetext">
    <w:name w:val="Reference text"/>
    <w:basedOn w:val="Standard"/>
    <w:rsid w:val="0038377D"/>
    <w:pPr>
      <w:overflowPunct w:val="0"/>
      <w:autoSpaceDE w:val="0"/>
      <w:spacing w:line="220" w:lineRule="exact"/>
      <w:ind w:left="284" w:hanging="284"/>
      <w:textAlignment w:val="baseline"/>
    </w:pPr>
    <w:rPr>
      <w:sz w:val="20"/>
      <w:szCs w:val="20"/>
      <w:lang w:val="en-US"/>
    </w:rPr>
  </w:style>
  <w:style w:type="paragraph" w:customStyle="1" w:styleId="FormatvorlageFormatvorlage1Automatisch">
    <w:name w:val="Formatvorlage Formatvorlage1 + Automatisch"/>
    <w:basedOn w:val="Formatvorlage1"/>
    <w:rsid w:val="0038377D"/>
    <w:rPr>
      <w:rFonts w:ascii="Times New Roman" w:hAnsi="Times New Roman" w:cs="Times New Roman"/>
      <w:color w:val="auto"/>
    </w:rPr>
  </w:style>
  <w:style w:type="paragraph" w:customStyle="1" w:styleId="Formatvorlageberschrift212ptNichtKursiv">
    <w:name w:val="Formatvorlage Überschrift 2 + 12 pt Nicht Kursiv"/>
    <w:basedOn w:val="berschrift2"/>
    <w:rsid w:val="0038377D"/>
    <w:pPr>
      <w:numPr>
        <w:ilvl w:val="0"/>
        <w:numId w:val="0"/>
      </w:numPr>
      <w:spacing w:before="600"/>
    </w:pPr>
    <w:rPr>
      <w:rFonts w:ascii="Times New Roman" w:hAnsi="Times New Roman" w:cs="Times New Roman"/>
      <w:i w:val="0"/>
      <w:iCs w:val="0"/>
      <w:sz w:val="24"/>
    </w:rPr>
  </w:style>
  <w:style w:type="paragraph" w:customStyle="1" w:styleId="Formatvorlageberschrift212ptNichtKursivNach6pt">
    <w:name w:val="Formatvorlage Überschrift 2 + 12 pt Nicht Kursiv Nach:  6 pt"/>
    <w:basedOn w:val="berschrift2"/>
    <w:rsid w:val="0038377D"/>
    <w:pPr>
      <w:numPr>
        <w:ilvl w:val="0"/>
        <w:numId w:val="0"/>
      </w:numPr>
      <w:spacing w:before="500" w:after="120"/>
      <w:ind w:left="578" w:hanging="578"/>
    </w:pPr>
    <w:rPr>
      <w:rFonts w:cs="Times New Roman"/>
      <w:i w:val="0"/>
      <w:iCs w:val="0"/>
      <w:sz w:val="24"/>
      <w:szCs w:val="20"/>
    </w:rPr>
  </w:style>
  <w:style w:type="paragraph" w:customStyle="1" w:styleId="Formatvorlage12ptFettNach3pt">
    <w:name w:val="Formatvorlage 12 pt Fett Nach:  3 pt"/>
    <w:basedOn w:val="Standard"/>
    <w:rsid w:val="0038377D"/>
    <w:pPr>
      <w:spacing w:after="60"/>
    </w:pPr>
    <w:rPr>
      <w:b/>
      <w:bCs/>
      <w:szCs w:val="20"/>
    </w:rPr>
  </w:style>
  <w:style w:type="paragraph" w:customStyle="1" w:styleId="Textkrper21">
    <w:name w:val="Textkörper 21"/>
    <w:basedOn w:val="Standard"/>
    <w:rsid w:val="0038377D"/>
    <w:pPr>
      <w:spacing w:after="120" w:line="480" w:lineRule="auto"/>
    </w:pPr>
  </w:style>
  <w:style w:type="paragraph" w:styleId="Verzeichnis3">
    <w:name w:val="toc 3"/>
    <w:basedOn w:val="Verzeichnis"/>
    <w:rsid w:val="0038377D"/>
    <w:pPr>
      <w:tabs>
        <w:tab w:val="right" w:leader="dot" w:pos="9072"/>
      </w:tabs>
      <w:ind w:left="566"/>
    </w:pPr>
  </w:style>
  <w:style w:type="paragraph" w:styleId="Verzeichnis4">
    <w:name w:val="toc 4"/>
    <w:basedOn w:val="Verzeichnis"/>
    <w:rsid w:val="0038377D"/>
    <w:pPr>
      <w:tabs>
        <w:tab w:val="right" w:leader="dot" w:pos="8789"/>
      </w:tabs>
      <w:ind w:left="849"/>
    </w:pPr>
  </w:style>
  <w:style w:type="paragraph" w:styleId="Verzeichnis5">
    <w:name w:val="toc 5"/>
    <w:basedOn w:val="Verzeichnis"/>
    <w:rsid w:val="0038377D"/>
    <w:pPr>
      <w:tabs>
        <w:tab w:val="right" w:leader="dot" w:pos="8506"/>
      </w:tabs>
      <w:ind w:left="1132"/>
    </w:pPr>
  </w:style>
  <w:style w:type="paragraph" w:styleId="Verzeichnis6">
    <w:name w:val="toc 6"/>
    <w:basedOn w:val="Verzeichnis"/>
    <w:rsid w:val="0038377D"/>
    <w:pPr>
      <w:tabs>
        <w:tab w:val="right" w:leader="dot" w:pos="8223"/>
      </w:tabs>
      <w:ind w:left="1415"/>
    </w:pPr>
  </w:style>
  <w:style w:type="paragraph" w:styleId="Verzeichnis7">
    <w:name w:val="toc 7"/>
    <w:basedOn w:val="Verzeichnis"/>
    <w:rsid w:val="0038377D"/>
    <w:pPr>
      <w:tabs>
        <w:tab w:val="right" w:leader="dot" w:pos="7940"/>
      </w:tabs>
      <w:ind w:left="1698"/>
    </w:pPr>
  </w:style>
  <w:style w:type="paragraph" w:styleId="Verzeichnis8">
    <w:name w:val="toc 8"/>
    <w:basedOn w:val="Verzeichnis"/>
    <w:rsid w:val="0038377D"/>
    <w:pPr>
      <w:tabs>
        <w:tab w:val="right" w:leader="dot" w:pos="7657"/>
      </w:tabs>
      <w:ind w:left="1981"/>
    </w:pPr>
  </w:style>
  <w:style w:type="paragraph" w:styleId="Verzeichnis9">
    <w:name w:val="toc 9"/>
    <w:basedOn w:val="Verzeichnis"/>
    <w:rsid w:val="0038377D"/>
    <w:pPr>
      <w:tabs>
        <w:tab w:val="right" w:leader="dot" w:pos="7374"/>
      </w:tabs>
      <w:ind w:left="2264"/>
    </w:pPr>
  </w:style>
  <w:style w:type="paragraph" w:customStyle="1" w:styleId="Inhaltsverzeichnis10">
    <w:name w:val="Inhaltsverzeichnis 10"/>
    <w:basedOn w:val="Verzeichnis"/>
    <w:rsid w:val="0038377D"/>
    <w:pPr>
      <w:tabs>
        <w:tab w:val="right" w:leader="dot" w:pos="7091"/>
      </w:tabs>
      <w:ind w:left="2547"/>
    </w:pPr>
  </w:style>
  <w:style w:type="paragraph" w:customStyle="1" w:styleId="TabellenInhalt">
    <w:name w:val="Tabellen Inhalt"/>
    <w:basedOn w:val="Standard"/>
    <w:rsid w:val="0038377D"/>
    <w:pPr>
      <w:suppressLineNumbers/>
    </w:pPr>
  </w:style>
  <w:style w:type="paragraph" w:customStyle="1" w:styleId="Tabellenberschrift">
    <w:name w:val="Tabellen Überschrift"/>
    <w:basedOn w:val="TabellenInhalt"/>
    <w:rsid w:val="0038377D"/>
    <w:pPr>
      <w:jc w:val="center"/>
    </w:pPr>
    <w:rPr>
      <w:b/>
      <w:bCs/>
    </w:rPr>
  </w:style>
  <w:style w:type="paragraph" w:customStyle="1" w:styleId="Rahmeninhalt">
    <w:name w:val="Rahmeninhalt"/>
    <w:basedOn w:val="Standard"/>
    <w:rsid w:val="0038377D"/>
  </w:style>
  <w:style w:type="paragraph" w:styleId="Dokumentstruktur">
    <w:name w:val="Document Map"/>
    <w:basedOn w:val="Standard"/>
    <w:link w:val="DokumentstrukturZchn"/>
    <w:uiPriority w:val="99"/>
    <w:semiHidden/>
    <w:unhideWhenUsed/>
    <w:rsid w:val="00406C69"/>
    <w:rPr>
      <w:rFonts w:ascii="Tahoma" w:hAnsi="Tahoma" w:cs="Tahoma"/>
      <w:sz w:val="16"/>
      <w:szCs w:val="16"/>
    </w:rPr>
  </w:style>
  <w:style w:type="character" w:customStyle="1" w:styleId="DokumentstrukturZchn">
    <w:name w:val="Dokumentstruktur Zchn"/>
    <w:basedOn w:val="Absatz-Standardschriftart"/>
    <w:link w:val="Dokumentstruktur"/>
    <w:rsid w:val="00406C69"/>
    <w:rPr>
      <w:rFonts w:ascii="Tahoma" w:hAnsi="Tahoma" w:cs="Tahoma"/>
      <w:sz w:val="16"/>
      <w:szCs w:val="16"/>
      <w:lang w:val="en-GB" w:eastAsia="zh-CN"/>
    </w:rPr>
  </w:style>
  <w:style w:type="character" w:styleId="Kommentarzeichen">
    <w:name w:val="annotation reference"/>
    <w:basedOn w:val="Absatz-Standardschriftart"/>
    <w:uiPriority w:val="99"/>
    <w:semiHidden/>
    <w:unhideWhenUsed/>
    <w:rsid w:val="00FC3A60"/>
    <w:rPr>
      <w:sz w:val="16"/>
      <w:szCs w:val="16"/>
    </w:rPr>
  </w:style>
  <w:style w:type="paragraph" w:styleId="Kommentartext">
    <w:name w:val="annotation text"/>
    <w:basedOn w:val="Standard"/>
    <w:link w:val="KommentartextZchn"/>
    <w:uiPriority w:val="99"/>
    <w:semiHidden/>
    <w:unhideWhenUsed/>
    <w:rsid w:val="00FC3A60"/>
    <w:rPr>
      <w:sz w:val="20"/>
      <w:szCs w:val="20"/>
    </w:rPr>
  </w:style>
  <w:style w:type="character" w:customStyle="1" w:styleId="KommentartextZchn">
    <w:name w:val="Kommentartext Zchn"/>
    <w:basedOn w:val="Absatz-Standardschriftart"/>
    <w:link w:val="Kommentartext"/>
    <w:rsid w:val="00FC3A60"/>
    <w:rPr>
      <w:lang w:val="en-GB" w:eastAsia="zh-CN"/>
    </w:rPr>
  </w:style>
  <w:style w:type="character" w:customStyle="1" w:styleId="Absatz-Standardschriftart3">
    <w:name w:val="Absatz-Standardschriftart3"/>
    <w:rsid w:val="009146C8"/>
  </w:style>
  <w:style w:type="character" w:customStyle="1" w:styleId="Kommentarzeichen2">
    <w:name w:val="Kommentarzeichen2"/>
    <w:basedOn w:val="Absatz-Standardschriftart3"/>
    <w:rsid w:val="009146C8"/>
    <w:rPr>
      <w:sz w:val="16"/>
      <w:szCs w:val="16"/>
    </w:rPr>
  </w:style>
  <w:style w:type="paragraph" w:customStyle="1" w:styleId="Dokumentstruktur1">
    <w:name w:val="Dokumentstruktur1"/>
    <w:basedOn w:val="Standard"/>
    <w:rsid w:val="009146C8"/>
    <w:rPr>
      <w:rFonts w:ascii="Tahoma" w:hAnsi="Tahoma" w:cs="Tahoma"/>
      <w:sz w:val="16"/>
      <w:szCs w:val="16"/>
    </w:rPr>
  </w:style>
  <w:style w:type="paragraph" w:customStyle="1" w:styleId="Kommentartext2">
    <w:name w:val="Kommentartext2"/>
    <w:basedOn w:val="Standard"/>
    <w:rsid w:val="009146C8"/>
    <w:rPr>
      <w:sz w:val="20"/>
      <w:szCs w:val="20"/>
    </w:rPr>
  </w:style>
  <w:style w:type="paragraph" w:styleId="Kopfzeile">
    <w:name w:val="header"/>
    <w:basedOn w:val="Standard"/>
    <w:link w:val="KopfzeileZchn"/>
    <w:uiPriority w:val="99"/>
    <w:semiHidden/>
    <w:unhideWhenUsed/>
    <w:rsid w:val="009146C8"/>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9146C8"/>
    <w:rPr>
      <w:sz w:val="22"/>
      <w:szCs w:val="24"/>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er" w:uiPriority="0"/>
    <w:lsdException w:name="caption" w:semiHidden="0" w:uiPriority="0" w:unhideWhenUsed="0"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8377D"/>
    <w:pPr>
      <w:suppressAutoHyphens/>
      <w:spacing w:line="320" w:lineRule="atLeast"/>
      <w:jc w:val="both"/>
    </w:pPr>
    <w:rPr>
      <w:sz w:val="22"/>
      <w:szCs w:val="24"/>
      <w:lang w:val="en-GB" w:eastAsia="zh-CN"/>
    </w:rPr>
  </w:style>
  <w:style w:type="paragraph" w:styleId="berschrift1">
    <w:name w:val="heading 1"/>
    <w:basedOn w:val="Standard"/>
    <w:next w:val="Standard"/>
    <w:qFormat/>
    <w:rsid w:val="0038377D"/>
    <w:pPr>
      <w:keepNext/>
      <w:numPr>
        <w:numId w:val="1"/>
      </w:numPr>
      <w:spacing w:before="240" w:after="60"/>
      <w:outlineLvl w:val="0"/>
    </w:pPr>
    <w:rPr>
      <w:rFonts w:ascii="Arial" w:hAnsi="Arial" w:cs="Arial"/>
      <w:b/>
      <w:bCs/>
      <w:kern w:val="1"/>
      <w:sz w:val="24"/>
      <w:szCs w:val="32"/>
    </w:rPr>
  </w:style>
  <w:style w:type="paragraph" w:styleId="berschrift2">
    <w:name w:val="heading 2"/>
    <w:basedOn w:val="Standard"/>
    <w:next w:val="Standard"/>
    <w:qFormat/>
    <w:rsid w:val="0038377D"/>
    <w:pPr>
      <w:keepNext/>
      <w:numPr>
        <w:ilvl w:val="1"/>
        <w:numId w:val="1"/>
      </w:numPr>
      <w:spacing w:before="240" w:after="60"/>
      <w:outlineLvl w:val="1"/>
    </w:pPr>
    <w:rPr>
      <w:rFonts w:ascii="Arial" w:hAnsi="Arial" w:cs="Arial"/>
      <w:b/>
      <w:bCs/>
      <w:i/>
      <w:iCs/>
      <w:sz w:val="28"/>
      <w:szCs w:val="28"/>
    </w:rPr>
  </w:style>
  <w:style w:type="paragraph" w:styleId="berschrift3">
    <w:name w:val="heading 3"/>
    <w:basedOn w:val="Standard"/>
    <w:next w:val="Standard"/>
    <w:qFormat/>
    <w:rsid w:val="0038377D"/>
    <w:pPr>
      <w:keepNext/>
      <w:numPr>
        <w:ilvl w:val="2"/>
        <w:numId w:val="1"/>
      </w:numPr>
      <w:spacing w:before="240" w:after="60"/>
      <w:outlineLvl w:val="2"/>
    </w:pPr>
    <w:rPr>
      <w:rFonts w:ascii="Arial" w:hAnsi="Arial" w:cs="Arial"/>
      <w:b/>
      <w:bCs/>
      <w:sz w:val="26"/>
      <w:szCs w:val="26"/>
    </w:rPr>
  </w:style>
  <w:style w:type="paragraph" w:styleId="berschrift4">
    <w:name w:val="heading 4"/>
    <w:basedOn w:val="Standard"/>
    <w:next w:val="Standard"/>
    <w:qFormat/>
    <w:rsid w:val="0038377D"/>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38377D"/>
    <w:pPr>
      <w:numPr>
        <w:ilvl w:val="4"/>
        <w:numId w:val="1"/>
      </w:numPr>
      <w:spacing w:before="240" w:after="60"/>
      <w:outlineLvl w:val="4"/>
    </w:pPr>
    <w:rPr>
      <w:b/>
      <w:bCs/>
      <w:i/>
      <w:iCs/>
      <w:sz w:val="26"/>
      <w:szCs w:val="26"/>
    </w:rPr>
  </w:style>
  <w:style w:type="paragraph" w:styleId="berschrift6">
    <w:name w:val="heading 6"/>
    <w:basedOn w:val="Standard"/>
    <w:next w:val="Standard"/>
    <w:qFormat/>
    <w:rsid w:val="0038377D"/>
    <w:pPr>
      <w:numPr>
        <w:ilvl w:val="5"/>
        <w:numId w:val="1"/>
      </w:numPr>
      <w:spacing w:before="240" w:after="60"/>
      <w:outlineLvl w:val="5"/>
    </w:pPr>
    <w:rPr>
      <w:b/>
      <w:bCs/>
      <w:szCs w:val="22"/>
    </w:rPr>
  </w:style>
  <w:style w:type="paragraph" w:styleId="berschrift7">
    <w:name w:val="heading 7"/>
    <w:basedOn w:val="Standard"/>
    <w:next w:val="Standard"/>
    <w:qFormat/>
    <w:rsid w:val="0038377D"/>
    <w:pPr>
      <w:numPr>
        <w:ilvl w:val="6"/>
        <w:numId w:val="1"/>
      </w:numPr>
      <w:spacing w:before="240" w:after="60"/>
      <w:outlineLvl w:val="6"/>
    </w:pPr>
    <w:rPr>
      <w:sz w:val="24"/>
    </w:rPr>
  </w:style>
  <w:style w:type="paragraph" w:styleId="berschrift8">
    <w:name w:val="heading 8"/>
    <w:basedOn w:val="Standard"/>
    <w:next w:val="Standard"/>
    <w:qFormat/>
    <w:rsid w:val="0038377D"/>
    <w:pPr>
      <w:numPr>
        <w:ilvl w:val="7"/>
        <w:numId w:val="1"/>
      </w:numPr>
      <w:spacing w:before="240" w:after="60"/>
      <w:outlineLvl w:val="7"/>
    </w:pPr>
    <w:rPr>
      <w:i/>
      <w:iCs/>
      <w:sz w:val="24"/>
    </w:rPr>
  </w:style>
  <w:style w:type="paragraph" w:styleId="berschrift9">
    <w:name w:val="heading 9"/>
    <w:basedOn w:val="Standard"/>
    <w:next w:val="Standard"/>
    <w:qFormat/>
    <w:rsid w:val="0038377D"/>
    <w:pPr>
      <w:numPr>
        <w:ilvl w:val="8"/>
        <w:numId w:val="1"/>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sid w:val="0038377D"/>
  </w:style>
  <w:style w:type="character" w:customStyle="1" w:styleId="WW8Num1z1">
    <w:name w:val="WW8Num1z1"/>
    <w:rsid w:val="0038377D"/>
  </w:style>
  <w:style w:type="character" w:customStyle="1" w:styleId="WW8Num1z2">
    <w:name w:val="WW8Num1z2"/>
    <w:rsid w:val="0038377D"/>
  </w:style>
  <w:style w:type="character" w:customStyle="1" w:styleId="WW8Num1z3">
    <w:name w:val="WW8Num1z3"/>
    <w:rsid w:val="0038377D"/>
  </w:style>
  <w:style w:type="character" w:customStyle="1" w:styleId="WW8Num1z4">
    <w:name w:val="WW8Num1z4"/>
    <w:rsid w:val="0038377D"/>
  </w:style>
  <w:style w:type="character" w:customStyle="1" w:styleId="WW8Num1z5">
    <w:name w:val="WW8Num1z5"/>
    <w:rsid w:val="0038377D"/>
  </w:style>
  <w:style w:type="character" w:customStyle="1" w:styleId="WW8Num1z6">
    <w:name w:val="WW8Num1z6"/>
    <w:rsid w:val="0038377D"/>
  </w:style>
  <w:style w:type="character" w:customStyle="1" w:styleId="WW8Num1z7">
    <w:name w:val="WW8Num1z7"/>
    <w:rsid w:val="0038377D"/>
  </w:style>
  <w:style w:type="character" w:customStyle="1" w:styleId="WW8Num1z8">
    <w:name w:val="WW8Num1z8"/>
    <w:rsid w:val="0038377D"/>
  </w:style>
  <w:style w:type="character" w:customStyle="1" w:styleId="WW8Num2z0">
    <w:name w:val="WW8Num2z0"/>
    <w:rsid w:val="0038377D"/>
    <w:rPr>
      <w:sz w:val="20"/>
      <w:szCs w:val="20"/>
    </w:rPr>
  </w:style>
  <w:style w:type="character" w:customStyle="1" w:styleId="WW8Num3z0">
    <w:name w:val="WW8Num3z0"/>
    <w:rsid w:val="0038377D"/>
    <w:rPr>
      <w:rFonts w:ascii="Wingdings" w:hAnsi="Wingdings" w:cs="Wingdings"/>
      <w:sz w:val="20"/>
      <w:szCs w:val="20"/>
    </w:rPr>
  </w:style>
  <w:style w:type="character" w:customStyle="1" w:styleId="WW8Num4z0">
    <w:name w:val="WW8Num4z0"/>
    <w:rsid w:val="0038377D"/>
    <w:rPr>
      <w:rFonts w:ascii="Times New Roman" w:hAnsi="Times New Roman" w:cs="Times New Roman"/>
      <w:sz w:val="20"/>
      <w:szCs w:val="20"/>
    </w:rPr>
  </w:style>
  <w:style w:type="character" w:customStyle="1" w:styleId="WW8Num5z0">
    <w:name w:val="WW8Num5z0"/>
    <w:rsid w:val="0038377D"/>
    <w:rPr>
      <w:rFonts w:ascii="Wingdings" w:hAnsi="Wingdings" w:cs="Wingdings"/>
    </w:rPr>
  </w:style>
  <w:style w:type="character" w:customStyle="1" w:styleId="WW8Num6z0">
    <w:name w:val="WW8Num6z0"/>
    <w:rsid w:val="0038377D"/>
    <w:rPr>
      <w:rFonts w:ascii="Times New Roman" w:hAnsi="Times New Roman" w:cs="Times New Roman"/>
    </w:rPr>
  </w:style>
  <w:style w:type="character" w:customStyle="1" w:styleId="WW8Num6z1">
    <w:name w:val="WW8Num6z1"/>
    <w:rsid w:val="0038377D"/>
    <w:rPr>
      <w:sz w:val="20"/>
      <w:szCs w:val="20"/>
    </w:rPr>
  </w:style>
  <w:style w:type="character" w:customStyle="1" w:styleId="WW8Num6z2">
    <w:name w:val="WW8Num6z2"/>
    <w:rsid w:val="0038377D"/>
    <w:rPr>
      <w:rFonts w:ascii="Wingdings" w:hAnsi="Wingdings" w:cs="Wingdings"/>
    </w:rPr>
  </w:style>
  <w:style w:type="character" w:customStyle="1" w:styleId="WW8Num6z3">
    <w:name w:val="WW8Num6z3"/>
    <w:rsid w:val="0038377D"/>
    <w:rPr>
      <w:rFonts w:ascii="Symbol" w:hAnsi="Symbol" w:cs="Symbol"/>
    </w:rPr>
  </w:style>
  <w:style w:type="character" w:customStyle="1" w:styleId="WW8Num6z4">
    <w:name w:val="WW8Num6z4"/>
    <w:rsid w:val="0038377D"/>
    <w:rPr>
      <w:rFonts w:ascii="Courier New" w:hAnsi="Courier New" w:cs="Courier New"/>
    </w:rPr>
  </w:style>
  <w:style w:type="character" w:customStyle="1" w:styleId="WW8Num7z0">
    <w:name w:val="WW8Num7z0"/>
    <w:rsid w:val="0038377D"/>
    <w:rPr>
      <w:rFonts w:ascii="Times New Roman" w:hAnsi="Times New Roman" w:cs="Times New Roman"/>
      <w:sz w:val="20"/>
      <w:szCs w:val="20"/>
    </w:rPr>
  </w:style>
  <w:style w:type="character" w:customStyle="1" w:styleId="WW8Num7z1">
    <w:name w:val="WW8Num7z1"/>
    <w:rsid w:val="0038377D"/>
    <w:rPr>
      <w:sz w:val="20"/>
      <w:szCs w:val="20"/>
    </w:rPr>
  </w:style>
  <w:style w:type="character" w:customStyle="1" w:styleId="WW8Num7z2">
    <w:name w:val="WW8Num7z2"/>
    <w:rsid w:val="0038377D"/>
    <w:rPr>
      <w:rFonts w:ascii="Wingdings" w:hAnsi="Wingdings" w:cs="Wingdings"/>
    </w:rPr>
  </w:style>
  <w:style w:type="character" w:customStyle="1" w:styleId="WW8Num7z3">
    <w:name w:val="WW8Num7z3"/>
    <w:rsid w:val="0038377D"/>
    <w:rPr>
      <w:rFonts w:ascii="Symbol" w:hAnsi="Symbol" w:cs="Symbol"/>
    </w:rPr>
  </w:style>
  <w:style w:type="character" w:customStyle="1" w:styleId="WW8Num7z4">
    <w:name w:val="WW8Num7z4"/>
    <w:rsid w:val="0038377D"/>
    <w:rPr>
      <w:rFonts w:ascii="Courier New" w:hAnsi="Courier New" w:cs="Courier New"/>
    </w:rPr>
  </w:style>
  <w:style w:type="character" w:customStyle="1" w:styleId="WW8Num8z0">
    <w:name w:val="WW8Num8z0"/>
    <w:rsid w:val="0038377D"/>
    <w:rPr>
      <w:sz w:val="20"/>
      <w:szCs w:val="20"/>
    </w:rPr>
  </w:style>
  <w:style w:type="character" w:customStyle="1" w:styleId="Absatz-Standardschriftart2">
    <w:name w:val="Absatz-Standardschriftart2"/>
    <w:rsid w:val="0038377D"/>
  </w:style>
  <w:style w:type="character" w:customStyle="1" w:styleId="WW8Num9z0">
    <w:name w:val="WW8Num9z0"/>
    <w:rsid w:val="0038377D"/>
  </w:style>
  <w:style w:type="character" w:customStyle="1" w:styleId="WW8Num10z0">
    <w:name w:val="WW8Num10z0"/>
    <w:rsid w:val="0038377D"/>
    <w:rPr>
      <w:rFonts w:ascii="Symbol" w:hAnsi="Symbol" w:cs="Symbol"/>
    </w:rPr>
  </w:style>
  <w:style w:type="character" w:customStyle="1" w:styleId="WW8Num11z0">
    <w:name w:val="WW8Num11z0"/>
    <w:rsid w:val="0038377D"/>
    <w:rPr>
      <w:rFonts w:ascii="Times New Roman" w:eastAsia="Times New Roman" w:hAnsi="Times New Roman" w:cs="Times New Roman"/>
    </w:rPr>
  </w:style>
  <w:style w:type="character" w:customStyle="1" w:styleId="WW8Num11z1">
    <w:name w:val="WW8Num11z1"/>
    <w:rsid w:val="0038377D"/>
    <w:rPr>
      <w:rFonts w:ascii="Courier New" w:hAnsi="Courier New" w:cs="Courier New"/>
    </w:rPr>
  </w:style>
  <w:style w:type="character" w:customStyle="1" w:styleId="WW8Num11z2">
    <w:name w:val="WW8Num11z2"/>
    <w:rsid w:val="0038377D"/>
    <w:rPr>
      <w:rFonts w:ascii="Wingdings" w:hAnsi="Wingdings" w:cs="Wingdings"/>
    </w:rPr>
  </w:style>
  <w:style w:type="character" w:customStyle="1" w:styleId="WW8Num11z3">
    <w:name w:val="WW8Num11z3"/>
    <w:rsid w:val="0038377D"/>
    <w:rPr>
      <w:rFonts w:ascii="Symbol" w:hAnsi="Symbol" w:cs="Symbol"/>
    </w:rPr>
  </w:style>
  <w:style w:type="character" w:customStyle="1" w:styleId="WW8Num12z0">
    <w:name w:val="WW8Num12z0"/>
    <w:rsid w:val="0038377D"/>
    <w:rPr>
      <w:sz w:val="20"/>
      <w:szCs w:val="20"/>
    </w:rPr>
  </w:style>
  <w:style w:type="character" w:customStyle="1" w:styleId="WW8Num12z1">
    <w:name w:val="WW8Num12z1"/>
    <w:rsid w:val="0038377D"/>
  </w:style>
  <w:style w:type="character" w:customStyle="1" w:styleId="WW8Num12z2">
    <w:name w:val="WW8Num12z2"/>
    <w:rsid w:val="0038377D"/>
  </w:style>
  <w:style w:type="character" w:customStyle="1" w:styleId="WW8Num12z3">
    <w:name w:val="WW8Num12z3"/>
    <w:rsid w:val="0038377D"/>
  </w:style>
  <w:style w:type="character" w:customStyle="1" w:styleId="WW8Num12z4">
    <w:name w:val="WW8Num12z4"/>
    <w:rsid w:val="0038377D"/>
  </w:style>
  <w:style w:type="character" w:customStyle="1" w:styleId="WW8Num12z5">
    <w:name w:val="WW8Num12z5"/>
    <w:rsid w:val="0038377D"/>
  </w:style>
  <w:style w:type="character" w:customStyle="1" w:styleId="WW8Num12z6">
    <w:name w:val="WW8Num12z6"/>
    <w:rsid w:val="0038377D"/>
  </w:style>
  <w:style w:type="character" w:customStyle="1" w:styleId="WW8Num12z7">
    <w:name w:val="WW8Num12z7"/>
    <w:rsid w:val="0038377D"/>
  </w:style>
  <w:style w:type="character" w:customStyle="1" w:styleId="WW8Num12z8">
    <w:name w:val="WW8Num12z8"/>
    <w:rsid w:val="0038377D"/>
  </w:style>
  <w:style w:type="character" w:customStyle="1" w:styleId="WW8Num13z0">
    <w:name w:val="WW8Num13z0"/>
    <w:rsid w:val="0038377D"/>
    <w:rPr>
      <w:rFonts w:ascii="Wingdings" w:hAnsi="Wingdings" w:cs="Wingdings"/>
    </w:rPr>
  </w:style>
  <w:style w:type="character" w:customStyle="1" w:styleId="WW8Num13z1">
    <w:name w:val="WW8Num13z1"/>
    <w:rsid w:val="0038377D"/>
    <w:rPr>
      <w:rFonts w:ascii="Symbol" w:hAnsi="Symbol" w:cs="Symbol"/>
    </w:rPr>
  </w:style>
  <w:style w:type="character" w:customStyle="1" w:styleId="WW8Num13z4">
    <w:name w:val="WW8Num13z4"/>
    <w:rsid w:val="0038377D"/>
    <w:rPr>
      <w:rFonts w:ascii="Courier New" w:hAnsi="Courier New" w:cs="Courier New"/>
    </w:rPr>
  </w:style>
  <w:style w:type="character" w:customStyle="1" w:styleId="WW8Num14z0">
    <w:name w:val="WW8Num14z0"/>
    <w:rsid w:val="0038377D"/>
    <w:rPr>
      <w:rFonts w:ascii="Times New Roman" w:eastAsia="Times New Roman" w:hAnsi="Times New Roman" w:cs="Times New Roman"/>
      <w:sz w:val="20"/>
      <w:szCs w:val="20"/>
    </w:rPr>
  </w:style>
  <w:style w:type="character" w:customStyle="1" w:styleId="WW8Num14z1">
    <w:name w:val="WW8Num14z1"/>
    <w:rsid w:val="0038377D"/>
    <w:rPr>
      <w:rFonts w:ascii="Courier New" w:hAnsi="Courier New" w:cs="Courier New"/>
    </w:rPr>
  </w:style>
  <w:style w:type="character" w:customStyle="1" w:styleId="WW8Num14z2">
    <w:name w:val="WW8Num14z2"/>
    <w:rsid w:val="0038377D"/>
    <w:rPr>
      <w:rFonts w:ascii="Wingdings" w:hAnsi="Wingdings" w:cs="Wingdings"/>
    </w:rPr>
  </w:style>
  <w:style w:type="character" w:customStyle="1" w:styleId="WW8Num14z3">
    <w:name w:val="WW8Num14z3"/>
    <w:rsid w:val="0038377D"/>
    <w:rPr>
      <w:rFonts w:ascii="Symbol" w:hAnsi="Symbol" w:cs="Symbol"/>
    </w:rPr>
  </w:style>
  <w:style w:type="character" w:customStyle="1" w:styleId="WW8Num15z0">
    <w:name w:val="WW8Num15z0"/>
    <w:rsid w:val="0038377D"/>
    <w:rPr>
      <w:rFonts w:ascii="Wingdings" w:hAnsi="Wingdings" w:cs="Wingdings"/>
    </w:rPr>
  </w:style>
  <w:style w:type="character" w:customStyle="1" w:styleId="WW8Num15z1">
    <w:name w:val="WW8Num15z1"/>
    <w:rsid w:val="0038377D"/>
    <w:rPr>
      <w:rFonts w:ascii="Courier New" w:hAnsi="Courier New" w:cs="Courier New"/>
    </w:rPr>
  </w:style>
  <w:style w:type="character" w:customStyle="1" w:styleId="WW8Num15z3">
    <w:name w:val="WW8Num15z3"/>
    <w:rsid w:val="0038377D"/>
    <w:rPr>
      <w:rFonts w:ascii="Symbol" w:hAnsi="Symbol" w:cs="Symbol"/>
    </w:rPr>
  </w:style>
  <w:style w:type="character" w:customStyle="1" w:styleId="WW8Num16z0">
    <w:name w:val="WW8Num16z0"/>
    <w:rsid w:val="0038377D"/>
  </w:style>
  <w:style w:type="character" w:customStyle="1" w:styleId="WW8Num16z1">
    <w:name w:val="WW8Num16z1"/>
    <w:rsid w:val="0038377D"/>
  </w:style>
  <w:style w:type="character" w:customStyle="1" w:styleId="WW8Num16z2">
    <w:name w:val="WW8Num16z2"/>
    <w:rsid w:val="0038377D"/>
  </w:style>
  <w:style w:type="character" w:customStyle="1" w:styleId="WW8Num16z3">
    <w:name w:val="WW8Num16z3"/>
    <w:rsid w:val="0038377D"/>
  </w:style>
  <w:style w:type="character" w:customStyle="1" w:styleId="WW8Num16z4">
    <w:name w:val="WW8Num16z4"/>
    <w:rsid w:val="0038377D"/>
  </w:style>
  <w:style w:type="character" w:customStyle="1" w:styleId="WW8Num16z5">
    <w:name w:val="WW8Num16z5"/>
    <w:rsid w:val="0038377D"/>
  </w:style>
  <w:style w:type="character" w:customStyle="1" w:styleId="WW8Num16z6">
    <w:name w:val="WW8Num16z6"/>
    <w:rsid w:val="0038377D"/>
  </w:style>
  <w:style w:type="character" w:customStyle="1" w:styleId="WW8Num16z7">
    <w:name w:val="WW8Num16z7"/>
    <w:rsid w:val="0038377D"/>
  </w:style>
  <w:style w:type="character" w:customStyle="1" w:styleId="WW8Num16z8">
    <w:name w:val="WW8Num16z8"/>
    <w:rsid w:val="0038377D"/>
  </w:style>
  <w:style w:type="character" w:customStyle="1" w:styleId="WW8Num17z0">
    <w:name w:val="WW8Num17z0"/>
    <w:rsid w:val="0038377D"/>
    <w:rPr>
      <w:rFonts w:ascii="Times New Roman" w:eastAsia="Times New Roman" w:hAnsi="Times New Roman" w:cs="Times New Roman"/>
    </w:rPr>
  </w:style>
  <w:style w:type="character" w:customStyle="1" w:styleId="WW8Num17z1">
    <w:name w:val="WW8Num17z1"/>
    <w:rsid w:val="0038377D"/>
    <w:rPr>
      <w:sz w:val="20"/>
      <w:szCs w:val="20"/>
    </w:rPr>
  </w:style>
  <w:style w:type="character" w:customStyle="1" w:styleId="WW8Num17z2">
    <w:name w:val="WW8Num17z2"/>
    <w:rsid w:val="0038377D"/>
    <w:rPr>
      <w:rFonts w:ascii="Wingdings" w:hAnsi="Wingdings" w:cs="Wingdings"/>
    </w:rPr>
  </w:style>
  <w:style w:type="character" w:customStyle="1" w:styleId="WW8Num17z3">
    <w:name w:val="WW8Num17z3"/>
    <w:rsid w:val="0038377D"/>
    <w:rPr>
      <w:rFonts w:ascii="Symbol" w:hAnsi="Symbol" w:cs="Symbol"/>
    </w:rPr>
  </w:style>
  <w:style w:type="character" w:customStyle="1" w:styleId="WW8Num17z4">
    <w:name w:val="WW8Num17z4"/>
    <w:rsid w:val="0038377D"/>
    <w:rPr>
      <w:rFonts w:ascii="Courier New" w:hAnsi="Courier New" w:cs="Courier New"/>
    </w:rPr>
  </w:style>
  <w:style w:type="character" w:customStyle="1" w:styleId="WW8Num18z0">
    <w:name w:val="WW8Num18z0"/>
    <w:rsid w:val="0038377D"/>
    <w:rPr>
      <w:rFonts w:ascii="Times New Roman" w:eastAsia="Times New Roman" w:hAnsi="Times New Roman" w:cs="Times New Roman"/>
      <w:sz w:val="20"/>
      <w:szCs w:val="20"/>
    </w:rPr>
  </w:style>
  <w:style w:type="character" w:customStyle="1" w:styleId="WW8Num18z1">
    <w:name w:val="WW8Num18z1"/>
    <w:rsid w:val="0038377D"/>
    <w:rPr>
      <w:sz w:val="20"/>
      <w:szCs w:val="20"/>
    </w:rPr>
  </w:style>
  <w:style w:type="character" w:customStyle="1" w:styleId="WW8Num18z2">
    <w:name w:val="WW8Num18z2"/>
    <w:rsid w:val="0038377D"/>
    <w:rPr>
      <w:rFonts w:ascii="Wingdings" w:hAnsi="Wingdings" w:cs="Wingdings"/>
    </w:rPr>
  </w:style>
  <w:style w:type="character" w:customStyle="1" w:styleId="WW8Num18z3">
    <w:name w:val="WW8Num18z3"/>
    <w:rsid w:val="0038377D"/>
    <w:rPr>
      <w:rFonts w:ascii="Symbol" w:hAnsi="Symbol" w:cs="Symbol"/>
    </w:rPr>
  </w:style>
  <w:style w:type="character" w:customStyle="1" w:styleId="WW8Num18z4">
    <w:name w:val="WW8Num18z4"/>
    <w:rsid w:val="0038377D"/>
    <w:rPr>
      <w:rFonts w:ascii="Courier New" w:hAnsi="Courier New" w:cs="Courier New"/>
    </w:rPr>
  </w:style>
  <w:style w:type="character" w:customStyle="1" w:styleId="WW8Num19z0">
    <w:name w:val="WW8Num19z0"/>
    <w:rsid w:val="0038377D"/>
  </w:style>
  <w:style w:type="character" w:customStyle="1" w:styleId="WW8Num19z1">
    <w:name w:val="WW8Num19z1"/>
    <w:rsid w:val="0038377D"/>
  </w:style>
  <w:style w:type="character" w:customStyle="1" w:styleId="WW8Num19z2">
    <w:name w:val="WW8Num19z2"/>
    <w:rsid w:val="0038377D"/>
  </w:style>
  <w:style w:type="character" w:customStyle="1" w:styleId="WW8Num19z3">
    <w:name w:val="WW8Num19z3"/>
    <w:rsid w:val="0038377D"/>
  </w:style>
  <w:style w:type="character" w:customStyle="1" w:styleId="WW8Num19z4">
    <w:name w:val="WW8Num19z4"/>
    <w:rsid w:val="0038377D"/>
  </w:style>
  <w:style w:type="character" w:customStyle="1" w:styleId="WW8Num19z5">
    <w:name w:val="WW8Num19z5"/>
    <w:rsid w:val="0038377D"/>
  </w:style>
  <w:style w:type="character" w:customStyle="1" w:styleId="WW8Num19z6">
    <w:name w:val="WW8Num19z6"/>
    <w:rsid w:val="0038377D"/>
  </w:style>
  <w:style w:type="character" w:customStyle="1" w:styleId="WW8Num19z7">
    <w:name w:val="WW8Num19z7"/>
    <w:rsid w:val="0038377D"/>
  </w:style>
  <w:style w:type="character" w:customStyle="1" w:styleId="WW8Num19z8">
    <w:name w:val="WW8Num19z8"/>
    <w:rsid w:val="0038377D"/>
  </w:style>
  <w:style w:type="character" w:customStyle="1" w:styleId="WW8Num20z0">
    <w:name w:val="WW8Num20z0"/>
    <w:rsid w:val="0038377D"/>
  </w:style>
  <w:style w:type="character" w:customStyle="1" w:styleId="WW8Num20z1">
    <w:name w:val="WW8Num20z1"/>
    <w:rsid w:val="0038377D"/>
  </w:style>
  <w:style w:type="character" w:customStyle="1" w:styleId="WW8Num20z2">
    <w:name w:val="WW8Num20z2"/>
    <w:rsid w:val="0038377D"/>
  </w:style>
  <w:style w:type="character" w:customStyle="1" w:styleId="WW8Num20z3">
    <w:name w:val="WW8Num20z3"/>
    <w:rsid w:val="0038377D"/>
  </w:style>
  <w:style w:type="character" w:customStyle="1" w:styleId="WW8Num20z4">
    <w:name w:val="WW8Num20z4"/>
    <w:rsid w:val="0038377D"/>
  </w:style>
  <w:style w:type="character" w:customStyle="1" w:styleId="WW8Num20z5">
    <w:name w:val="WW8Num20z5"/>
    <w:rsid w:val="0038377D"/>
  </w:style>
  <w:style w:type="character" w:customStyle="1" w:styleId="WW8Num20z6">
    <w:name w:val="WW8Num20z6"/>
    <w:rsid w:val="0038377D"/>
  </w:style>
  <w:style w:type="character" w:customStyle="1" w:styleId="WW8Num20z7">
    <w:name w:val="WW8Num20z7"/>
    <w:rsid w:val="0038377D"/>
  </w:style>
  <w:style w:type="character" w:customStyle="1" w:styleId="WW8Num20z8">
    <w:name w:val="WW8Num20z8"/>
    <w:rsid w:val="0038377D"/>
  </w:style>
  <w:style w:type="character" w:customStyle="1" w:styleId="WW8Num21z0">
    <w:name w:val="WW8Num21z0"/>
    <w:rsid w:val="0038377D"/>
    <w:rPr>
      <w:rFonts w:ascii="Times New Roman" w:eastAsia="Times New Roman" w:hAnsi="Times New Roman" w:cs="Times New Roman"/>
    </w:rPr>
  </w:style>
  <w:style w:type="character" w:customStyle="1" w:styleId="WW8Num21z1">
    <w:name w:val="WW8Num21z1"/>
    <w:rsid w:val="0038377D"/>
  </w:style>
  <w:style w:type="character" w:customStyle="1" w:styleId="WW8Num21z2">
    <w:name w:val="WW8Num21z2"/>
    <w:rsid w:val="0038377D"/>
    <w:rPr>
      <w:rFonts w:ascii="Wingdings" w:hAnsi="Wingdings" w:cs="Wingdings"/>
    </w:rPr>
  </w:style>
  <w:style w:type="character" w:customStyle="1" w:styleId="WW8Num21z3">
    <w:name w:val="WW8Num21z3"/>
    <w:rsid w:val="0038377D"/>
    <w:rPr>
      <w:rFonts w:ascii="Symbol" w:hAnsi="Symbol" w:cs="Symbol"/>
    </w:rPr>
  </w:style>
  <w:style w:type="character" w:customStyle="1" w:styleId="WW8Num21z4">
    <w:name w:val="WW8Num21z4"/>
    <w:rsid w:val="0038377D"/>
    <w:rPr>
      <w:rFonts w:ascii="Courier New" w:hAnsi="Courier New" w:cs="Courier New"/>
    </w:rPr>
  </w:style>
  <w:style w:type="character" w:customStyle="1" w:styleId="WW8Num22z0">
    <w:name w:val="WW8Num22z0"/>
    <w:rsid w:val="0038377D"/>
  </w:style>
  <w:style w:type="character" w:customStyle="1" w:styleId="WW8Num22z1">
    <w:name w:val="WW8Num22z1"/>
    <w:rsid w:val="0038377D"/>
    <w:rPr>
      <w:rFonts w:ascii="Courier New" w:hAnsi="Courier New" w:cs="Courier New"/>
    </w:rPr>
  </w:style>
  <w:style w:type="character" w:customStyle="1" w:styleId="WW8Num22z2">
    <w:name w:val="WW8Num22z2"/>
    <w:rsid w:val="0038377D"/>
    <w:rPr>
      <w:rFonts w:ascii="Wingdings" w:hAnsi="Wingdings" w:cs="Wingdings"/>
    </w:rPr>
  </w:style>
  <w:style w:type="character" w:customStyle="1" w:styleId="WW8Num22z3">
    <w:name w:val="WW8Num22z3"/>
    <w:rsid w:val="0038377D"/>
    <w:rPr>
      <w:rFonts w:ascii="Symbol" w:hAnsi="Symbol" w:cs="Symbol"/>
    </w:rPr>
  </w:style>
  <w:style w:type="character" w:customStyle="1" w:styleId="WW8Num23z0">
    <w:name w:val="WW8Num23z0"/>
    <w:rsid w:val="0038377D"/>
  </w:style>
  <w:style w:type="character" w:customStyle="1" w:styleId="WW8Num23z1">
    <w:name w:val="WW8Num23z1"/>
    <w:rsid w:val="0038377D"/>
  </w:style>
  <w:style w:type="character" w:customStyle="1" w:styleId="WW8Num23z2">
    <w:name w:val="WW8Num23z2"/>
    <w:rsid w:val="0038377D"/>
  </w:style>
  <w:style w:type="character" w:customStyle="1" w:styleId="WW8Num23z3">
    <w:name w:val="WW8Num23z3"/>
    <w:rsid w:val="0038377D"/>
  </w:style>
  <w:style w:type="character" w:customStyle="1" w:styleId="WW8Num23z4">
    <w:name w:val="WW8Num23z4"/>
    <w:rsid w:val="0038377D"/>
  </w:style>
  <w:style w:type="character" w:customStyle="1" w:styleId="WW8Num23z5">
    <w:name w:val="WW8Num23z5"/>
    <w:rsid w:val="0038377D"/>
  </w:style>
  <w:style w:type="character" w:customStyle="1" w:styleId="WW8Num23z6">
    <w:name w:val="WW8Num23z6"/>
    <w:rsid w:val="0038377D"/>
  </w:style>
  <w:style w:type="character" w:customStyle="1" w:styleId="WW8Num23z7">
    <w:name w:val="WW8Num23z7"/>
    <w:rsid w:val="0038377D"/>
  </w:style>
  <w:style w:type="character" w:customStyle="1" w:styleId="WW8Num23z8">
    <w:name w:val="WW8Num23z8"/>
    <w:rsid w:val="0038377D"/>
  </w:style>
  <w:style w:type="character" w:customStyle="1" w:styleId="WW8Num24z0">
    <w:name w:val="WW8Num24z0"/>
    <w:rsid w:val="0038377D"/>
    <w:rPr>
      <w:rFonts w:ascii="Times New Roman" w:eastAsia="Times New Roman" w:hAnsi="Times New Roman" w:cs="Times New Roman"/>
    </w:rPr>
  </w:style>
  <w:style w:type="character" w:customStyle="1" w:styleId="WW8Num24z1">
    <w:name w:val="WW8Num24z1"/>
    <w:rsid w:val="0038377D"/>
  </w:style>
  <w:style w:type="character" w:customStyle="1" w:styleId="WW8Num24z2">
    <w:name w:val="WW8Num24z2"/>
    <w:rsid w:val="0038377D"/>
    <w:rPr>
      <w:rFonts w:ascii="Wingdings" w:hAnsi="Wingdings" w:cs="Wingdings"/>
    </w:rPr>
  </w:style>
  <w:style w:type="character" w:customStyle="1" w:styleId="WW8Num24z3">
    <w:name w:val="WW8Num24z3"/>
    <w:rsid w:val="0038377D"/>
    <w:rPr>
      <w:rFonts w:ascii="Symbol" w:hAnsi="Symbol" w:cs="Symbol"/>
    </w:rPr>
  </w:style>
  <w:style w:type="character" w:customStyle="1" w:styleId="WW8Num24z4">
    <w:name w:val="WW8Num24z4"/>
    <w:rsid w:val="0038377D"/>
    <w:rPr>
      <w:rFonts w:ascii="Courier New" w:hAnsi="Courier New" w:cs="Courier New"/>
    </w:rPr>
  </w:style>
  <w:style w:type="character" w:customStyle="1" w:styleId="WW8Num25z0">
    <w:name w:val="WW8Num25z0"/>
    <w:rsid w:val="0038377D"/>
  </w:style>
  <w:style w:type="character" w:customStyle="1" w:styleId="WW8Num25z1">
    <w:name w:val="WW8Num25z1"/>
    <w:rsid w:val="0038377D"/>
  </w:style>
  <w:style w:type="character" w:customStyle="1" w:styleId="WW8Num25z2">
    <w:name w:val="WW8Num25z2"/>
    <w:rsid w:val="0038377D"/>
  </w:style>
  <w:style w:type="character" w:customStyle="1" w:styleId="WW8Num25z3">
    <w:name w:val="WW8Num25z3"/>
    <w:rsid w:val="0038377D"/>
  </w:style>
  <w:style w:type="character" w:customStyle="1" w:styleId="WW8Num25z4">
    <w:name w:val="WW8Num25z4"/>
    <w:rsid w:val="0038377D"/>
  </w:style>
  <w:style w:type="character" w:customStyle="1" w:styleId="WW8Num25z5">
    <w:name w:val="WW8Num25z5"/>
    <w:rsid w:val="0038377D"/>
  </w:style>
  <w:style w:type="character" w:customStyle="1" w:styleId="WW8Num25z6">
    <w:name w:val="WW8Num25z6"/>
    <w:rsid w:val="0038377D"/>
  </w:style>
  <w:style w:type="character" w:customStyle="1" w:styleId="WW8Num25z7">
    <w:name w:val="WW8Num25z7"/>
    <w:rsid w:val="0038377D"/>
  </w:style>
  <w:style w:type="character" w:customStyle="1" w:styleId="WW8Num25z8">
    <w:name w:val="WW8Num25z8"/>
    <w:rsid w:val="0038377D"/>
  </w:style>
  <w:style w:type="character" w:customStyle="1" w:styleId="WW8Num26z0">
    <w:name w:val="WW8Num26z0"/>
    <w:rsid w:val="0038377D"/>
  </w:style>
  <w:style w:type="character" w:customStyle="1" w:styleId="WW8Num26z1">
    <w:name w:val="WW8Num26z1"/>
    <w:rsid w:val="0038377D"/>
  </w:style>
  <w:style w:type="character" w:customStyle="1" w:styleId="WW8Num26z2">
    <w:name w:val="WW8Num26z2"/>
    <w:rsid w:val="0038377D"/>
  </w:style>
  <w:style w:type="character" w:customStyle="1" w:styleId="WW8Num26z3">
    <w:name w:val="WW8Num26z3"/>
    <w:rsid w:val="0038377D"/>
  </w:style>
  <w:style w:type="character" w:customStyle="1" w:styleId="WW8Num26z4">
    <w:name w:val="WW8Num26z4"/>
    <w:rsid w:val="0038377D"/>
  </w:style>
  <w:style w:type="character" w:customStyle="1" w:styleId="WW8Num26z5">
    <w:name w:val="WW8Num26z5"/>
    <w:rsid w:val="0038377D"/>
  </w:style>
  <w:style w:type="character" w:customStyle="1" w:styleId="WW8Num26z6">
    <w:name w:val="WW8Num26z6"/>
    <w:rsid w:val="0038377D"/>
  </w:style>
  <w:style w:type="character" w:customStyle="1" w:styleId="WW8Num26z7">
    <w:name w:val="WW8Num26z7"/>
    <w:rsid w:val="0038377D"/>
  </w:style>
  <w:style w:type="character" w:customStyle="1" w:styleId="WW8Num26z8">
    <w:name w:val="WW8Num26z8"/>
    <w:rsid w:val="0038377D"/>
  </w:style>
  <w:style w:type="character" w:customStyle="1" w:styleId="WW8Num27z0">
    <w:name w:val="WW8Num27z0"/>
    <w:rsid w:val="0038377D"/>
    <w:rPr>
      <w:rFonts w:ascii="Times New Roman" w:eastAsia="Times New Roman" w:hAnsi="Times New Roman" w:cs="Times New Roman"/>
    </w:rPr>
  </w:style>
  <w:style w:type="character" w:customStyle="1" w:styleId="WW8Num27z1">
    <w:name w:val="WW8Num27z1"/>
    <w:rsid w:val="0038377D"/>
    <w:rPr>
      <w:rFonts w:ascii="Courier New" w:hAnsi="Courier New" w:cs="Courier New"/>
    </w:rPr>
  </w:style>
  <w:style w:type="character" w:customStyle="1" w:styleId="WW8Num27z2">
    <w:name w:val="WW8Num27z2"/>
    <w:rsid w:val="0038377D"/>
    <w:rPr>
      <w:rFonts w:ascii="Wingdings" w:hAnsi="Wingdings" w:cs="Wingdings"/>
    </w:rPr>
  </w:style>
  <w:style w:type="character" w:customStyle="1" w:styleId="WW8Num27z3">
    <w:name w:val="WW8Num27z3"/>
    <w:rsid w:val="0038377D"/>
    <w:rPr>
      <w:rFonts w:ascii="Symbol" w:hAnsi="Symbol" w:cs="Symbol"/>
    </w:rPr>
  </w:style>
  <w:style w:type="character" w:customStyle="1" w:styleId="WW8Num28z0">
    <w:name w:val="WW8Num28z0"/>
    <w:rsid w:val="0038377D"/>
    <w:rPr>
      <w:rFonts w:ascii="Wingdings" w:hAnsi="Wingdings" w:cs="Wingdings"/>
    </w:rPr>
  </w:style>
  <w:style w:type="character" w:customStyle="1" w:styleId="WW8Num28z1">
    <w:name w:val="WW8Num28z1"/>
    <w:rsid w:val="0038377D"/>
    <w:rPr>
      <w:rFonts w:ascii="Courier New" w:hAnsi="Courier New" w:cs="Courier New"/>
    </w:rPr>
  </w:style>
  <w:style w:type="character" w:customStyle="1" w:styleId="WW8Num28z3">
    <w:name w:val="WW8Num28z3"/>
    <w:rsid w:val="0038377D"/>
    <w:rPr>
      <w:rFonts w:ascii="Symbol" w:hAnsi="Symbol" w:cs="Symbol"/>
    </w:rPr>
  </w:style>
  <w:style w:type="character" w:customStyle="1" w:styleId="WW8Num29z0">
    <w:name w:val="WW8Num29z0"/>
    <w:rsid w:val="0038377D"/>
    <w:rPr>
      <w:rFonts w:ascii="Times New Roman" w:eastAsia="Times New Roman" w:hAnsi="Times New Roman" w:cs="Times New Roman"/>
    </w:rPr>
  </w:style>
  <w:style w:type="character" w:customStyle="1" w:styleId="WW8Num29z1">
    <w:name w:val="WW8Num29z1"/>
    <w:rsid w:val="0038377D"/>
    <w:rPr>
      <w:rFonts w:ascii="Courier New" w:hAnsi="Courier New" w:cs="Courier New"/>
    </w:rPr>
  </w:style>
  <w:style w:type="character" w:customStyle="1" w:styleId="WW8Num29z2">
    <w:name w:val="WW8Num29z2"/>
    <w:rsid w:val="0038377D"/>
    <w:rPr>
      <w:rFonts w:ascii="Wingdings" w:hAnsi="Wingdings" w:cs="Wingdings"/>
    </w:rPr>
  </w:style>
  <w:style w:type="character" w:customStyle="1" w:styleId="WW8Num29z3">
    <w:name w:val="WW8Num29z3"/>
    <w:rsid w:val="0038377D"/>
    <w:rPr>
      <w:rFonts w:ascii="Symbol" w:hAnsi="Symbol" w:cs="Symbol"/>
    </w:rPr>
  </w:style>
  <w:style w:type="character" w:customStyle="1" w:styleId="WW8Num30z0">
    <w:name w:val="WW8Num30z0"/>
    <w:rsid w:val="0038377D"/>
    <w:rPr>
      <w:sz w:val="20"/>
      <w:szCs w:val="20"/>
    </w:rPr>
  </w:style>
  <w:style w:type="character" w:customStyle="1" w:styleId="WW8Num30z1">
    <w:name w:val="WW8Num30z1"/>
    <w:rsid w:val="0038377D"/>
  </w:style>
  <w:style w:type="character" w:customStyle="1" w:styleId="WW8Num30z2">
    <w:name w:val="WW8Num30z2"/>
    <w:rsid w:val="0038377D"/>
  </w:style>
  <w:style w:type="character" w:customStyle="1" w:styleId="WW8Num30z3">
    <w:name w:val="WW8Num30z3"/>
    <w:rsid w:val="0038377D"/>
  </w:style>
  <w:style w:type="character" w:customStyle="1" w:styleId="WW8Num30z4">
    <w:name w:val="WW8Num30z4"/>
    <w:rsid w:val="0038377D"/>
  </w:style>
  <w:style w:type="character" w:customStyle="1" w:styleId="WW8Num30z5">
    <w:name w:val="WW8Num30z5"/>
    <w:rsid w:val="0038377D"/>
  </w:style>
  <w:style w:type="character" w:customStyle="1" w:styleId="WW8Num30z6">
    <w:name w:val="WW8Num30z6"/>
    <w:rsid w:val="0038377D"/>
  </w:style>
  <w:style w:type="character" w:customStyle="1" w:styleId="WW8Num30z7">
    <w:name w:val="WW8Num30z7"/>
    <w:rsid w:val="0038377D"/>
  </w:style>
  <w:style w:type="character" w:customStyle="1" w:styleId="WW8Num30z8">
    <w:name w:val="WW8Num30z8"/>
    <w:rsid w:val="0038377D"/>
  </w:style>
  <w:style w:type="character" w:customStyle="1" w:styleId="WW8Num31z0">
    <w:name w:val="WW8Num31z0"/>
    <w:rsid w:val="0038377D"/>
    <w:rPr>
      <w:rFonts w:ascii="Wingdings" w:hAnsi="Wingdings" w:cs="Wingdings"/>
    </w:rPr>
  </w:style>
  <w:style w:type="character" w:customStyle="1" w:styleId="WW8Num31z1">
    <w:name w:val="WW8Num31z1"/>
    <w:rsid w:val="0038377D"/>
    <w:rPr>
      <w:rFonts w:ascii="Courier New" w:hAnsi="Courier New" w:cs="Courier New"/>
    </w:rPr>
  </w:style>
  <w:style w:type="character" w:customStyle="1" w:styleId="WW8Num31z3">
    <w:name w:val="WW8Num31z3"/>
    <w:rsid w:val="0038377D"/>
    <w:rPr>
      <w:rFonts w:ascii="Symbol" w:hAnsi="Symbol" w:cs="Symbol"/>
    </w:rPr>
  </w:style>
  <w:style w:type="character" w:customStyle="1" w:styleId="WW8Num32z0">
    <w:name w:val="WW8Num32z0"/>
    <w:rsid w:val="0038377D"/>
    <w:rPr>
      <w:rFonts w:ascii="Times New Roman" w:eastAsia="Times New Roman" w:hAnsi="Times New Roman" w:cs="Times New Roman"/>
    </w:rPr>
  </w:style>
  <w:style w:type="character" w:customStyle="1" w:styleId="WW8Num32z1">
    <w:name w:val="WW8Num32z1"/>
    <w:rsid w:val="0038377D"/>
    <w:rPr>
      <w:rFonts w:ascii="Courier New" w:hAnsi="Courier New" w:cs="Courier New"/>
    </w:rPr>
  </w:style>
  <w:style w:type="character" w:customStyle="1" w:styleId="WW8Num32z2">
    <w:name w:val="WW8Num32z2"/>
    <w:rsid w:val="0038377D"/>
    <w:rPr>
      <w:rFonts w:ascii="Wingdings" w:hAnsi="Wingdings" w:cs="Wingdings"/>
    </w:rPr>
  </w:style>
  <w:style w:type="character" w:customStyle="1" w:styleId="WW8Num32z3">
    <w:name w:val="WW8Num32z3"/>
    <w:rsid w:val="0038377D"/>
    <w:rPr>
      <w:rFonts w:ascii="Symbol" w:hAnsi="Symbol" w:cs="Symbol"/>
    </w:rPr>
  </w:style>
  <w:style w:type="character" w:customStyle="1" w:styleId="WW8Num33z0">
    <w:name w:val="WW8Num33z0"/>
    <w:rsid w:val="0038377D"/>
  </w:style>
  <w:style w:type="character" w:customStyle="1" w:styleId="WW8Num33z1">
    <w:name w:val="WW8Num33z1"/>
    <w:rsid w:val="0038377D"/>
  </w:style>
  <w:style w:type="character" w:customStyle="1" w:styleId="WW8Num33z2">
    <w:name w:val="WW8Num33z2"/>
    <w:rsid w:val="0038377D"/>
  </w:style>
  <w:style w:type="character" w:customStyle="1" w:styleId="WW8Num33z3">
    <w:name w:val="WW8Num33z3"/>
    <w:rsid w:val="0038377D"/>
  </w:style>
  <w:style w:type="character" w:customStyle="1" w:styleId="WW8Num33z4">
    <w:name w:val="WW8Num33z4"/>
    <w:rsid w:val="0038377D"/>
  </w:style>
  <w:style w:type="character" w:customStyle="1" w:styleId="WW8Num33z5">
    <w:name w:val="WW8Num33z5"/>
    <w:rsid w:val="0038377D"/>
  </w:style>
  <w:style w:type="character" w:customStyle="1" w:styleId="WW8Num33z6">
    <w:name w:val="WW8Num33z6"/>
    <w:rsid w:val="0038377D"/>
  </w:style>
  <w:style w:type="character" w:customStyle="1" w:styleId="WW8Num33z7">
    <w:name w:val="WW8Num33z7"/>
    <w:rsid w:val="0038377D"/>
  </w:style>
  <w:style w:type="character" w:customStyle="1" w:styleId="WW8Num33z8">
    <w:name w:val="WW8Num33z8"/>
    <w:rsid w:val="0038377D"/>
  </w:style>
  <w:style w:type="character" w:customStyle="1" w:styleId="WW8Num34z0">
    <w:name w:val="WW8Num34z0"/>
    <w:rsid w:val="0038377D"/>
  </w:style>
  <w:style w:type="character" w:customStyle="1" w:styleId="WW8Num34z1">
    <w:name w:val="WW8Num34z1"/>
    <w:rsid w:val="0038377D"/>
  </w:style>
  <w:style w:type="character" w:customStyle="1" w:styleId="WW8Num34z2">
    <w:name w:val="WW8Num34z2"/>
    <w:rsid w:val="0038377D"/>
  </w:style>
  <w:style w:type="character" w:customStyle="1" w:styleId="WW8Num34z3">
    <w:name w:val="WW8Num34z3"/>
    <w:rsid w:val="0038377D"/>
  </w:style>
  <w:style w:type="character" w:customStyle="1" w:styleId="WW8Num34z4">
    <w:name w:val="WW8Num34z4"/>
    <w:rsid w:val="0038377D"/>
  </w:style>
  <w:style w:type="character" w:customStyle="1" w:styleId="WW8Num34z5">
    <w:name w:val="WW8Num34z5"/>
    <w:rsid w:val="0038377D"/>
  </w:style>
  <w:style w:type="character" w:customStyle="1" w:styleId="WW8Num34z6">
    <w:name w:val="WW8Num34z6"/>
    <w:rsid w:val="0038377D"/>
  </w:style>
  <w:style w:type="character" w:customStyle="1" w:styleId="WW8Num34z7">
    <w:name w:val="WW8Num34z7"/>
    <w:rsid w:val="0038377D"/>
  </w:style>
  <w:style w:type="character" w:customStyle="1" w:styleId="WW8Num34z8">
    <w:name w:val="WW8Num34z8"/>
    <w:rsid w:val="0038377D"/>
  </w:style>
  <w:style w:type="character" w:customStyle="1" w:styleId="WW8Num35z0">
    <w:name w:val="WW8Num35z0"/>
    <w:rsid w:val="0038377D"/>
  </w:style>
  <w:style w:type="character" w:customStyle="1" w:styleId="WW8Num35z1">
    <w:name w:val="WW8Num35z1"/>
    <w:rsid w:val="0038377D"/>
  </w:style>
  <w:style w:type="character" w:customStyle="1" w:styleId="WW8Num35z2">
    <w:name w:val="WW8Num35z2"/>
    <w:rsid w:val="0038377D"/>
  </w:style>
  <w:style w:type="character" w:customStyle="1" w:styleId="WW8Num35z3">
    <w:name w:val="WW8Num35z3"/>
    <w:rsid w:val="0038377D"/>
  </w:style>
  <w:style w:type="character" w:customStyle="1" w:styleId="WW8Num35z4">
    <w:name w:val="WW8Num35z4"/>
    <w:rsid w:val="0038377D"/>
  </w:style>
  <w:style w:type="character" w:customStyle="1" w:styleId="WW8Num35z5">
    <w:name w:val="WW8Num35z5"/>
    <w:rsid w:val="0038377D"/>
  </w:style>
  <w:style w:type="character" w:customStyle="1" w:styleId="WW8Num35z6">
    <w:name w:val="WW8Num35z6"/>
    <w:rsid w:val="0038377D"/>
  </w:style>
  <w:style w:type="character" w:customStyle="1" w:styleId="WW8Num35z7">
    <w:name w:val="WW8Num35z7"/>
    <w:rsid w:val="0038377D"/>
  </w:style>
  <w:style w:type="character" w:customStyle="1" w:styleId="WW8Num35z8">
    <w:name w:val="WW8Num35z8"/>
    <w:rsid w:val="0038377D"/>
  </w:style>
  <w:style w:type="character" w:customStyle="1" w:styleId="WW8Num36z0">
    <w:name w:val="WW8Num36z0"/>
    <w:rsid w:val="0038377D"/>
  </w:style>
  <w:style w:type="character" w:customStyle="1" w:styleId="WW8Num36z1">
    <w:name w:val="WW8Num36z1"/>
    <w:rsid w:val="0038377D"/>
  </w:style>
  <w:style w:type="character" w:customStyle="1" w:styleId="WW8Num36z2">
    <w:name w:val="WW8Num36z2"/>
    <w:rsid w:val="0038377D"/>
  </w:style>
  <w:style w:type="character" w:customStyle="1" w:styleId="WW8Num36z3">
    <w:name w:val="WW8Num36z3"/>
    <w:rsid w:val="0038377D"/>
  </w:style>
  <w:style w:type="character" w:customStyle="1" w:styleId="WW8Num36z4">
    <w:name w:val="WW8Num36z4"/>
    <w:rsid w:val="0038377D"/>
  </w:style>
  <w:style w:type="character" w:customStyle="1" w:styleId="WW8Num36z5">
    <w:name w:val="WW8Num36z5"/>
    <w:rsid w:val="0038377D"/>
  </w:style>
  <w:style w:type="character" w:customStyle="1" w:styleId="WW8Num36z6">
    <w:name w:val="WW8Num36z6"/>
    <w:rsid w:val="0038377D"/>
  </w:style>
  <w:style w:type="character" w:customStyle="1" w:styleId="WW8Num36z7">
    <w:name w:val="WW8Num36z7"/>
    <w:rsid w:val="0038377D"/>
  </w:style>
  <w:style w:type="character" w:customStyle="1" w:styleId="WW8Num36z8">
    <w:name w:val="WW8Num36z8"/>
    <w:rsid w:val="0038377D"/>
  </w:style>
  <w:style w:type="character" w:customStyle="1" w:styleId="Absatz-Standardschriftart1">
    <w:name w:val="Absatz-Standardschriftart1"/>
    <w:rsid w:val="0038377D"/>
  </w:style>
  <w:style w:type="character" w:customStyle="1" w:styleId="Kommentarzeichen1">
    <w:name w:val="Kommentarzeichen1"/>
    <w:basedOn w:val="Absatz-Standardschriftart1"/>
    <w:rsid w:val="0038377D"/>
    <w:rPr>
      <w:sz w:val="16"/>
      <w:szCs w:val="16"/>
    </w:rPr>
  </w:style>
  <w:style w:type="character" w:customStyle="1" w:styleId="BeschriftungZchn">
    <w:name w:val="Beschriftung Zchn"/>
    <w:basedOn w:val="Absatz-Standardschriftart1"/>
    <w:rsid w:val="0038377D"/>
    <w:rPr>
      <w:rFonts w:ascii="Arial" w:hAnsi="Arial" w:cs="Arial"/>
      <w:b/>
      <w:bCs/>
      <w:lang w:val="en-GB" w:bidi="ar-SA"/>
    </w:rPr>
  </w:style>
  <w:style w:type="character" w:customStyle="1" w:styleId="FormatvorlageBeschriftungArialNichtFettChar">
    <w:name w:val="Formatvorlage Beschriftung + Arial Nicht Fett Char"/>
    <w:basedOn w:val="BeschriftungZchn"/>
    <w:rsid w:val="0038377D"/>
    <w:rPr>
      <w:rFonts w:ascii="Arial" w:hAnsi="Arial" w:cs="Arial"/>
      <w:b/>
      <w:bCs/>
      <w:lang w:val="en-GB" w:bidi="ar-SA"/>
    </w:rPr>
  </w:style>
  <w:style w:type="character" w:customStyle="1" w:styleId="FormatvorlageBeschriftungNichtFettChar">
    <w:name w:val="Formatvorlage Beschriftung + Nicht Fett Char"/>
    <w:basedOn w:val="BeschriftungZchn"/>
    <w:rsid w:val="0038377D"/>
    <w:rPr>
      <w:rFonts w:ascii="Arial" w:hAnsi="Arial" w:cs="Arial"/>
      <w:b/>
      <w:bCs/>
      <w:lang w:val="en-GB" w:bidi="ar-SA"/>
    </w:rPr>
  </w:style>
  <w:style w:type="character" w:styleId="Seitenzahl">
    <w:name w:val="page number"/>
    <w:basedOn w:val="Absatz-Standardschriftart1"/>
    <w:rsid w:val="0038377D"/>
  </w:style>
  <w:style w:type="character" w:customStyle="1" w:styleId="FormatvorlageFormatvorlageBeschriftungNichtFettChar">
    <w:name w:val="Formatvorlage Formatvorlage Beschriftung + Nicht Fett + Char"/>
    <w:basedOn w:val="FormatvorlageBeschriftungNichtFettChar"/>
    <w:rsid w:val="0038377D"/>
    <w:rPr>
      <w:rFonts w:ascii="Arial" w:hAnsi="Arial" w:cs="Arial"/>
      <w:b/>
      <w:bCs/>
      <w:sz w:val="22"/>
      <w:szCs w:val="24"/>
      <w:lang w:val="en-GB" w:bidi="ar-SA"/>
    </w:rPr>
  </w:style>
  <w:style w:type="character" w:styleId="Hyperlink">
    <w:name w:val="Hyperlink"/>
    <w:basedOn w:val="Absatz-Standardschriftart1"/>
    <w:rsid w:val="0038377D"/>
    <w:rPr>
      <w:color w:val="0000FF"/>
      <w:u w:val="single"/>
    </w:rPr>
  </w:style>
  <w:style w:type="character" w:customStyle="1" w:styleId="FormatvorlageBeschriftungArialNichtFettCharChar">
    <w:name w:val="Formatvorlage Beschriftung + Arial Nicht Fett Char Char"/>
    <w:basedOn w:val="BeschriftungZchn"/>
    <w:rsid w:val="0038377D"/>
    <w:rPr>
      <w:rFonts w:ascii="Arial" w:hAnsi="Arial" w:cs="Arial"/>
      <w:b/>
      <w:bCs/>
      <w:lang w:val="en-GB" w:bidi="ar-SA"/>
    </w:rPr>
  </w:style>
  <w:style w:type="character" w:customStyle="1" w:styleId="Formatvorlage12ptFett">
    <w:name w:val="Formatvorlage 12 pt Fett"/>
    <w:basedOn w:val="Absatz-Standardschriftart1"/>
    <w:rsid w:val="0038377D"/>
    <w:rPr>
      <w:b/>
      <w:bCs/>
      <w:sz w:val="22"/>
    </w:rPr>
  </w:style>
  <w:style w:type="character" w:styleId="BesuchterHyperlink">
    <w:name w:val="FollowedHyperlink"/>
    <w:basedOn w:val="Absatz-Standardschriftart1"/>
    <w:rsid w:val="0038377D"/>
    <w:rPr>
      <w:color w:val="800080"/>
      <w:u w:val="single"/>
    </w:rPr>
  </w:style>
  <w:style w:type="character" w:customStyle="1" w:styleId="Verzeichnissprung">
    <w:name w:val="Verzeichnissprung"/>
    <w:rsid w:val="0038377D"/>
  </w:style>
  <w:style w:type="paragraph" w:customStyle="1" w:styleId="berschrift">
    <w:name w:val="Überschrift"/>
    <w:basedOn w:val="Standard"/>
    <w:next w:val="Textkrper"/>
    <w:rsid w:val="0038377D"/>
    <w:pPr>
      <w:spacing w:before="240" w:after="60"/>
      <w:jc w:val="center"/>
    </w:pPr>
    <w:rPr>
      <w:rFonts w:ascii="Arial" w:hAnsi="Arial" w:cs="Arial"/>
      <w:b/>
      <w:bCs/>
      <w:kern w:val="1"/>
      <w:sz w:val="32"/>
      <w:szCs w:val="32"/>
    </w:rPr>
  </w:style>
  <w:style w:type="paragraph" w:styleId="Textkrper">
    <w:name w:val="Body Text"/>
    <w:basedOn w:val="Standard"/>
    <w:rsid w:val="0038377D"/>
    <w:pPr>
      <w:autoSpaceDE w:val="0"/>
      <w:spacing w:line="240" w:lineRule="auto"/>
      <w:ind w:firstLine="567"/>
    </w:pPr>
    <w:rPr>
      <w:sz w:val="24"/>
      <w:szCs w:val="20"/>
    </w:rPr>
  </w:style>
  <w:style w:type="paragraph" w:styleId="Liste">
    <w:name w:val="List"/>
    <w:basedOn w:val="Textkrper"/>
    <w:rsid w:val="0038377D"/>
    <w:rPr>
      <w:rFonts w:cs="Lohit Hindi"/>
    </w:rPr>
  </w:style>
  <w:style w:type="paragraph" w:styleId="Beschriftung">
    <w:name w:val="caption"/>
    <w:basedOn w:val="Standard"/>
    <w:next w:val="Standard"/>
    <w:qFormat/>
    <w:rsid w:val="0038377D"/>
    <w:pPr>
      <w:spacing w:before="120" w:after="120"/>
    </w:pPr>
    <w:rPr>
      <w:rFonts w:ascii="Arial" w:hAnsi="Arial" w:cs="Arial"/>
      <w:b/>
      <w:bCs/>
      <w:sz w:val="20"/>
      <w:szCs w:val="20"/>
    </w:rPr>
  </w:style>
  <w:style w:type="paragraph" w:customStyle="1" w:styleId="Verzeichnis">
    <w:name w:val="Verzeichnis"/>
    <w:basedOn w:val="Standard"/>
    <w:rsid w:val="0038377D"/>
    <w:pPr>
      <w:suppressLineNumbers/>
    </w:pPr>
    <w:rPr>
      <w:rFonts w:cs="Lohit Hindi"/>
    </w:rPr>
  </w:style>
  <w:style w:type="paragraph" w:customStyle="1" w:styleId="Kommentartext1">
    <w:name w:val="Kommentartext1"/>
    <w:basedOn w:val="Standard"/>
    <w:rsid w:val="0038377D"/>
    <w:rPr>
      <w:sz w:val="20"/>
      <w:szCs w:val="20"/>
    </w:rPr>
  </w:style>
  <w:style w:type="paragraph" w:styleId="Kommentarthema">
    <w:name w:val="annotation subject"/>
    <w:basedOn w:val="Kommentartext1"/>
    <w:next w:val="Kommentartext1"/>
    <w:rsid w:val="0038377D"/>
    <w:rPr>
      <w:b/>
      <w:bCs/>
    </w:rPr>
  </w:style>
  <w:style w:type="paragraph" w:styleId="Sprechblasentext">
    <w:name w:val="Balloon Text"/>
    <w:basedOn w:val="Standard"/>
    <w:rsid w:val="0038377D"/>
    <w:rPr>
      <w:rFonts w:ascii="Tahoma" w:hAnsi="Tahoma" w:cs="Tahoma"/>
      <w:sz w:val="16"/>
      <w:szCs w:val="16"/>
    </w:rPr>
  </w:style>
  <w:style w:type="paragraph" w:customStyle="1" w:styleId="Formatvorlage1">
    <w:name w:val="Formatvorlage1"/>
    <w:basedOn w:val="berschrift1"/>
    <w:rsid w:val="0038377D"/>
    <w:pPr>
      <w:numPr>
        <w:numId w:val="0"/>
      </w:numPr>
    </w:pPr>
    <w:rPr>
      <w:color w:val="008000"/>
      <w:sz w:val="28"/>
    </w:rPr>
  </w:style>
  <w:style w:type="paragraph" w:styleId="StandardWeb">
    <w:name w:val="Normal (Web)"/>
    <w:basedOn w:val="Standard"/>
    <w:rsid w:val="0038377D"/>
    <w:pPr>
      <w:spacing w:before="280" w:after="280"/>
    </w:pPr>
    <w:rPr>
      <w:sz w:val="24"/>
      <w:lang w:val="de-DE"/>
    </w:rPr>
  </w:style>
  <w:style w:type="paragraph" w:customStyle="1" w:styleId="FormatvorlageBeschriftungArialNichtFett">
    <w:name w:val="Formatvorlage Beschriftung + Arial Nicht Fett"/>
    <w:basedOn w:val="Beschriftung"/>
    <w:rsid w:val="0038377D"/>
    <w:rPr>
      <w:b w:val="0"/>
      <w:bCs w:val="0"/>
    </w:rPr>
  </w:style>
  <w:style w:type="paragraph" w:customStyle="1" w:styleId="FormatvorlageBeschriftungNichtFett">
    <w:name w:val="Formatvorlage Beschriftung + Nicht Fett"/>
    <w:basedOn w:val="Beschriftung"/>
    <w:rsid w:val="0038377D"/>
    <w:rPr>
      <w:b w:val="0"/>
      <w:bCs w:val="0"/>
    </w:rPr>
  </w:style>
  <w:style w:type="paragraph" w:customStyle="1" w:styleId="NurText1">
    <w:name w:val="Nur Text1"/>
    <w:basedOn w:val="Standard"/>
    <w:rsid w:val="0038377D"/>
    <w:rPr>
      <w:rFonts w:ascii="Courier New" w:hAnsi="Courier New" w:cs="Courier New"/>
      <w:sz w:val="20"/>
      <w:szCs w:val="20"/>
    </w:rPr>
  </w:style>
  <w:style w:type="paragraph" w:customStyle="1" w:styleId="KleinerAbstand">
    <w:name w:val="Kleiner Abstand"/>
    <w:basedOn w:val="NurText1"/>
    <w:rsid w:val="0038377D"/>
    <w:pPr>
      <w:spacing w:line="240" w:lineRule="auto"/>
      <w:ind w:left="1582" w:hanging="1582"/>
    </w:pPr>
    <w:rPr>
      <w:sz w:val="10"/>
      <w:szCs w:val="10"/>
    </w:rPr>
  </w:style>
  <w:style w:type="paragraph" w:styleId="Fuzeile">
    <w:name w:val="footer"/>
    <w:basedOn w:val="Standard"/>
    <w:rsid w:val="0038377D"/>
    <w:pPr>
      <w:tabs>
        <w:tab w:val="center" w:pos="4536"/>
        <w:tab w:val="right" w:pos="9072"/>
      </w:tabs>
    </w:pPr>
  </w:style>
  <w:style w:type="paragraph" w:customStyle="1" w:styleId="FormatvorlageFormatvorlageBeschriftungNichtFett">
    <w:name w:val="Formatvorlage Formatvorlage Beschriftung + Nicht Fett +"/>
    <w:basedOn w:val="FormatvorlageBeschriftungNichtFett"/>
    <w:rsid w:val="0038377D"/>
    <w:rPr>
      <w:b/>
      <w:bCs/>
      <w:sz w:val="22"/>
      <w:szCs w:val="24"/>
    </w:rPr>
  </w:style>
  <w:style w:type="paragraph" w:styleId="Verzeichnis1">
    <w:name w:val="toc 1"/>
    <w:basedOn w:val="Standard"/>
    <w:next w:val="Standard"/>
    <w:rsid w:val="0038377D"/>
  </w:style>
  <w:style w:type="paragraph" w:styleId="Verzeichnis2">
    <w:name w:val="toc 2"/>
    <w:basedOn w:val="Standard"/>
    <w:next w:val="Standard"/>
    <w:rsid w:val="0038377D"/>
    <w:pPr>
      <w:ind w:left="220"/>
    </w:pPr>
  </w:style>
  <w:style w:type="paragraph" w:customStyle="1" w:styleId="Referencetext">
    <w:name w:val="Reference text"/>
    <w:basedOn w:val="Standard"/>
    <w:rsid w:val="0038377D"/>
    <w:pPr>
      <w:overflowPunct w:val="0"/>
      <w:autoSpaceDE w:val="0"/>
      <w:spacing w:line="220" w:lineRule="exact"/>
      <w:ind w:left="284" w:hanging="284"/>
      <w:textAlignment w:val="baseline"/>
    </w:pPr>
    <w:rPr>
      <w:sz w:val="20"/>
      <w:szCs w:val="20"/>
      <w:lang w:val="en-US"/>
    </w:rPr>
  </w:style>
  <w:style w:type="paragraph" w:customStyle="1" w:styleId="FormatvorlageFormatvorlage1Automatisch">
    <w:name w:val="Formatvorlage Formatvorlage1 + Automatisch"/>
    <w:basedOn w:val="Formatvorlage1"/>
    <w:rsid w:val="0038377D"/>
    <w:rPr>
      <w:rFonts w:ascii="Times New Roman" w:hAnsi="Times New Roman" w:cs="Times New Roman"/>
      <w:color w:val="auto"/>
    </w:rPr>
  </w:style>
  <w:style w:type="paragraph" w:customStyle="1" w:styleId="Formatvorlageberschrift212ptNichtKursiv">
    <w:name w:val="Formatvorlage Überschrift 2 + 12 pt Nicht Kursiv"/>
    <w:basedOn w:val="berschrift2"/>
    <w:rsid w:val="0038377D"/>
    <w:pPr>
      <w:numPr>
        <w:ilvl w:val="0"/>
        <w:numId w:val="0"/>
      </w:numPr>
      <w:spacing w:before="600"/>
    </w:pPr>
    <w:rPr>
      <w:rFonts w:ascii="Times New Roman" w:hAnsi="Times New Roman" w:cs="Times New Roman"/>
      <w:i w:val="0"/>
      <w:iCs w:val="0"/>
      <w:sz w:val="24"/>
    </w:rPr>
  </w:style>
  <w:style w:type="paragraph" w:customStyle="1" w:styleId="Formatvorlageberschrift212ptNichtKursivNach6pt">
    <w:name w:val="Formatvorlage Überschrift 2 + 12 pt Nicht Kursiv Nach:  6 pt"/>
    <w:basedOn w:val="berschrift2"/>
    <w:rsid w:val="0038377D"/>
    <w:pPr>
      <w:numPr>
        <w:ilvl w:val="0"/>
        <w:numId w:val="0"/>
      </w:numPr>
      <w:spacing w:before="500" w:after="120"/>
      <w:ind w:left="578" w:hanging="578"/>
    </w:pPr>
    <w:rPr>
      <w:rFonts w:cs="Times New Roman"/>
      <w:i w:val="0"/>
      <w:iCs w:val="0"/>
      <w:sz w:val="24"/>
      <w:szCs w:val="20"/>
    </w:rPr>
  </w:style>
  <w:style w:type="paragraph" w:customStyle="1" w:styleId="Formatvorlage12ptFettNach3pt">
    <w:name w:val="Formatvorlage 12 pt Fett Nach:  3 pt"/>
    <w:basedOn w:val="Standard"/>
    <w:rsid w:val="0038377D"/>
    <w:pPr>
      <w:spacing w:after="60"/>
    </w:pPr>
    <w:rPr>
      <w:b/>
      <w:bCs/>
      <w:szCs w:val="20"/>
    </w:rPr>
  </w:style>
  <w:style w:type="paragraph" w:customStyle="1" w:styleId="Textkrper21">
    <w:name w:val="Textkörper 21"/>
    <w:basedOn w:val="Standard"/>
    <w:rsid w:val="0038377D"/>
    <w:pPr>
      <w:spacing w:after="120" w:line="480" w:lineRule="auto"/>
    </w:pPr>
  </w:style>
  <w:style w:type="paragraph" w:styleId="Verzeichnis3">
    <w:name w:val="toc 3"/>
    <w:basedOn w:val="Verzeichnis"/>
    <w:rsid w:val="0038377D"/>
    <w:pPr>
      <w:tabs>
        <w:tab w:val="right" w:leader="dot" w:pos="9072"/>
      </w:tabs>
      <w:ind w:left="566"/>
    </w:pPr>
  </w:style>
  <w:style w:type="paragraph" w:styleId="Verzeichnis4">
    <w:name w:val="toc 4"/>
    <w:basedOn w:val="Verzeichnis"/>
    <w:rsid w:val="0038377D"/>
    <w:pPr>
      <w:tabs>
        <w:tab w:val="right" w:leader="dot" w:pos="8789"/>
      </w:tabs>
      <w:ind w:left="849"/>
    </w:pPr>
  </w:style>
  <w:style w:type="paragraph" w:styleId="Verzeichnis5">
    <w:name w:val="toc 5"/>
    <w:basedOn w:val="Verzeichnis"/>
    <w:rsid w:val="0038377D"/>
    <w:pPr>
      <w:tabs>
        <w:tab w:val="right" w:leader="dot" w:pos="8506"/>
      </w:tabs>
      <w:ind w:left="1132"/>
    </w:pPr>
  </w:style>
  <w:style w:type="paragraph" w:styleId="Verzeichnis6">
    <w:name w:val="toc 6"/>
    <w:basedOn w:val="Verzeichnis"/>
    <w:rsid w:val="0038377D"/>
    <w:pPr>
      <w:tabs>
        <w:tab w:val="right" w:leader="dot" w:pos="8223"/>
      </w:tabs>
      <w:ind w:left="1415"/>
    </w:pPr>
  </w:style>
  <w:style w:type="paragraph" w:styleId="Verzeichnis7">
    <w:name w:val="toc 7"/>
    <w:basedOn w:val="Verzeichnis"/>
    <w:rsid w:val="0038377D"/>
    <w:pPr>
      <w:tabs>
        <w:tab w:val="right" w:leader="dot" w:pos="7940"/>
      </w:tabs>
      <w:ind w:left="1698"/>
    </w:pPr>
  </w:style>
  <w:style w:type="paragraph" w:styleId="Verzeichnis8">
    <w:name w:val="toc 8"/>
    <w:basedOn w:val="Verzeichnis"/>
    <w:rsid w:val="0038377D"/>
    <w:pPr>
      <w:tabs>
        <w:tab w:val="right" w:leader="dot" w:pos="7657"/>
      </w:tabs>
      <w:ind w:left="1981"/>
    </w:pPr>
  </w:style>
  <w:style w:type="paragraph" w:styleId="Verzeichnis9">
    <w:name w:val="toc 9"/>
    <w:basedOn w:val="Verzeichnis"/>
    <w:rsid w:val="0038377D"/>
    <w:pPr>
      <w:tabs>
        <w:tab w:val="right" w:leader="dot" w:pos="7374"/>
      </w:tabs>
      <w:ind w:left="2264"/>
    </w:pPr>
  </w:style>
  <w:style w:type="paragraph" w:customStyle="1" w:styleId="Inhaltsverzeichnis10">
    <w:name w:val="Inhaltsverzeichnis 10"/>
    <w:basedOn w:val="Verzeichnis"/>
    <w:rsid w:val="0038377D"/>
    <w:pPr>
      <w:tabs>
        <w:tab w:val="right" w:leader="dot" w:pos="7091"/>
      </w:tabs>
      <w:ind w:left="2547"/>
    </w:pPr>
  </w:style>
  <w:style w:type="paragraph" w:customStyle="1" w:styleId="TabellenInhalt">
    <w:name w:val="Tabellen Inhalt"/>
    <w:basedOn w:val="Standard"/>
    <w:rsid w:val="0038377D"/>
    <w:pPr>
      <w:suppressLineNumbers/>
    </w:pPr>
  </w:style>
  <w:style w:type="paragraph" w:customStyle="1" w:styleId="Tabellenberschrift">
    <w:name w:val="Tabellen Überschrift"/>
    <w:basedOn w:val="TabellenInhalt"/>
    <w:rsid w:val="0038377D"/>
    <w:pPr>
      <w:jc w:val="center"/>
    </w:pPr>
    <w:rPr>
      <w:b/>
      <w:bCs/>
    </w:rPr>
  </w:style>
  <w:style w:type="paragraph" w:customStyle="1" w:styleId="Rahmeninhalt">
    <w:name w:val="Rahmeninhalt"/>
    <w:basedOn w:val="Standard"/>
    <w:rsid w:val="0038377D"/>
  </w:style>
  <w:style w:type="paragraph" w:styleId="Dokumentstruktur">
    <w:name w:val="Document Map"/>
    <w:basedOn w:val="Standard"/>
    <w:link w:val="DokumentstrukturZchn"/>
    <w:uiPriority w:val="99"/>
    <w:semiHidden/>
    <w:unhideWhenUsed/>
    <w:rsid w:val="00406C69"/>
    <w:rPr>
      <w:rFonts w:ascii="Tahoma" w:hAnsi="Tahoma" w:cs="Tahoma"/>
      <w:sz w:val="16"/>
      <w:szCs w:val="16"/>
    </w:rPr>
  </w:style>
  <w:style w:type="character" w:customStyle="1" w:styleId="DokumentstrukturZchn">
    <w:name w:val="Dokumentstruktur Zchn"/>
    <w:basedOn w:val="Absatz-Standardschriftart"/>
    <w:link w:val="Dokumentstruktur"/>
    <w:rsid w:val="00406C69"/>
    <w:rPr>
      <w:rFonts w:ascii="Tahoma" w:hAnsi="Tahoma" w:cs="Tahoma"/>
      <w:sz w:val="16"/>
      <w:szCs w:val="16"/>
      <w:lang w:val="en-GB" w:eastAsia="zh-CN"/>
    </w:rPr>
  </w:style>
  <w:style w:type="character" w:styleId="Kommentarzeichen">
    <w:name w:val="annotation reference"/>
    <w:basedOn w:val="Absatz-Standardschriftart"/>
    <w:uiPriority w:val="99"/>
    <w:semiHidden/>
    <w:unhideWhenUsed/>
    <w:rsid w:val="00FC3A60"/>
    <w:rPr>
      <w:sz w:val="16"/>
      <w:szCs w:val="16"/>
    </w:rPr>
  </w:style>
  <w:style w:type="paragraph" w:styleId="Kommentartext">
    <w:name w:val="annotation text"/>
    <w:basedOn w:val="Standard"/>
    <w:link w:val="KommentartextZchn"/>
    <w:uiPriority w:val="99"/>
    <w:semiHidden/>
    <w:unhideWhenUsed/>
    <w:rsid w:val="00FC3A60"/>
    <w:rPr>
      <w:sz w:val="20"/>
      <w:szCs w:val="20"/>
    </w:rPr>
  </w:style>
  <w:style w:type="character" w:customStyle="1" w:styleId="KommentartextZchn">
    <w:name w:val="Kommentartext Zchn"/>
    <w:basedOn w:val="Absatz-Standardschriftart"/>
    <w:link w:val="Kommentartext"/>
    <w:rsid w:val="00FC3A60"/>
    <w:rPr>
      <w:lang w:val="en-GB" w:eastAsia="zh-CN"/>
    </w:rPr>
  </w:style>
  <w:style w:type="character" w:customStyle="1" w:styleId="Absatz-Standardschriftart3">
    <w:name w:val="Absatz-Standardschriftart3"/>
    <w:rsid w:val="009146C8"/>
  </w:style>
  <w:style w:type="character" w:customStyle="1" w:styleId="Kommentarzeichen2">
    <w:name w:val="Kommentarzeichen2"/>
    <w:basedOn w:val="Absatz-Standardschriftart3"/>
    <w:rsid w:val="009146C8"/>
    <w:rPr>
      <w:sz w:val="16"/>
      <w:szCs w:val="16"/>
    </w:rPr>
  </w:style>
  <w:style w:type="paragraph" w:customStyle="1" w:styleId="Dokumentstruktur1">
    <w:name w:val="Dokumentstruktur1"/>
    <w:basedOn w:val="Standard"/>
    <w:rsid w:val="009146C8"/>
    <w:rPr>
      <w:rFonts w:ascii="Tahoma" w:hAnsi="Tahoma" w:cs="Tahoma"/>
      <w:sz w:val="16"/>
      <w:szCs w:val="16"/>
    </w:rPr>
  </w:style>
  <w:style w:type="paragraph" w:customStyle="1" w:styleId="Kommentartext2">
    <w:name w:val="Kommentartext2"/>
    <w:basedOn w:val="Standard"/>
    <w:rsid w:val="009146C8"/>
    <w:rPr>
      <w:sz w:val="20"/>
      <w:szCs w:val="20"/>
    </w:rPr>
  </w:style>
  <w:style w:type="paragraph" w:styleId="Kopfzeile">
    <w:name w:val="header"/>
    <w:basedOn w:val="Standard"/>
    <w:link w:val="KopfzeileZchn"/>
    <w:uiPriority w:val="99"/>
    <w:semiHidden/>
    <w:unhideWhenUsed/>
    <w:rsid w:val="009146C8"/>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9146C8"/>
    <w:rPr>
      <w:sz w:val="22"/>
      <w:szCs w:val="24"/>
      <w:lang w:val="en-GB" w:eastAsia="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illF/WASA-SED" TargetMode="Externa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ni-potsdam.de/sesa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eosci-model-dev.net/3/275/2010/" TargetMode="External"/><Relationship Id="rId4" Type="http://schemas.openxmlformats.org/officeDocument/2006/relationships/settings" Target="settings.xml"/><Relationship Id="rId9" Type="http://schemas.openxmlformats.org/officeDocument/2006/relationships/hyperlink" Target="https://github.com/TillF/WASA-SED" TargetMode="Externa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2450B-B7EE-4A33-9483-303B83617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20248</Words>
  <Characters>127567</Characters>
  <Application>Microsoft Office Word</Application>
  <DocSecurity>0</DocSecurity>
  <Lines>1063</Lines>
  <Paragraphs>295</Paragraphs>
  <ScaleCrop>false</ScaleCrop>
  <HeadingPairs>
    <vt:vector size="2" baseType="variant">
      <vt:variant>
        <vt:lpstr>Titel</vt:lpstr>
      </vt:variant>
      <vt:variant>
        <vt:i4>1</vt:i4>
      </vt:variant>
    </vt:vector>
  </HeadingPairs>
  <TitlesOfParts>
    <vt:vector size="1" baseType="lpstr">
      <vt:lpstr>WASA Code</vt:lpstr>
    </vt:vector>
  </TitlesOfParts>
  <Company>Microsoft</Company>
  <LinksUpToDate>false</LinksUpToDate>
  <CharactersWithSpaces>147520</CharactersWithSpaces>
  <SharedDoc>false</SharedDoc>
  <HLinks>
    <vt:vector size="126" baseType="variant">
      <vt:variant>
        <vt:i4>7012370</vt:i4>
      </vt:variant>
      <vt:variant>
        <vt:i4>62</vt:i4>
      </vt:variant>
      <vt:variant>
        <vt:i4>0</vt:i4>
      </vt:variant>
      <vt:variant>
        <vt:i4>5</vt:i4>
      </vt:variant>
      <vt:variant>
        <vt:lpwstr/>
      </vt:variant>
      <vt:variant>
        <vt:lpwstr>__RefHeading__61_804869012</vt:lpwstr>
      </vt:variant>
      <vt:variant>
        <vt:i4>6488081</vt:i4>
      </vt:variant>
      <vt:variant>
        <vt:i4>59</vt:i4>
      </vt:variant>
      <vt:variant>
        <vt:i4>0</vt:i4>
      </vt:variant>
      <vt:variant>
        <vt:i4>5</vt:i4>
      </vt:variant>
      <vt:variant>
        <vt:lpwstr/>
      </vt:variant>
      <vt:variant>
        <vt:lpwstr>__RefHeading__59_804869012</vt:lpwstr>
      </vt:variant>
      <vt:variant>
        <vt:i4>7143441</vt:i4>
      </vt:variant>
      <vt:variant>
        <vt:i4>56</vt:i4>
      </vt:variant>
      <vt:variant>
        <vt:i4>0</vt:i4>
      </vt:variant>
      <vt:variant>
        <vt:i4>5</vt:i4>
      </vt:variant>
      <vt:variant>
        <vt:lpwstr/>
      </vt:variant>
      <vt:variant>
        <vt:lpwstr>__RefHeading__57_804869012</vt:lpwstr>
      </vt:variant>
      <vt:variant>
        <vt:i4>7274513</vt:i4>
      </vt:variant>
      <vt:variant>
        <vt:i4>53</vt:i4>
      </vt:variant>
      <vt:variant>
        <vt:i4>0</vt:i4>
      </vt:variant>
      <vt:variant>
        <vt:i4>5</vt:i4>
      </vt:variant>
      <vt:variant>
        <vt:lpwstr/>
      </vt:variant>
      <vt:variant>
        <vt:lpwstr>__RefHeading__55_804869012</vt:lpwstr>
      </vt:variant>
      <vt:variant>
        <vt:i4>6881297</vt:i4>
      </vt:variant>
      <vt:variant>
        <vt:i4>50</vt:i4>
      </vt:variant>
      <vt:variant>
        <vt:i4>0</vt:i4>
      </vt:variant>
      <vt:variant>
        <vt:i4>5</vt:i4>
      </vt:variant>
      <vt:variant>
        <vt:lpwstr/>
      </vt:variant>
      <vt:variant>
        <vt:lpwstr>__RefHeading__53_804869012</vt:lpwstr>
      </vt:variant>
      <vt:variant>
        <vt:i4>7012369</vt:i4>
      </vt:variant>
      <vt:variant>
        <vt:i4>47</vt:i4>
      </vt:variant>
      <vt:variant>
        <vt:i4>0</vt:i4>
      </vt:variant>
      <vt:variant>
        <vt:i4>5</vt:i4>
      </vt:variant>
      <vt:variant>
        <vt:lpwstr/>
      </vt:variant>
      <vt:variant>
        <vt:lpwstr>__RefHeading__51_804869012</vt:lpwstr>
      </vt:variant>
      <vt:variant>
        <vt:i4>6488080</vt:i4>
      </vt:variant>
      <vt:variant>
        <vt:i4>44</vt:i4>
      </vt:variant>
      <vt:variant>
        <vt:i4>0</vt:i4>
      </vt:variant>
      <vt:variant>
        <vt:i4>5</vt:i4>
      </vt:variant>
      <vt:variant>
        <vt:lpwstr/>
      </vt:variant>
      <vt:variant>
        <vt:lpwstr>__RefHeading__49_804869012</vt:lpwstr>
      </vt:variant>
      <vt:variant>
        <vt:i4>7143440</vt:i4>
      </vt:variant>
      <vt:variant>
        <vt:i4>41</vt:i4>
      </vt:variant>
      <vt:variant>
        <vt:i4>0</vt:i4>
      </vt:variant>
      <vt:variant>
        <vt:i4>5</vt:i4>
      </vt:variant>
      <vt:variant>
        <vt:lpwstr/>
      </vt:variant>
      <vt:variant>
        <vt:lpwstr>__RefHeading__47_804869012</vt:lpwstr>
      </vt:variant>
      <vt:variant>
        <vt:i4>7274512</vt:i4>
      </vt:variant>
      <vt:variant>
        <vt:i4>38</vt:i4>
      </vt:variant>
      <vt:variant>
        <vt:i4>0</vt:i4>
      </vt:variant>
      <vt:variant>
        <vt:i4>5</vt:i4>
      </vt:variant>
      <vt:variant>
        <vt:lpwstr/>
      </vt:variant>
      <vt:variant>
        <vt:lpwstr>__RefHeading__45_804869012</vt:lpwstr>
      </vt:variant>
      <vt:variant>
        <vt:i4>6881296</vt:i4>
      </vt:variant>
      <vt:variant>
        <vt:i4>35</vt:i4>
      </vt:variant>
      <vt:variant>
        <vt:i4>0</vt:i4>
      </vt:variant>
      <vt:variant>
        <vt:i4>5</vt:i4>
      </vt:variant>
      <vt:variant>
        <vt:lpwstr/>
      </vt:variant>
      <vt:variant>
        <vt:lpwstr>__RefHeading__43_804869012</vt:lpwstr>
      </vt:variant>
      <vt:variant>
        <vt:i4>7012368</vt:i4>
      </vt:variant>
      <vt:variant>
        <vt:i4>32</vt:i4>
      </vt:variant>
      <vt:variant>
        <vt:i4>0</vt:i4>
      </vt:variant>
      <vt:variant>
        <vt:i4>5</vt:i4>
      </vt:variant>
      <vt:variant>
        <vt:lpwstr/>
      </vt:variant>
      <vt:variant>
        <vt:lpwstr>__RefHeading__41_804869012</vt:lpwstr>
      </vt:variant>
      <vt:variant>
        <vt:i4>6488087</vt:i4>
      </vt:variant>
      <vt:variant>
        <vt:i4>29</vt:i4>
      </vt:variant>
      <vt:variant>
        <vt:i4>0</vt:i4>
      </vt:variant>
      <vt:variant>
        <vt:i4>5</vt:i4>
      </vt:variant>
      <vt:variant>
        <vt:lpwstr/>
      </vt:variant>
      <vt:variant>
        <vt:lpwstr>__RefHeading__39_804869012</vt:lpwstr>
      </vt:variant>
      <vt:variant>
        <vt:i4>7143447</vt:i4>
      </vt:variant>
      <vt:variant>
        <vt:i4>26</vt:i4>
      </vt:variant>
      <vt:variant>
        <vt:i4>0</vt:i4>
      </vt:variant>
      <vt:variant>
        <vt:i4>5</vt:i4>
      </vt:variant>
      <vt:variant>
        <vt:lpwstr/>
      </vt:variant>
      <vt:variant>
        <vt:lpwstr>__RefHeading__37_804869012</vt:lpwstr>
      </vt:variant>
      <vt:variant>
        <vt:i4>7274519</vt:i4>
      </vt:variant>
      <vt:variant>
        <vt:i4>23</vt:i4>
      </vt:variant>
      <vt:variant>
        <vt:i4>0</vt:i4>
      </vt:variant>
      <vt:variant>
        <vt:i4>5</vt:i4>
      </vt:variant>
      <vt:variant>
        <vt:lpwstr/>
      </vt:variant>
      <vt:variant>
        <vt:lpwstr>__RefHeading__35_804869012</vt:lpwstr>
      </vt:variant>
      <vt:variant>
        <vt:i4>6881303</vt:i4>
      </vt:variant>
      <vt:variant>
        <vt:i4>20</vt:i4>
      </vt:variant>
      <vt:variant>
        <vt:i4>0</vt:i4>
      </vt:variant>
      <vt:variant>
        <vt:i4>5</vt:i4>
      </vt:variant>
      <vt:variant>
        <vt:lpwstr/>
      </vt:variant>
      <vt:variant>
        <vt:lpwstr>__RefHeading__33_804869012</vt:lpwstr>
      </vt:variant>
      <vt:variant>
        <vt:i4>7012375</vt:i4>
      </vt:variant>
      <vt:variant>
        <vt:i4>17</vt:i4>
      </vt:variant>
      <vt:variant>
        <vt:i4>0</vt:i4>
      </vt:variant>
      <vt:variant>
        <vt:i4>5</vt:i4>
      </vt:variant>
      <vt:variant>
        <vt:lpwstr/>
      </vt:variant>
      <vt:variant>
        <vt:lpwstr>__RefHeading__31_804869012</vt:lpwstr>
      </vt:variant>
      <vt:variant>
        <vt:i4>6488086</vt:i4>
      </vt:variant>
      <vt:variant>
        <vt:i4>14</vt:i4>
      </vt:variant>
      <vt:variant>
        <vt:i4>0</vt:i4>
      </vt:variant>
      <vt:variant>
        <vt:i4>5</vt:i4>
      </vt:variant>
      <vt:variant>
        <vt:lpwstr/>
      </vt:variant>
      <vt:variant>
        <vt:lpwstr>__RefHeading__29_804869012</vt:lpwstr>
      </vt:variant>
      <vt:variant>
        <vt:i4>5898257</vt:i4>
      </vt:variant>
      <vt:variant>
        <vt:i4>9</vt:i4>
      </vt:variant>
      <vt:variant>
        <vt:i4>0</vt:i4>
      </vt:variant>
      <vt:variant>
        <vt:i4>5</vt:i4>
      </vt:variant>
      <vt:variant>
        <vt:lpwstr>http://uni-potsdam.de/sesam/</vt:lpwstr>
      </vt:variant>
      <vt:variant>
        <vt:lpwstr/>
      </vt:variant>
      <vt:variant>
        <vt:i4>8126581</vt:i4>
      </vt:variant>
      <vt:variant>
        <vt:i4>6</vt:i4>
      </vt:variant>
      <vt:variant>
        <vt:i4>0</vt:i4>
      </vt:variant>
      <vt:variant>
        <vt:i4>5</vt:i4>
      </vt:variant>
      <vt:variant>
        <vt:lpwstr>http://www.geosci-model-dev.net/3/275/2010/</vt:lpwstr>
      </vt:variant>
      <vt:variant>
        <vt:lpwstr/>
      </vt:variant>
      <vt:variant>
        <vt:i4>7405662</vt:i4>
      </vt:variant>
      <vt:variant>
        <vt:i4>3</vt:i4>
      </vt:variant>
      <vt:variant>
        <vt:i4>0</vt:i4>
      </vt:variant>
      <vt:variant>
        <vt:i4>5</vt:i4>
      </vt:variant>
      <vt:variant>
        <vt:lpwstr>http://uni-potsdam.de/sesam/svn_form.php</vt:lpwstr>
      </vt:variant>
      <vt:variant>
        <vt:lpwstr/>
      </vt:variant>
      <vt:variant>
        <vt:i4>6422626</vt:i4>
      </vt:variant>
      <vt:variant>
        <vt:i4>0</vt:i4>
      </vt:variant>
      <vt:variant>
        <vt:i4>0</vt:i4>
      </vt:variant>
      <vt:variant>
        <vt:i4>5</vt:i4>
      </vt:variant>
      <vt:variant>
        <vt:lpwstr>http://uni-potsdam.de/sesam/reports.php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WASA Code</dc:title>
  <dc:creator>Eva Nora Müller</dc:creator>
  <cp:lastModifiedBy>reviewer</cp:lastModifiedBy>
  <cp:revision>8</cp:revision>
  <cp:lastPrinted>2006-01-17T08:42:00Z</cp:lastPrinted>
  <dcterms:created xsi:type="dcterms:W3CDTF">2018-01-30T10:51:00Z</dcterms:created>
  <dcterms:modified xsi:type="dcterms:W3CDTF">2018-07-13T10:48:00Z</dcterms:modified>
</cp:coreProperties>
</file>